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14" w:type="dxa"/>
        <w:jc w:val="center"/>
        <w:tblCellMar>
          <w:right w:w="0" w:type="dxa"/>
        </w:tblCellMar>
        <w:tblLook w:val="04A0" w:firstRow="1" w:lastRow="0" w:firstColumn="1" w:lastColumn="0" w:noHBand="0" w:noVBand="1"/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 w:rsidR="001E55CE">
        <w:trPr>
          <w:trHeight w:val="90"/>
          <w:jc w:val="center"/>
        </w:trPr>
        <w:tc>
          <w:tcPr>
            <w:tcW w:w="574" w:type="dxa"/>
          </w:tcPr>
          <w:p w:rsidR="001E55CE" w:rsidRDefault="005E14A9">
            <w:pPr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 xml:space="preserve">            </w:t>
            </w:r>
          </w:p>
        </w:tc>
        <w:tc>
          <w:tcPr>
            <w:tcW w:w="5319" w:type="dxa"/>
            <w:gridSpan w:val="5"/>
            <w:tcBorders>
              <w:right w:val="nil"/>
            </w:tcBorders>
            <w:vAlign w:val="bottom"/>
          </w:tcPr>
          <w:p w:rsidR="001E55CE" w:rsidRDefault="005E14A9">
            <w:pPr>
              <w:spacing w:line="240" w:lineRule="exact"/>
              <w:jc w:val="right"/>
              <w:rPr>
                <w:rFonts w:ascii="宋体" w:hAnsi="宋体" w:cs="宋体"/>
              </w:rPr>
            </w:pPr>
            <w:r>
              <w:rPr>
                <w:rFonts w:ascii="黑体" w:eastAsia="黑体" w:hAnsi="黑体" w:cs="黑体" w:hint="eastAsia"/>
                <w:b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55CE" w:rsidRDefault="005E14A9">
            <w:pPr>
              <w:spacing w:line="240" w:lineRule="auto"/>
              <w:rPr>
                <w:rFonts w:ascii="Calibri" w:hAnsi="Calibri" w:cs="Times New Roman"/>
                <w:u w:val="single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MS-002.40W011</w:t>
            </w:r>
          </w:p>
        </w:tc>
        <w:tc>
          <w:tcPr>
            <w:tcW w:w="240" w:type="dxa"/>
            <w:tcBorders>
              <w:left w:val="nil"/>
            </w:tcBorders>
          </w:tcPr>
          <w:p w:rsidR="001E55CE" w:rsidRDefault="001E55CE">
            <w:pPr>
              <w:spacing w:beforeLines="50" w:before="190" w:afterLines="50" w:after="190" w:line="240" w:lineRule="exact"/>
              <w:jc w:val="left"/>
              <w:rPr>
                <w:rFonts w:ascii="宋体" w:hAnsi="宋体" w:cs="宋体"/>
              </w:rPr>
            </w:pPr>
          </w:p>
        </w:tc>
      </w:tr>
      <w:tr w:rsidR="001E55CE">
        <w:trPr>
          <w:trHeight w:val="595"/>
          <w:jc w:val="center"/>
        </w:trPr>
        <w:tc>
          <w:tcPr>
            <w:tcW w:w="574" w:type="dxa"/>
          </w:tcPr>
          <w:p w:rsidR="001E55CE" w:rsidRDefault="001E55CE">
            <w:pPr>
              <w:spacing w:beforeLines="50" w:before="190" w:afterLines="50" w:after="190" w:line="240" w:lineRule="exact"/>
              <w:jc w:val="left"/>
              <w:rPr>
                <w:rFonts w:ascii="宋体" w:hAnsi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vAlign w:val="bottom"/>
          </w:tcPr>
          <w:p w:rsidR="001E55CE" w:rsidRDefault="001E55CE">
            <w:pPr>
              <w:spacing w:line="240" w:lineRule="exact"/>
              <w:jc w:val="right"/>
              <w:rPr>
                <w:rFonts w:ascii="宋体" w:hAnsi="宋体" w:cs="宋体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55CE" w:rsidRDefault="001E55CE">
            <w:pPr>
              <w:spacing w:line="240" w:lineRule="auto"/>
              <w:rPr>
                <w:rFonts w:ascii="Calibri" w:hAnsi="Calibri" w:cs="Times New Roman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vAlign w:val="bottom"/>
          </w:tcPr>
          <w:p w:rsidR="001E55CE" w:rsidRDefault="001E55CE">
            <w:pPr>
              <w:spacing w:line="240" w:lineRule="auto"/>
              <w:rPr>
                <w:rFonts w:ascii="Calibri" w:hAnsi="Calibri" w:cs="Times New Roman"/>
              </w:rPr>
            </w:pPr>
          </w:p>
        </w:tc>
      </w:tr>
      <w:tr w:rsidR="001E55CE">
        <w:trPr>
          <w:trHeight w:val="595"/>
          <w:jc w:val="center"/>
        </w:trPr>
        <w:tc>
          <w:tcPr>
            <w:tcW w:w="574" w:type="dxa"/>
          </w:tcPr>
          <w:p w:rsidR="001E55CE" w:rsidRDefault="001E55CE">
            <w:pPr>
              <w:spacing w:after="120"/>
              <w:ind w:leftChars="700" w:left="1680" w:rightChars="700" w:right="1680"/>
              <w:rPr>
                <w:rFonts w:ascii="Calibri" w:hAnsi="Calibri" w:cs="Times New Roman"/>
              </w:rPr>
            </w:pPr>
          </w:p>
        </w:tc>
        <w:tc>
          <w:tcPr>
            <w:tcW w:w="4155" w:type="dxa"/>
            <w:gridSpan w:val="3"/>
          </w:tcPr>
          <w:p w:rsidR="001E55CE" w:rsidRDefault="001E55CE">
            <w:pPr>
              <w:spacing w:beforeLines="50" w:before="190" w:afterLines="50" w:after="190" w:line="240" w:lineRule="exact"/>
              <w:jc w:val="left"/>
              <w:rPr>
                <w:rFonts w:ascii="宋体" w:hAnsi="宋体" w:cs="宋体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</w:tcPr>
          <w:p w:rsidR="001E55CE" w:rsidRDefault="001E55CE">
            <w:pPr>
              <w:spacing w:beforeLines="50" w:before="190" w:afterLines="50" w:after="190" w:line="240" w:lineRule="exact"/>
              <w:jc w:val="left"/>
              <w:rPr>
                <w:rFonts w:ascii="宋体" w:hAnsi="宋体" w:cs="宋体"/>
              </w:rPr>
            </w:pPr>
          </w:p>
        </w:tc>
      </w:tr>
      <w:tr w:rsidR="001E55CE">
        <w:trPr>
          <w:trHeight w:val="1180"/>
          <w:jc w:val="center"/>
        </w:trPr>
        <w:tc>
          <w:tcPr>
            <w:tcW w:w="8414" w:type="dxa"/>
            <w:gridSpan w:val="9"/>
            <w:vAlign w:val="center"/>
          </w:tcPr>
          <w:p w:rsidR="001E55CE" w:rsidRDefault="005E14A9">
            <w:pPr>
              <w:spacing w:line="240" w:lineRule="auto"/>
              <w:jc w:val="center"/>
              <w:rPr>
                <w:rFonts w:ascii="宋体" w:hAnsi="宋体" w:cs="宋体"/>
                <w:color w:val="A5A5A5" w:themeColor="accent3"/>
              </w:rPr>
            </w:pPr>
            <w:r>
              <w:rPr>
                <w:rFonts w:ascii="宋体" w:hAnsi="宋体" w:cs="宋体"/>
                <w:b/>
                <w:bCs/>
                <w:sz w:val="52"/>
                <w:szCs w:val="52"/>
              </w:rPr>
              <w:t>MS-002</w:t>
            </w:r>
          </w:p>
        </w:tc>
      </w:tr>
      <w:tr w:rsidR="001E55CE">
        <w:trPr>
          <w:trHeight w:val="780"/>
          <w:jc w:val="center"/>
          <w:hidden/>
        </w:trPr>
        <w:tc>
          <w:tcPr>
            <w:tcW w:w="8414" w:type="dxa"/>
            <w:gridSpan w:val="9"/>
            <w:vAlign w:val="center"/>
          </w:tcPr>
          <w:p w:rsidR="001E55CE" w:rsidRDefault="005E14A9">
            <w:pPr>
              <w:spacing w:line="240" w:lineRule="auto"/>
              <w:jc w:val="center"/>
              <w:rPr>
                <w:rFonts w:ascii="宋体" w:hAnsi="宋体" w:cs="宋体"/>
                <w:color w:val="A5A5A5" w:themeColor="accent3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vanish/>
                <w:color w:val="0000FF"/>
                <w:sz w:val="52"/>
                <w:szCs w:val="52"/>
              </w:rPr>
              <w:t>（产品中文名称，可写可不写）</w:t>
            </w:r>
          </w:p>
        </w:tc>
      </w:tr>
      <w:tr w:rsidR="001E55CE">
        <w:trPr>
          <w:trHeight w:val="1180"/>
          <w:jc w:val="center"/>
        </w:trPr>
        <w:tc>
          <w:tcPr>
            <w:tcW w:w="8414" w:type="dxa"/>
            <w:gridSpan w:val="9"/>
            <w:vAlign w:val="center"/>
          </w:tcPr>
          <w:p w:rsidR="001E55CE" w:rsidRDefault="005E14A9">
            <w:pPr>
              <w:spacing w:line="240" w:lineRule="auto"/>
              <w:jc w:val="center"/>
              <w:rPr>
                <w:rFonts w:ascii="宋体" w:eastAsia="黑体" w:hAnsi="宋体" w:cs="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52"/>
                <w:szCs w:val="52"/>
              </w:rPr>
              <w:t>台车</w:t>
            </w:r>
            <w:del w:id="0" w:author="chenxia" w:date="2023-08-16T15:46:00Z">
              <w:r>
                <w:rPr>
                  <w:rFonts w:asciiTheme="minorEastAsia" w:eastAsiaTheme="minorEastAsia" w:hAnsiTheme="minorEastAsia" w:cstheme="minorEastAsia" w:hint="eastAsia"/>
                  <w:b/>
                  <w:bCs/>
                  <w:sz w:val="52"/>
                  <w:szCs w:val="52"/>
                </w:rPr>
                <w:delText>承重受力</w:delText>
              </w:r>
            </w:del>
            <w:ins w:id="1" w:author="chenxia" w:date="2023-08-16T15:46:00Z">
              <w:r>
                <w:rPr>
                  <w:rFonts w:asciiTheme="minorEastAsia" w:eastAsiaTheme="minorEastAsia" w:hAnsiTheme="minorEastAsia" w:cstheme="minorEastAsia" w:hint="eastAsia"/>
                  <w:b/>
                  <w:bCs/>
                  <w:sz w:val="52"/>
                  <w:szCs w:val="52"/>
                </w:rPr>
                <w:t>外力失衡</w:t>
              </w:r>
            </w:ins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52"/>
                <w:szCs w:val="52"/>
              </w:rPr>
              <w:t>验证方案</w:t>
            </w:r>
          </w:p>
        </w:tc>
      </w:tr>
      <w:tr w:rsidR="001E55CE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 w:rsidR="001E55CE" w:rsidRDefault="001E55CE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1E55CE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 w:rsidR="001E55CE" w:rsidRDefault="001E55CE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1E55CE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 w:rsidR="001E55CE" w:rsidRDefault="005E14A9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E55CE" w:rsidRDefault="005E14A9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钱华芳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vAlign w:val="bottom"/>
          </w:tcPr>
          <w:p w:rsidR="001E55CE" w:rsidRDefault="005E14A9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日期：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E55CE" w:rsidRDefault="005E14A9">
            <w:pPr>
              <w:spacing w:beforeLines="50" w:before="190" w:afterLines="50" w:after="19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2022.00.00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 w:rsidR="001E55CE" w:rsidRDefault="001E55CE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1E55CE">
        <w:trPr>
          <w:trHeight w:val="791"/>
          <w:jc w:val="center"/>
        </w:trPr>
        <w:tc>
          <w:tcPr>
            <w:tcW w:w="574" w:type="dxa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:rsidR="001E55CE" w:rsidRDefault="001E55CE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1E55CE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</w:tcPr>
          <w:p w:rsidR="001E55CE" w:rsidRDefault="005E14A9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审核人：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       </w:t>
            </w:r>
          </w:p>
        </w:tc>
        <w:tc>
          <w:tcPr>
            <w:tcW w:w="214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1E55CE" w:rsidRDefault="005E14A9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洪洁</w:t>
            </w:r>
          </w:p>
        </w:tc>
        <w:tc>
          <w:tcPr>
            <w:tcW w:w="1103" w:type="dxa"/>
            <w:tcBorders>
              <w:left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 w:rsidR="001E55CE" w:rsidRDefault="005E14A9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日期：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</w:t>
            </w:r>
          </w:p>
        </w:tc>
        <w:tc>
          <w:tcPr>
            <w:tcW w:w="230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1E55CE" w:rsidRDefault="005E14A9">
            <w:pPr>
              <w:spacing w:beforeLines="50" w:before="190" w:afterLines="50" w:after="19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2022.00.00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:rsidR="001E55CE" w:rsidRDefault="001E55CE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1E55CE">
        <w:trPr>
          <w:trHeight w:val="938"/>
          <w:jc w:val="center"/>
        </w:trPr>
        <w:tc>
          <w:tcPr>
            <w:tcW w:w="574" w:type="dxa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vAlign w:val="center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:rsidR="001E55CE" w:rsidRDefault="001E55CE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1E55CE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</w:tcPr>
          <w:p w:rsidR="001E55CE" w:rsidRDefault="005E14A9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批准人：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     </w:t>
            </w:r>
          </w:p>
        </w:tc>
        <w:tc>
          <w:tcPr>
            <w:tcW w:w="214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1E55CE" w:rsidRDefault="005E14A9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李明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vAlign w:val="bottom"/>
          </w:tcPr>
          <w:p w:rsidR="001E55CE" w:rsidRDefault="001E55CE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vAlign w:val="bottom"/>
          </w:tcPr>
          <w:p w:rsidR="001E55CE" w:rsidRDefault="005E14A9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日期：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</w:t>
            </w:r>
          </w:p>
        </w:tc>
        <w:tc>
          <w:tcPr>
            <w:tcW w:w="230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1E55CE" w:rsidRDefault="005E14A9">
            <w:pPr>
              <w:spacing w:beforeLines="50" w:before="190" w:afterLines="50" w:after="19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2022.00.00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:rsidR="001E55CE" w:rsidRDefault="001E55CE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1E55CE">
        <w:trPr>
          <w:trHeight w:val="674"/>
          <w:jc w:val="center"/>
        </w:trPr>
        <w:tc>
          <w:tcPr>
            <w:tcW w:w="574" w:type="dxa"/>
          </w:tcPr>
          <w:p w:rsidR="001E55CE" w:rsidRDefault="001E55CE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</w:tcPr>
          <w:p w:rsidR="001E55CE" w:rsidRDefault="001E55CE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</w:tcPr>
          <w:p w:rsidR="001E55CE" w:rsidRDefault="001E55CE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1E55CE">
        <w:trPr>
          <w:trHeight w:val="674"/>
          <w:jc w:val="center"/>
        </w:trPr>
        <w:tc>
          <w:tcPr>
            <w:tcW w:w="8414" w:type="dxa"/>
            <w:gridSpan w:val="9"/>
          </w:tcPr>
          <w:p w:rsidR="001E55CE" w:rsidRDefault="001E55CE">
            <w:pPr>
              <w:spacing w:line="24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</w:tbl>
    <w:p w:rsidR="001E55CE" w:rsidRDefault="001E55CE">
      <w:pPr>
        <w:jc w:val="center"/>
        <w:rPr>
          <w:rFonts w:ascii="Times New Roman" w:hAnsi="Times New Roman" w:cs="Times New Roman"/>
        </w:rPr>
      </w:pPr>
    </w:p>
    <w:p w:rsidR="001E55CE" w:rsidRDefault="005E14A9">
      <w:pPr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文档修订履历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3"/>
        <w:gridCol w:w="1862"/>
        <w:gridCol w:w="3923"/>
        <w:gridCol w:w="1594"/>
      </w:tblGrid>
      <w:tr w:rsidR="001E55CE">
        <w:trPr>
          <w:trHeight w:val="454"/>
        </w:trPr>
        <w:tc>
          <w:tcPr>
            <w:tcW w:w="1242" w:type="dxa"/>
            <w:shd w:val="pct10" w:color="auto" w:fill="auto"/>
            <w:vAlign w:val="center"/>
          </w:tcPr>
          <w:p w:rsidR="001E55CE" w:rsidRDefault="005E14A9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1E55CE" w:rsidRDefault="005E14A9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 w:rsidR="001E55CE" w:rsidRDefault="005E14A9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 w:rsidR="001E55CE" w:rsidRDefault="005E14A9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更改者</w:t>
            </w:r>
          </w:p>
        </w:tc>
      </w:tr>
      <w:tr w:rsidR="001E55CE">
        <w:trPr>
          <w:trHeight w:val="454"/>
        </w:trPr>
        <w:tc>
          <w:tcPr>
            <w:tcW w:w="1242" w:type="dxa"/>
            <w:vAlign w:val="center"/>
          </w:tcPr>
          <w:p w:rsidR="001E55CE" w:rsidRDefault="005E14A9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 w:rsidR="001E55CE" w:rsidRDefault="005E14A9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</w:rPr>
              <w:t>2022.xx.xx</w:t>
            </w:r>
          </w:p>
        </w:tc>
        <w:tc>
          <w:tcPr>
            <w:tcW w:w="4678" w:type="dxa"/>
            <w:vAlign w:val="center"/>
          </w:tcPr>
          <w:p w:rsidR="001E55CE" w:rsidRDefault="005E14A9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 w:rsidR="001E55CE" w:rsidRDefault="005E14A9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</w:rPr>
              <w:t>钱华芳</w:t>
            </w:r>
          </w:p>
        </w:tc>
      </w:tr>
      <w:tr w:rsidR="001E55CE">
        <w:trPr>
          <w:trHeight w:val="454"/>
        </w:trPr>
        <w:tc>
          <w:tcPr>
            <w:tcW w:w="12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1E55CE">
        <w:trPr>
          <w:trHeight w:val="454"/>
        </w:trPr>
        <w:tc>
          <w:tcPr>
            <w:tcW w:w="12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1E55CE">
        <w:trPr>
          <w:trHeight w:val="454"/>
        </w:trPr>
        <w:tc>
          <w:tcPr>
            <w:tcW w:w="12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1E55CE">
        <w:trPr>
          <w:trHeight w:val="454"/>
        </w:trPr>
        <w:tc>
          <w:tcPr>
            <w:tcW w:w="12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1E55CE">
        <w:trPr>
          <w:trHeight w:val="454"/>
        </w:trPr>
        <w:tc>
          <w:tcPr>
            <w:tcW w:w="12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1E55CE">
        <w:trPr>
          <w:trHeight w:val="454"/>
        </w:trPr>
        <w:tc>
          <w:tcPr>
            <w:tcW w:w="12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1E55CE">
        <w:trPr>
          <w:trHeight w:val="454"/>
        </w:trPr>
        <w:tc>
          <w:tcPr>
            <w:tcW w:w="12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1E55CE">
        <w:trPr>
          <w:trHeight w:val="454"/>
        </w:trPr>
        <w:tc>
          <w:tcPr>
            <w:tcW w:w="12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1E55CE">
        <w:trPr>
          <w:trHeight w:val="454"/>
        </w:trPr>
        <w:tc>
          <w:tcPr>
            <w:tcW w:w="12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1E55CE">
        <w:trPr>
          <w:trHeight w:val="454"/>
        </w:trPr>
        <w:tc>
          <w:tcPr>
            <w:tcW w:w="12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1E55CE">
        <w:trPr>
          <w:trHeight w:val="454"/>
        </w:trPr>
        <w:tc>
          <w:tcPr>
            <w:tcW w:w="12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E55CE" w:rsidRDefault="001E55CE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</w:tbl>
    <w:p w:rsidR="001E55CE" w:rsidRDefault="001E55CE">
      <w:pPr>
        <w:rPr>
          <w:rFonts w:ascii="Times New Roman" w:hAnsi="Times New Roman" w:cs="Times New Roman"/>
          <w:sz w:val="32"/>
          <w:szCs w:val="40"/>
        </w:rPr>
      </w:pPr>
    </w:p>
    <w:p w:rsidR="001E55CE" w:rsidRDefault="001E55CE">
      <w:pPr>
        <w:rPr>
          <w:rFonts w:ascii="Times New Roman" w:hAnsi="Times New Roman" w:cs="Times New Roman"/>
          <w:sz w:val="32"/>
          <w:szCs w:val="40"/>
        </w:rPr>
      </w:pPr>
      <w:bookmarkStart w:id="2" w:name="_GoBack"/>
      <w:bookmarkEnd w:id="2"/>
    </w:p>
    <w:p w:rsidR="001E55CE" w:rsidRDefault="001E55CE">
      <w:pPr>
        <w:rPr>
          <w:rFonts w:ascii="Times New Roman" w:hAnsi="Times New Roman" w:cs="Times New Roman"/>
          <w:sz w:val="32"/>
          <w:szCs w:val="40"/>
        </w:rPr>
      </w:pPr>
    </w:p>
    <w:p w:rsidR="001E55CE" w:rsidRDefault="001E55CE">
      <w:pPr>
        <w:rPr>
          <w:rFonts w:ascii="Times New Roman" w:hAnsi="Times New Roman" w:cs="Times New Roman"/>
          <w:sz w:val="32"/>
          <w:szCs w:val="40"/>
        </w:rPr>
      </w:pPr>
    </w:p>
    <w:p w:rsidR="001E55CE" w:rsidRDefault="001E55CE">
      <w:pPr>
        <w:rPr>
          <w:rFonts w:ascii="Times New Roman" w:hAnsi="Times New Roman" w:cs="Times New Roman"/>
          <w:sz w:val="32"/>
          <w:szCs w:val="40"/>
        </w:rPr>
      </w:pPr>
    </w:p>
    <w:p w:rsidR="001E55CE" w:rsidRDefault="001E55CE">
      <w:pPr>
        <w:rPr>
          <w:rFonts w:ascii="Times New Roman" w:hAnsi="Times New Roman" w:cs="Times New Roman"/>
          <w:sz w:val="32"/>
          <w:szCs w:val="40"/>
        </w:rPr>
      </w:pPr>
    </w:p>
    <w:p w:rsidR="001E55CE" w:rsidRDefault="001E55CE">
      <w:pPr>
        <w:rPr>
          <w:rFonts w:ascii="Times New Roman" w:hAnsi="Times New Roman" w:cs="Times New Roman"/>
          <w:sz w:val="32"/>
          <w:szCs w:val="40"/>
        </w:rPr>
      </w:pPr>
    </w:p>
    <w:p w:rsidR="001E55CE" w:rsidRDefault="001E55CE">
      <w:pPr>
        <w:rPr>
          <w:rFonts w:ascii="Times New Roman" w:hAnsi="Times New Roman" w:cs="Times New Roman"/>
          <w:sz w:val="32"/>
          <w:szCs w:val="40"/>
        </w:rPr>
      </w:pPr>
    </w:p>
    <w:p w:rsidR="001E55CE" w:rsidRDefault="005E14A9">
      <w:pPr>
        <w:rPr>
          <w:b/>
          <w:bCs/>
        </w:rPr>
      </w:pPr>
      <w:r>
        <w:rPr>
          <w:rFonts w:hint="eastAsia"/>
          <w:b/>
          <w:bCs/>
        </w:rPr>
        <w:t>保密条款</w:t>
      </w:r>
    </w:p>
    <w:p w:rsidR="001E55CE" w:rsidRDefault="005E14A9">
      <w:pPr>
        <w:ind w:firstLine="420"/>
        <w:jc w:val="left"/>
        <w:rPr>
          <w:rFonts w:ascii="Times New Roman" w:hAnsi="Times New Roman" w:cs="Times New Roman"/>
          <w:sz w:val="32"/>
          <w:szCs w:val="40"/>
        </w:rPr>
      </w:pPr>
      <w:r>
        <w:rPr>
          <w:rFonts w:hint="eastAsia"/>
          <w:iCs/>
        </w:rPr>
        <w:t>文档仅限产品（项目）组内流转，违者负相应法律责任。</w:t>
      </w:r>
      <w:r>
        <w:rPr>
          <w:rFonts w:ascii="Times New Roman" w:hAnsi="Times New Roman" w:cs="Times New Roman"/>
          <w:sz w:val="32"/>
          <w:szCs w:val="40"/>
        </w:rPr>
        <w:br w:type="page"/>
      </w:r>
    </w:p>
    <w:sdt>
      <w:sdtPr>
        <w:rPr>
          <w:rFonts w:ascii="宋体" w:hAnsi="宋体"/>
          <w:sz w:val="21"/>
        </w:rPr>
        <w:id w:val="147468452"/>
        <w15:color w:val="DBDBDB"/>
        <w:docPartObj>
          <w:docPartGallery w:val="Table of Contents"/>
          <w:docPartUnique/>
        </w:docPartObj>
      </w:sdtPr>
      <w:sdtEndPr/>
      <w:sdtContent>
        <w:p w:rsidR="001E55CE" w:rsidRDefault="001E55CE">
          <w:pPr>
            <w:spacing w:line="240" w:lineRule="auto"/>
            <w:jc w:val="center"/>
            <w:rPr>
              <w:rFonts w:ascii="宋体" w:hAnsi="宋体"/>
              <w:sz w:val="21"/>
            </w:rPr>
          </w:pPr>
        </w:p>
        <w:p w:rsidR="001E55CE" w:rsidRDefault="005E14A9">
          <w:pPr>
            <w:spacing w:line="240" w:lineRule="auto"/>
            <w:jc w:val="center"/>
            <w:rPr>
              <w:b/>
              <w:bCs/>
              <w:sz w:val="32"/>
              <w:szCs w:val="32"/>
            </w:rPr>
          </w:pPr>
          <w:r>
            <w:rPr>
              <w:rFonts w:ascii="宋体" w:hAnsi="宋体"/>
              <w:b/>
              <w:bCs/>
              <w:sz w:val="32"/>
              <w:szCs w:val="32"/>
            </w:rPr>
            <w:t>目录</w:t>
          </w:r>
        </w:p>
        <w:p w:rsidR="001E24EC" w:rsidRDefault="005E14A9">
          <w:pPr>
            <w:pStyle w:val="10"/>
            <w:tabs>
              <w:tab w:val="right" w:leader="dot" w:pos="8296"/>
            </w:tabs>
            <w:rPr>
              <w:ins w:id="3" w:author="chenxia" w:date="2023-08-18T17:47:00Z"/>
              <w:rFonts w:eastAsiaTheme="minorEastAsia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ins w:id="4" w:author="chenxia" w:date="2023-08-18T17:47:00Z">
            <w:r w:rsidR="001E24EC" w:rsidRPr="0059419A">
              <w:rPr>
                <w:rStyle w:val="ad"/>
                <w:noProof/>
              </w:rPr>
              <w:fldChar w:fldCharType="begin"/>
            </w:r>
            <w:r w:rsidR="001E24EC" w:rsidRPr="0059419A">
              <w:rPr>
                <w:rStyle w:val="ad"/>
                <w:noProof/>
              </w:rPr>
              <w:instrText xml:space="preserve"> </w:instrText>
            </w:r>
            <w:r w:rsidR="001E24EC">
              <w:rPr>
                <w:noProof/>
              </w:rPr>
              <w:instrText>HYPERLINK \l "_Toc143273291"</w:instrText>
            </w:r>
            <w:r w:rsidR="001E24EC" w:rsidRPr="0059419A">
              <w:rPr>
                <w:rStyle w:val="ad"/>
                <w:noProof/>
              </w:rPr>
              <w:instrText xml:space="preserve"> </w:instrText>
            </w:r>
            <w:r w:rsidR="001E24EC" w:rsidRPr="0059419A">
              <w:rPr>
                <w:rStyle w:val="ad"/>
                <w:noProof/>
              </w:rPr>
            </w:r>
            <w:r w:rsidR="001E24EC" w:rsidRPr="0059419A">
              <w:rPr>
                <w:rStyle w:val="ad"/>
                <w:noProof/>
              </w:rPr>
              <w:fldChar w:fldCharType="separate"/>
            </w:r>
            <w:r w:rsidR="001E24EC" w:rsidRPr="0059419A">
              <w:rPr>
                <w:rStyle w:val="ad"/>
                <w:noProof/>
              </w:rPr>
              <w:t>第一章</w:t>
            </w:r>
            <w:r w:rsidR="001E24EC" w:rsidRPr="0059419A">
              <w:rPr>
                <w:rStyle w:val="ad"/>
                <w:noProof/>
              </w:rPr>
              <w:t xml:space="preserve"> </w:t>
            </w:r>
            <w:r w:rsidR="001E24EC" w:rsidRPr="0059419A">
              <w:rPr>
                <w:rStyle w:val="ad"/>
                <w:noProof/>
              </w:rPr>
              <w:t>概述</w:t>
            </w:r>
            <w:r w:rsidR="001E24EC">
              <w:rPr>
                <w:noProof/>
              </w:rPr>
              <w:tab/>
            </w:r>
            <w:r w:rsidR="001E24EC">
              <w:rPr>
                <w:noProof/>
              </w:rPr>
              <w:fldChar w:fldCharType="begin"/>
            </w:r>
            <w:r w:rsidR="001E24EC">
              <w:rPr>
                <w:noProof/>
              </w:rPr>
              <w:instrText xml:space="preserve"> PAGEREF _Toc143273291 \h </w:instrText>
            </w:r>
            <w:r w:rsidR="001E24EC">
              <w:rPr>
                <w:noProof/>
              </w:rPr>
            </w:r>
          </w:ins>
          <w:r w:rsidR="001E24EC">
            <w:rPr>
              <w:noProof/>
            </w:rPr>
            <w:fldChar w:fldCharType="separate"/>
          </w:r>
          <w:ins w:id="5" w:author="chenxia" w:date="2023-08-18T17:47:00Z">
            <w:r w:rsidR="001E24EC">
              <w:rPr>
                <w:noProof/>
              </w:rPr>
              <w:t>1</w:t>
            </w:r>
            <w:r w:rsidR="001E24EC">
              <w:rPr>
                <w:noProof/>
              </w:rPr>
              <w:fldChar w:fldCharType="end"/>
            </w:r>
            <w:r w:rsidR="001E24EC" w:rsidRPr="0059419A">
              <w:rPr>
                <w:rStyle w:val="ad"/>
                <w:noProof/>
              </w:rPr>
              <w:fldChar w:fldCharType="end"/>
            </w:r>
          </w:ins>
        </w:p>
        <w:p w:rsidR="001E24EC" w:rsidRDefault="001E24EC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ins w:id="6" w:author="chenxia" w:date="2023-08-18T17:47:00Z"/>
              <w:rFonts w:eastAsiaTheme="minorEastAsia"/>
              <w:noProof/>
              <w:sz w:val="21"/>
              <w:szCs w:val="22"/>
            </w:rPr>
          </w:pPr>
          <w:ins w:id="7" w:author="chenxia" w:date="2023-08-18T17:47:00Z">
            <w:r w:rsidRPr="0059419A">
              <w:rPr>
                <w:rStyle w:val="ad"/>
                <w:noProof/>
              </w:rPr>
              <w:fldChar w:fldCharType="begin"/>
            </w:r>
            <w:r w:rsidRPr="0059419A">
              <w:rPr>
                <w:rStyle w:val="ad"/>
                <w:noProof/>
              </w:rPr>
              <w:instrText xml:space="preserve"> </w:instrText>
            </w:r>
            <w:r>
              <w:rPr>
                <w:noProof/>
              </w:rPr>
              <w:instrText>HYPERLINK \l "_Toc143273292"</w:instrText>
            </w:r>
            <w:r w:rsidRPr="0059419A">
              <w:rPr>
                <w:rStyle w:val="ad"/>
                <w:noProof/>
              </w:rPr>
              <w:instrText xml:space="preserve"> </w:instrText>
            </w:r>
            <w:r w:rsidRPr="0059419A">
              <w:rPr>
                <w:rStyle w:val="ad"/>
                <w:noProof/>
              </w:rPr>
            </w:r>
            <w:r w:rsidRPr="0059419A">
              <w:rPr>
                <w:rStyle w:val="ad"/>
                <w:noProof/>
              </w:rPr>
              <w:fldChar w:fldCharType="separate"/>
            </w:r>
            <w:r w:rsidRPr="0059419A">
              <w:rPr>
                <w:rStyle w:val="ad"/>
                <w:rFonts w:ascii="宋体" w:hAnsi="宋体" w:cs="宋体"/>
                <w:noProof/>
              </w:rPr>
              <w:t>1.1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59419A">
              <w:rPr>
                <w:rStyle w:val="ad"/>
                <w:noProof/>
              </w:rPr>
              <w:t>验证目的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_Toc143273292 \h </w:instrText>
            </w:r>
            <w:r>
              <w:rPr>
                <w:noProof/>
              </w:rPr>
            </w:r>
          </w:ins>
          <w:r>
            <w:rPr>
              <w:noProof/>
            </w:rPr>
            <w:fldChar w:fldCharType="separate"/>
          </w:r>
          <w:ins w:id="8" w:author="chenxia" w:date="2023-08-18T17:47:00Z"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Pr="0059419A">
              <w:rPr>
                <w:rStyle w:val="ad"/>
                <w:noProof/>
              </w:rPr>
              <w:fldChar w:fldCharType="end"/>
            </w:r>
          </w:ins>
        </w:p>
        <w:p w:rsidR="001E24EC" w:rsidRDefault="001E24EC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ins w:id="9" w:author="chenxia" w:date="2023-08-18T17:47:00Z"/>
              <w:rFonts w:eastAsiaTheme="minorEastAsia"/>
              <w:noProof/>
              <w:sz w:val="21"/>
              <w:szCs w:val="22"/>
            </w:rPr>
          </w:pPr>
          <w:ins w:id="10" w:author="chenxia" w:date="2023-08-18T17:47:00Z">
            <w:r w:rsidRPr="0059419A">
              <w:rPr>
                <w:rStyle w:val="ad"/>
                <w:noProof/>
              </w:rPr>
              <w:fldChar w:fldCharType="begin"/>
            </w:r>
            <w:r w:rsidRPr="0059419A">
              <w:rPr>
                <w:rStyle w:val="ad"/>
                <w:noProof/>
              </w:rPr>
              <w:instrText xml:space="preserve"> </w:instrText>
            </w:r>
            <w:r>
              <w:rPr>
                <w:noProof/>
              </w:rPr>
              <w:instrText>HYPERLINK \l "_Toc143273293"</w:instrText>
            </w:r>
            <w:r w:rsidRPr="0059419A">
              <w:rPr>
                <w:rStyle w:val="ad"/>
                <w:noProof/>
              </w:rPr>
              <w:instrText xml:space="preserve"> </w:instrText>
            </w:r>
            <w:r w:rsidRPr="0059419A">
              <w:rPr>
                <w:rStyle w:val="ad"/>
                <w:noProof/>
              </w:rPr>
            </w:r>
            <w:r w:rsidRPr="0059419A">
              <w:rPr>
                <w:rStyle w:val="ad"/>
                <w:noProof/>
              </w:rPr>
              <w:fldChar w:fldCharType="separate"/>
            </w:r>
            <w:r w:rsidRPr="0059419A">
              <w:rPr>
                <w:rStyle w:val="ad"/>
                <w:rFonts w:ascii="宋体" w:hAnsi="宋体" w:cs="宋体"/>
                <w:noProof/>
              </w:rPr>
              <w:t>1.2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59419A">
              <w:rPr>
                <w:rStyle w:val="ad"/>
                <w:noProof/>
              </w:rPr>
              <w:t>验证范围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_Toc143273293 \h </w:instrText>
            </w:r>
            <w:r>
              <w:rPr>
                <w:noProof/>
              </w:rPr>
            </w:r>
          </w:ins>
          <w:r>
            <w:rPr>
              <w:noProof/>
            </w:rPr>
            <w:fldChar w:fldCharType="separate"/>
          </w:r>
          <w:ins w:id="11" w:author="chenxia" w:date="2023-08-18T17:47:00Z"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Pr="0059419A">
              <w:rPr>
                <w:rStyle w:val="ad"/>
                <w:noProof/>
              </w:rPr>
              <w:fldChar w:fldCharType="end"/>
            </w:r>
          </w:ins>
        </w:p>
        <w:p w:rsidR="001E24EC" w:rsidRDefault="001E24EC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ins w:id="12" w:author="chenxia" w:date="2023-08-18T17:47:00Z"/>
              <w:rFonts w:eastAsiaTheme="minorEastAsia"/>
              <w:noProof/>
              <w:sz w:val="21"/>
              <w:szCs w:val="22"/>
            </w:rPr>
          </w:pPr>
          <w:ins w:id="13" w:author="chenxia" w:date="2023-08-18T17:47:00Z">
            <w:r w:rsidRPr="0059419A">
              <w:rPr>
                <w:rStyle w:val="ad"/>
                <w:noProof/>
              </w:rPr>
              <w:fldChar w:fldCharType="begin"/>
            </w:r>
            <w:r w:rsidRPr="0059419A">
              <w:rPr>
                <w:rStyle w:val="ad"/>
                <w:noProof/>
              </w:rPr>
              <w:instrText xml:space="preserve"> </w:instrText>
            </w:r>
            <w:r>
              <w:rPr>
                <w:noProof/>
              </w:rPr>
              <w:instrText>HYPERLINK \l "_Toc143273294"</w:instrText>
            </w:r>
            <w:r w:rsidRPr="0059419A">
              <w:rPr>
                <w:rStyle w:val="ad"/>
                <w:noProof/>
              </w:rPr>
              <w:instrText xml:space="preserve"> </w:instrText>
            </w:r>
            <w:r w:rsidRPr="0059419A">
              <w:rPr>
                <w:rStyle w:val="ad"/>
                <w:noProof/>
              </w:rPr>
            </w:r>
            <w:r w:rsidRPr="0059419A">
              <w:rPr>
                <w:rStyle w:val="ad"/>
                <w:noProof/>
              </w:rPr>
              <w:fldChar w:fldCharType="separate"/>
            </w:r>
            <w:r w:rsidRPr="0059419A">
              <w:rPr>
                <w:rStyle w:val="ad"/>
                <w:rFonts w:ascii="宋体" w:hAnsi="宋体" w:cs="宋体"/>
                <w:noProof/>
              </w:rPr>
              <w:t>1.3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59419A">
              <w:rPr>
                <w:rStyle w:val="ad"/>
                <w:noProof/>
              </w:rPr>
              <w:t>术语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_Toc143273294 \h </w:instrText>
            </w:r>
            <w:r>
              <w:rPr>
                <w:noProof/>
              </w:rPr>
            </w:r>
          </w:ins>
          <w:r>
            <w:rPr>
              <w:noProof/>
            </w:rPr>
            <w:fldChar w:fldCharType="separate"/>
          </w:r>
          <w:ins w:id="14" w:author="chenxia" w:date="2023-08-18T17:47:00Z"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Pr="0059419A">
              <w:rPr>
                <w:rStyle w:val="ad"/>
                <w:noProof/>
              </w:rPr>
              <w:fldChar w:fldCharType="end"/>
            </w:r>
          </w:ins>
        </w:p>
        <w:p w:rsidR="001E24EC" w:rsidRDefault="001E24EC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ins w:id="15" w:author="chenxia" w:date="2023-08-18T17:47:00Z"/>
              <w:rFonts w:eastAsiaTheme="minorEastAsia"/>
              <w:noProof/>
              <w:sz w:val="21"/>
              <w:szCs w:val="22"/>
            </w:rPr>
          </w:pPr>
          <w:ins w:id="16" w:author="chenxia" w:date="2023-08-18T17:47:00Z">
            <w:r w:rsidRPr="0059419A">
              <w:rPr>
                <w:rStyle w:val="ad"/>
                <w:noProof/>
              </w:rPr>
              <w:fldChar w:fldCharType="begin"/>
            </w:r>
            <w:r w:rsidRPr="0059419A">
              <w:rPr>
                <w:rStyle w:val="ad"/>
                <w:noProof/>
              </w:rPr>
              <w:instrText xml:space="preserve"> </w:instrText>
            </w:r>
            <w:r>
              <w:rPr>
                <w:noProof/>
              </w:rPr>
              <w:instrText>HYPERLINK \l "_Toc143273295"</w:instrText>
            </w:r>
            <w:r w:rsidRPr="0059419A">
              <w:rPr>
                <w:rStyle w:val="ad"/>
                <w:noProof/>
              </w:rPr>
              <w:instrText xml:space="preserve"> </w:instrText>
            </w:r>
            <w:r w:rsidRPr="0059419A">
              <w:rPr>
                <w:rStyle w:val="ad"/>
                <w:noProof/>
              </w:rPr>
            </w:r>
            <w:r w:rsidRPr="0059419A">
              <w:rPr>
                <w:rStyle w:val="ad"/>
                <w:noProof/>
              </w:rPr>
              <w:fldChar w:fldCharType="separate"/>
            </w:r>
            <w:r w:rsidRPr="0059419A">
              <w:rPr>
                <w:rStyle w:val="ad"/>
                <w:rFonts w:ascii="宋体" w:hAnsi="宋体" w:cs="宋体"/>
                <w:noProof/>
              </w:rPr>
              <w:t>1.4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59419A">
              <w:rPr>
                <w:rStyle w:val="ad"/>
                <w:noProof/>
              </w:rPr>
              <w:t>法规标准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_Toc143273295 \h </w:instrText>
            </w:r>
            <w:r>
              <w:rPr>
                <w:noProof/>
              </w:rPr>
            </w:r>
          </w:ins>
          <w:r>
            <w:rPr>
              <w:noProof/>
            </w:rPr>
            <w:fldChar w:fldCharType="separate"/>
          </w:r>
          <w:ins w:id="17" w:author="chenxia" w:date="2023-08-18T17:47:00Z"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Pr="0059419A">
              <w:rPr>
                <w:rStyle w:val="ad"/>
                <w:noProof/>
              </w:rPr>
              <w:fldChar w:fldCharType="end"/>
            </w:r>
          </w:ins>
        </w:p>
        <w:p w:rsidR="001E24EC" w:rsidRDefault="001E24EC">
          <w:pPr>
            <w:pStyle w:val="10"/>
            <w:tabs>
              <w:tab w:val="right" w:leader="dot" w:pos="8296"/>
            </w:tabs>
            <w:rPr>
              <w:ins w:id="18" w:author="chenxia" w:date="2023-08-18T17:47:00Z"/>
              <w:rFonts w:eastAsiaTheme="minorEastAsia"/>
              <w:noProof/>
              <w:sz w:val="21"/>
              <w:szCs w:val="22"/>
            </w:rPr>
          </w:pPr>
          <w:ins w:id="19" w:author="chenxia" w:date="2023-08-18T17:47:00Z">
            <w:r w:rsidRPr="0059419A">
              <w:rPr>
                <w:rStyle w:val="ad"/>
                <w:noProof/>
              </w:rPr>
              <w:fldChar w:fldCharType="begin"/>
            </w:r>
            <w:r w:rsidRPr="0059419A">
              <w:rPr>
                <w:rStyle w:val="ad"/>
                <w:noProof/>
              </w:rPr>
              <w:instrText xml:space="preserve"> </w:instrText>
            </w:r>
            <w:r>
              <w:rPr>
                <w:noProof/>
              </w:rPr>
              <w:instrText>HYPERLINK \l "_Toc143273296"</w:instrText>
            </w:r>
            <w:r w:rsidRPr="0059419A">
              <w:rPr>
                <w:rStyle w:val="ad"/>
                <w:noProof/>
              </w:rPr>
              <w:instrText xml:space="preserve"> </w:instrText>
            </w:r>
            <w:r w:rsidRPr="0059419A">
              <w:rPr>
                <w:rStyle w:val="ad"/>
                <w:noProof/>
              </w:rPr>
            </w:r>
            <w:r w:rsidRPr="0059419A">
              <w:rPr>
                <w:rStyle w:val="ad"/>
                <w:noProof/>
              </w:rPr>
              <w:fldChar w:fldCharType="separate"/>
            </w:r>
            <w:r w:rsidRPr="0059419A">
              <w:rPr>
                <w:rStyle w:val="ad"/>
                <w:noProof/>
              </w:rPr>
              <w:t>第二章</w:t>
            </w:r>
            <w:r w:rsidRPr="0059419A">
              <w:rPr>
                <w:rStyle w:val="ad"/>
                <w:noProof/>
              </w:rPr>
              <w:t xml:space="preserve"> </w:t>
            </w:r>
            <w:r w:rsidRPr="0059419A">
              <w:rPr>
                <w:rStyle w:val="ad"/>
                <w:noProof/>
              </w:rPr>
              <w:t>验证条件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_Toc143273296 \h </w:instrText>
            </w:r>
            <w:r>
              <w:rPr>
                <w:noProof/>
              </w:rPr>
            </w:r>
          </w:ins>
          <w:r>
            <w:rPr>
              <w:noProof/>
            </w:rPr>
            <w:fldChar w:fldCharType="separate"/>
          </w:r>
          <w:ins w:id="20" w:author="chenxia" w:date="2023-08-18T17:47:00Z"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Pr="0059419A">
              <w:rPr>
                <w:rStyle w:val="ad"/>
                <w:noProof/>
              </w:rPr>
              <w:fldChar w:fldCharType="end"/>
            </w:r>
          </w:ins>
        </w:p>
        <w:p w:rsidR="001E24EC" w:rsidRDefault="001E24EC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ins w:id="21" w:author="chenxia" w:date="2023-08-18T17:47:00Z"/>
              <w:rFonts w:eastAsiaTheme="minorEastAsia"/>
              <w:noProof/>
              <w:sz w:val="21"/>
              <w:szCs w:val="22"/>
            </w:rPr>
          </w:pPr>
          <w:ins w:id="22" w:author="chenxia" w:date="2023-08-18T17:47:00Z">
            <w:r w:rsidRPr="0059419A">
              <w:rPr>
                <w:rStyle w:val="ad"/>
                <w:noProof/>
              </w:rPr>
              <w:fldChar w:fldCharType="begin"/>
            </w:r>
            <w:r w:rsidRPr="0059419A">
              <w:rPr>
                <w:rStyle w:val="ad"/>
                <w:noProof/>
              </w:rPr>
              <w:instrText xml:space="preserve"> </w:instrText>
            </w:r>
            <w:r>
              <w:rPr>
                <w:noProof/>
              </w:rPr>
              <w:instrText>HYPERLINK \l "_Toc143273297"</w:instrText>
            </w:r>
            <w:r w:rsidRPr="0059419A">
              <w:rPr>
                <w:rStyle w:val="ad"/>
                <w:noProof/>
              </w:rPr>
              <w:instrText xml:space="preserve"> </w:instrText>
            </w:r>
            <w:r w:rsidRPr="0059419A">
              <w:rPr>
                <w:rStyle w:val="ad"/>
                <w:noProof/>
              </w:rPr>
            </w:r>
            <w:r w:rsidRPr="0059419A">
              <w:rPr>
                <w:rStyle w:val="ad"/>
                <w:noProof/>
              </w:rPr>
              <w:fldChar w:fldCharType="separate"/>
            </w:r>
            <w:r w:rsidRPr="0059419A">
              <w:rPr>
                <w:rStyle w:val="ad"/>
                <w:rFonts w:ascii="宋体" w:hAnsi="宋体" w:cs="宋体"/>
                <w:noProof/>
              </w:rPr>
              <w:t>2.1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59419A">
              <w:rPr>
                <w:rStyle w:val="ad"/>
                <w:noProof/>
              </w:rPr>
              <w:t>验证对象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_Toc143273297 \h </w:instrText>
            </w:r>
            <w:r>
              <w:rPr>
                <w:noProof/>
              </w:rPr>
            </w:r>
          </w:ins>
          <w:r>
            <w:rPr>
              <w:noProof/>
            </w:rPr>
            <w:fldChar w:fldCharType="separate"/>
          </w:r>
          <w:ins w:id="23" w:author="chenxia" w:date="2023-08-18T17:47:00Z"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Pr="0059419A">
              <w:rPr>
                <w:rStyle w:val="ad"/>
                <w:noProof/>
              </w:rPr>
              <w:fldChar w:fldCharType="end"/>
            </w:r>
          </w:ins>
        </w:p>
        <w:p w:rsidR="001E24EC" w:rsidRDefault="001E24EC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ins w:id="24" w:author="chenxia" w:date="2023-08-18T17:47:00Z"/>
              <w:rFonts w:eastAsiaTheme="minorEastAsia"/>
              <w:noProof/>
              <w:sz w:val="21"/>
              <w:szCs w:val="22"/>
            </w:rPr>
          </w:pPr>
          <w:ins w:id="25" w:author="chenxia" w:date="2023-08-18T17:47:00Z">
            <w:r w:rsidRPr="0059419A">
              <w:rPr>
                <w:rStyle w:val="ad"/>
                <w:noProof/>
              </w:rPr>
              <w:fldChar w:fldCharType="begin"/>
            </w:r>
            <w:r w:rsidRPr="0059419A">
              <w:rPr>
                <w:rStyle w:val="ad"/>
                <w:noProof/>
              </w:rPr>
              <w:instrText xml:space="preserve"> </w:instrText>
            </w:r>
            <w:r>
              <w:rPr>
                <w:noProof/>
              </w:rPr>
              <w:instrText>HYPERLINK \l "_Toc143273298"</w:instrText>
            </w:r>
            <w:r w:rsidRPr="0059419A">
              <w:rPr>
                <w:rStyle w:val="ad"/>
                <w:noProof/>
              </w:rPr>
              <w:instrText xml:space="preserve"> </w:instrText>
            </w:r>
            <w:r w:rsidRPr="0059419A">
              <w:rPr>
                <w:rStyle w:val="ad"/>
                <w:noProof/>
              </w:rPr>
            </w:r>
            <w:r w:rsidRPr="0059419A">
              <w:rPr>
                <w:rStyle w:val="ad"/>
                <w:noProof/>
              </w:rPr>
              <w:fldChar w:fldCharType="separate"/>
            </w:r>
            <w:r w:rsidRPr="0059419A">
              <w:rPr>
                <w:rStyle w:val="ad"/>
                <w:rFonts w:ascii="宋体" w:hAnsi="宋体" w:cs="宋体"/>
                <w:noProof/>
              </w:rPr>
              <w:t>2.2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59419A">
              <w:rPr>
                <w:rStyle w:val="ad"/>
                <w:noProof/>
              </w:rPr>
              <w:t>验证设备</w:t>
            </w:r>
            <w:r w:rsidRPr="0059419A">
              <w:rPr>
                <w:rStyle w:val="ad"/>
                <w:noProof/>
              </w:rPr>
              <w:t>/</w:t>
            </w:r>
            <w:r w:rsidRPr="0059419A">
              <w:rPr>
                <w:rStyle w:val="ad"/>
                <w:noProof/>
              </w:rPr>
              <w:t>工装</w:t>
            </w:r>
            <w:r w:rsidRPr="0059419A">
              <w:rPr>
                <w:rStyle w:val="ad"/>
                <w:noProof/>
              </w:rPr>
              <w:t>/</w:t>
            </w:r>
            <w:r w:rsidRPr="0059419A">
              <w:rPr>
                <w:rStyle w:val="ad"/>
                <w:noProof/>
              </w:rPr>
              <w:t>工具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_Toc143273298 \h </w:instrText>
            </w:r>
            <w:r>
              <w:rPr>
                <w:noProof/>
              </w:rPr>
            </w:r>
          </w:ins>
          <w:r>
            <w:rPr>
              <w:noProof/>
            </w:rPr>
            <w:fldChar w:fldCharType="separate"/>
          </w:r>
          <w:ins w:id="26" w:author="chenxia" w:date="2023-08-18T17:47:00Z"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Pr="0059419A">
              <w:rPr>
                <w:rStyle w:val="ad"/>
                <w:noProof/>
              </w:rPr>
              <w:fldChar w:fldCharType="end"/>
            </w:r>
          </w:ins>
        </w:p>
        <w:p w:rsidR="001E24EC" w:rsidRDefault="001E24EC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ins w:id="27" w:author="chenxia" w:date="2023-08-18T17:47:00Z"/>
              <w:rFonts w:eastAsiaTheme="minorEastAsia"/>
              <w:noProof/>
              <w:sz w:val="21"/>
              <w:szCs w:val="22"/>
            </w:rPr>
          </w:pPr>
          <w:ins w:id="28" w:author="chenxia" w:date="2023-08-18T17:47:00Z">
            <w:r w:rsidRPr="0059419A">
              <w:rPr>
                <w:rStyle w:val="ad"/>
                <w:noProof/>
              </w:rPr>
              <w:fldChar w:fldCharType="begin"/>
            </w:r>
            <w:r w:rsidRPr="0059419A">
              <w:rPr>
                <w:rStyle w:val="ad"/>
                <w:noProof/>
              </w:rPr>
              <w:instrText xml:space="preserve"> </w:instrText>
            </w:r>
            <w:r>
              <w:rPr>
                <w:noProof/>
              </w:rPr>
              <w:instrText>HYPERLINK \l "_Toc143273299"</w:instrText>
            </w:r>
            <w:r w:rsidRPr="0059419A">
              <w:rPr>
                <w:rStyle w:val="ad"/>
                <w:noProof/>
              </w:rPr>
              <w:instrText xml:space="preserve"> </w:instrText>
            </w:r>
            <w:r w:rsidRPr="0059419A">
              <w:rPr>
                <w:rStyle w:val="ad"/>
                <w:noProof/>
              </w:rPr>
            </w:r>
            <w:r w:rsidRPr="0059419A">
              <w:rPr>
                <w:rStyle w:val="ad"/>
                <w:noProof/>
              </w:rPr>
              <w:fldChar w:fldCharType="separate"/>
            </w:r>
            <w:r w:rsidRPr="0059419A">
              <w:rPr>
                <w:rStyle w:val="ad"/>
                <w:rFonts w:ascii="宋体" w:hAnsi="宋体" w:cs="宋体"/>
                <w:noProof/>
              </w:rPr>
              <w:t>2.3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59419A">
              <w:rPr>
                <w:rStyle w:val="ad"/>
                <w:noProof/>
              </w:rPr>
              <w:t>验证地点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_Toc143273299 \h </w:instrText>
            </w:r>
            <w:r>
              <w:rPr>
                <w:noProof/>
              </w:rPr>
            </w:r>
          </w:ins>
          <w:r>
            <w:rPr>
              <w:noProof/>
            </w:rPr>
            <w:fldChar w:fldCharType="separate"/>
          </w:r>
          <w:ins w:id="29" w:author="chenxia" w:date="2023-08-18T17:47:00Z"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Pr="0059419A">
              <w:rPr>
                <w:rStyle w:val="ad"/>
                <w:noProof/>
              </w:rPr>
              <w:fldChar w:fldCharType="end"/>
            </w:r>
          </w:ins>
        </w:p>
        <w:p w:rsidR="001E24EC" w:rsidRDefault="001E24EC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ins w:id="30" w:author="chenxia" w:date="2023-08-18T17:47:00Z"/>
              <w:rFonts w:eastAsiaTheme="minorEastAsia"/>
              <w:noProof/>
              <w:sz w:val="21"/>
              <w:szCs w:val="22"/>
            </w:rPr>
          </w:pPr>
          <w:ins w:id="31" w:author="chenxia" w:date="2023-08-18T17:47:00Z">
            <w:r w:rsidRPr="0059419A">
              <w:rPr>
                <w:rStyle w:val="ad"/>
                <w:noProof/>
              </w:rPr>
              <w:fldChar w:fldCharType="begin"/>
            </w:r>
            <w:r w:rsidRPr="0059419A">
              <w:rPr>
                <w:rStyle w:val="ad"/>
                <w:noProof/>
              </w:rPr>
              <w:instrText xml:space="preserve"> </w:instrText>
            </w:r>
            <w:r>
              <w:rPr>
                <w:noProof/>
              </w:rPr>
              <w:instrText>HYPERLINK \l "_Toc143273300"</w:instrText>
            </w:r>
            <w:r w:rsidRPr="0059419A">
              <w:rPr>
                <w:rStyle w:val="ad"/>
                <w:noProof/>
              </w:rPr>
              <w:instrText xml:space="preserve"> </w:instrText>
            </w:r>
            <w:r w:rsidRPr="0059419A">
              <w:rPr>
                <w:rStyle w:val="ad"/>
                <w:noProof/>
              </w:rPr>
            </w:r>
            <w:r w:rsidRPr="0059419A">
              <w:rPr>
                <w:rStyle w:val="ad"/>
                <w:noProof/>
              </w:rPr>
              <w:fldChar w:fldCharType="separate"/>
            </w:r>
            <w:r w:rsidRPr="0059419A">
              <w:rPr>
                <w:rStyle w:val="ad"/>
                <w:rFonts w:ascii="宋体" w:hAnsi="宋体" w:cs="宋体"/>
                <w:noProof/>
              </w:rPr>
              <w:t>2.4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59419A">
              <w:rPr>
                <w:rStyle w:val="ad"/>
                <w:noProof/>
              </w:rPr>
              <w:t>验证时间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_Toc143273300 \h </w:instrText>
            </w:r>
            <w:r>
              <w:rPr>
                <w:noProof/>
              </w:rPr>
            </w:r>
          </w:ins>
          <w:r>
            <w:rPr>
              <w:noProof/>
            </w:rPr>
            <w:fldChar w:fldCharType="separate"/>
          </w:r>
          <w:ins w:id="32" w:author="chenxia" w:date="2023-08-18T17:47:00Z"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Pr="0059419A">
              <w:rPr>
                <w:rStyle w:val="ad"/>
                <w:noProof/>
              </w:rPr>
              <w:fldChar w:fldCharType="end"/>
            </w:r>
          </w:ins>
        </w:p>
        <w:p w:rsidR="001E24EC" w:rsidRDefault="001E24EC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ins w:id="33" w:author="chenxia" w:date="2023-08-18T17:47:00Z"/>
              <w:rFonts w:eastAsiaTheme="minorEastAsia"/>
              <w:noProof/>
              <w:sz w:val="21"/>
              <w:szCs w:val="22"/>
            </w:rPr>
          </w:pPr>
          <w:ins w:id="34" w:author="chenxia" w:date="2023-08-18T17:47:00Z">
            <w:r w:rsidRPr="0059419A">
              <w:rPr>
                <w:rStyle w:val="ad"/>
                <w:noProof/>
              </w:rPr>
              <w:fldChar w:fldCharType="begin"/>
            </w:r>
            <w:r w:rsidRPr="0059419A">
              <w:rPr>
                <w:rStyle w:val="ad"/>
                <w:noProof/>
              </w:rPr>
              <w:instrText xml:space="preserve"> </w:instrText>
            </w:r>
            <w:r>
              <w:rPr>
                <w:noProof/>
              </w:rPr>
              <w:instrText>HYPERLINK \l "_Toc143273301"</w:instrText>
            </w:r>
            <w:r w:rsidRPr="0059419A">
              <w:rPr>
                <w:rStyle w:val="ad"/>
                <w:noProof/>
              </w:rPr>
              <w:instrText xml:space="preserve"> </w:instrText>
            </w:r>
            <w:r w:rsidRPr="0059419A">
              <w:rPr>
                <w:rStyle w:val="ad"/>
                <w:noProof/>
              </w:rPr>
            </w:r>
            <w:r w:rsidRPr="0059419A">
              <w:rPr>
                <w:rStyle w:val="ad"/>
                <w:noProof/>
              </w:rPr>
              <w:fldChar w:fldCharType="separate"/>
            </w:r>
            <w:r w:rsidRPr="0059419A">
              <w:rPr>
                <w:rStyle w:val="ad"/>
                <w:rFonts w:ascii="宋体" w:hAnsi="宋体" w:cs="宋体"/>
                <w:noProof/>
              </w:rPr>
              <w:t>2.5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59419A">
              <w:rPr>
                <w:rStyle w:val="ad"/>
                <w:noProof/>
              </w:rPr>
              <w:t>验证环境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_Toc143273301 \h </w:instrText>
            </w:r>
            <w:r>
              <w:rPr>
                <w:noProof/>
              </w:rPr>
            </w:r>
          </w:ins>
          <w:r>
            <w:rPr>
              <w:noProof/>
            </w:rPr>
            <w:fldChar w:fldCharType="separate"/>
          </w:r>
          <w:ins w:id="35" w:author="chenxia" w:date="2023-08-18T17:47:00Z"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Pr="0059419A">
              <w:rPr>
                <w:rStyle w:val="ad"/>
                <w:noProof/>
              </w:rPr>
              <w:fldChar w:fldCharType="end"/>
            </w:r>
          </w:ins>
        </w:p>
        <w:p w:rsidR="001E24EC" w:rsidRDefault="001E24EC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ins w:id="36" w:author="chenxia" w:date="2023-08-18T17:47:00Z"/>
              <w:rFonts w:eastAsiaTheme="minorEastAsia"/>
              <w:noProof/>
              <w:sz w:val="21"/>
              <w:szCs w:val="22"/>
            </w:rPr>
          </w:pPr>
          <w:ins w:id="37" w:author="chenxia" w:date="2023-08-18T17:47:00Z">
            <w:r w:rsidRPr="0059419A">
              <w:rPr>
                <w:rStyle w:val="ad"/>
                <w:noProof/>
              </w:rPr>
              <w:fldChar w:fldCharType="begin"/>
            </w:r>
            <w:r w:rsidRPr="0059419A">
              <w:rPr>
                <w:rStyle w:val="ad"/>
                <w:noProof/>
              </w:rPr>
              <w:instrText xml:space="preserve"> </w:instrText>
            </w:r>
            <w:r>
              <w:rPr>
                <w:noProof/>
              </w:rPr>
              <w:instrText>HYPERLINK \l "_Toc143273302"</w:instrText>
            </w:r>
            <w:r w:rsidRPr="0059419A">
              <w:rPr>
                <w:rStyle w:val="ad"/>
                <w:noProof/>
              </w:rPr>
              <w:instrText xml:space="preserve"> </w:instrText>
            </w:r>
            <w:r w:rsidRPr="0059419A">
              <w:rPr>
                <w:rStyle w:val="ad"/>
                <w:noProof/>
              </w:rPr>
            </w:r>
            <w:r w:rsidRPr="0059419A">
              <w:rPr>
                <w:rStyle w:val="ad"/>
                <w:noProof/>
              </w:rPr>
              <w:fldChar w:fldCharType="separate"/>
            </w:r>
            <w:r w:rsidRPr="0059419A">
              <w:rPr>
                <w:rStyle w:val="ad"/>
                <w:rFonts w:ascii="宋体" w:hAnsi="宋体" w:cs="宋体"/>
                <w:noProof/>
              </w:rPr>
              <w:t>2.6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59419A">
              <w:rPr>
                <w:rStyle w:val="ad"/>
                <w:noProof/>
              </w:rPr>
              <w:t>验证小组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_Toc143273302 \h </w:instrText>
            </w:r>
            <w:r>
              <w:rPr>
                <w:noProof/>
              </w:rPr>
            </w:r>
          </w:ins>
          <w:r>
            <w:rPr>
              <w:noProof/>
            </w:rPr>
            <w:fldChar w:fldCharType="separate"/>
          </w:r>
          <w:ins w:id="38" w:author="chenxia" w:date="2023-08-18T17:47:00Z"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Pr="0059419A">
              <w:rPr>
                <w:rStyle w:val="ad"/>
                <w:noProof/>
              </w:rPr>
              <w:fldChar w:fldCharType="end"/>
            </w:r>
          </w:ins>
        </w:p>
        <w:p w:rsidR="001E24EC" w:rsidRDefault="001E24EC">
          <w:pPr>
            <w:pStyle w:val="10"/>
            <w:tabs>
              <w:tab w:val="right" w:leader="dot" w:pos="8296"/>
            </w:tabs>
            <w:rPr>
              <w:ins w:id="39" w:author="chenxia" w:date="2023-08-18T17:47:00Z"/>
              <w:rFonts w:eastAsiaTheme="minorEastAsia"/>
              <w:noProof/>
              <w:sz w:val="21"/>
              <w:szCs w:val="22"/>
            </w:rPr>
          </w:pPr>
          <w:ins w:id="40" w:author="chenxia" w:date="2023-08-18T17:47:00Z">
            <w:r w:rsidRPr="0059419A">
              <w:rPr>
                <w:rStyle w:val="ad"/>
                <w:noProof/>
              </w:rPr>
              <w:fldChar w:fldCharType="begin"/>
            </w:r>
            <w:r w:rsidRPr="0059419A">
              <w:rPr>
                <w:rStyle w:val="ad"/>
                <w:noProof/>
              </w:rPr>
              <w:instrText xml:space="preserve"> </w:instrText>
            </w:r>
            <w:r>
              <w:rPr>
                <w:noProof/>
              </w:rPr>
              <w:instrText>HYPERLINK \l "_Toc143273303"</w:instrText>
            </w:r>
            <w:r w:rsidRPr="0059419A">
              <w:rPr>
                <w:rStyle w:val="ad"/>
                <w:noProof/>
              </w:rPr>
              <w:instrText xml:space="preserve"> </w:instrText>
            </w:r>
            <w:r w:rsidRPr="0059419A">
              <w:rPr>
                <w:rStyle w:val="ad"/>
                <w:noProof/>
              </w:rPr>
            </w:r>
            <w:r w:rsidRPr="0059419A">
              <w:rPr>
                <w:rStyle w:val="ad"/>
                <w:noProof/>
              </w:rPr>
              <w:fldChar w:fldCharType="separate"/>
            </w:r>
            <w:r w:rsidRPr="0059419A">
              <w:rPr>
                <w:rStyle w:val="ad"/>
                <w:noProof/>
              </w:rPr>
              <w:t>第三章</w:t>
            </w:r>
            <w:r w:rsidRPr="0059419A">
              <w:rPr>
                <w:rStyle w:val="ad"/>
                <w:noProof/>
              </w:rPr>
              <w:t xml:space="preserve"> </w:t>
            </w:r>
            <w:r w:rsidRPr="0059419A">
              <w:rPr>
                <w:rStyle w:val="ad"/>
                <w:noProof/>
              </w:rPr>
              <w:t>验证可接受准则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_Toc143273303 \h </w:instrText>
            </w:r>
            <w:r>
              <w:rPr>
                <w:noProof/>
              </w:rPr>
            </w:r>
          </w:ins>
          <w:r>
            <w:rPr>
              <w:noProof/>
            </w:rPr>
            <w:fldChar w:fldCharType="separate"/>
          </w:r>
          <w:ins w:id="41" w:author="chenxia" w:date="2023-08-18T17:47:00Z"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Pr="0059419A">
              <w:rPr>
                <w:rStyle w:val="ad"/>
                <w:noProof/>
              </w:rPr>
              <w:fldChar w:fldCharType="end"/>
            </w:r>
          </w:ins>
        </w:p>
        <w:p w:rsidR="001E24EC" w:rsidRDefault="001E24EC">
          <w:pPr>
            <w:pStyle w:val="10"/>
            <w:tabs>
              <w:tab w:val="right" w:leader="dot" w:pos="8296"/>
            </w:tabs>
            <w:rPr>
              <w:ins w:id="42" w:author="chenxia" w:date="2023-08-18T17:47:00Z"/>
              <w:rFonts w:eastAsiaTheme="minorEastAsia"/>
              <w:noProof/>
              <w:sz w:val="21"/>
              <w:szCs w:val="22"/>
            </w:rPr>
          </w:pPr>
          <w:ins w:id="43" w:author="chenxia" w:date="2023-08-18T17:47:00Z">
            <w:r w:rsidRPr="0059419A">
              <w:rPr>
                <w:rStyle w:val="ad"/>
                <w:noProof/>
              </w:rPr>
              <w:fldChar w:fldCharType="begin"/>
            </w:r>
            <w:r w:rsidRPr="0059419A">
              <w:rPr>
                <w:rStyle w:val="ad"/>
                <w:noProof/>
              </w:rPr>
              <w:instrText xml:space="preserve"> </w:instrText>
            </w:r>
            <w:r>
              <w:rPr>
                <w:noProof/>
              </w:rPr>
              <w:instrText>HYPERLINK \l "_Toc143273304"</w:instrText>
            </w:r>
            <w:r w:rsidRPr="0059419A">
              <w:rPr>
                <w:rStyle w:val="ad"/>
                <w:noProof/>
              </w:rPr>
              <w:instrText xml:space="preserve"> </w:instrText>
            </w:r>
            <w:r w:rsidRPr="0059419A">
              <w:rPr>
                <w:rStyle w:val="ad"/>
                <w:noProof/>
              </w:rPr>
            </w:r>
            <w:r w:rsidRPr="0059419A">
              <w:rPr>
                <w:rStyle w:val="ad"/>
                <w:noProof/>
              </w:rPr>
              <w:fldChar w:fldCharType="separate"/>
            </w:r>
            <w:r w:rsidRPr="0059419A">
              <w:rPr>
                <w:rStyle w:val="ad"/>
                <w:noProof/>
              </w:rPr>
              <w:t>第四章</w:t>
            </w:r>
            <w:r w:rsidRPr="0059419A">
              <w:rPr>
                <w:rStyle w:val="ad"/>
                <w:noProof/>
              </w:rPr>
              <w:t xml:space="preserve"> </w:t>
            </w:r>
            <w:r w:rsidRPr="0059419A">
              <w:rPr>
                <w:rStyle w:val="ad"/>
                <w:noProof/>
              </w:rPr>
              <w:t>验证方法与步骤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_Toc143273304 \h </w:instrText>
            </w:r>
            <w:r>
              <w:rPr>
                <w:noProof/>
              </w:rPr>
            </w:r>
          </w:ins>
          <w:r>
            <w:rPr>
              <w:noProof/>
            </w:rPr>
            <w:fldChar w:fldCharType="separate"/>
          </w:r>
          <w:ins w:id="44" w:author="chenxia" w:date="2023-08-18T17:47:00Z"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 w:rsidRPr="0059419A">
              <w:rPr>
                <w:rStyle w:val="ad"/>
                <w:noProof/>
              </w:rPr>
              <w:fldChar w:fldCharType="end"/>
            </w:r>
          </w:ins>
        </w:p>
        <w:p w:rsidR="001E24EC" w:rsidRDefault="001E24EC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ins w:id="45" w:author="chenxia" w:date="2023-08-18T17:47:00Z"/>
              <w:rFonts w:eastAsiaTheme="minorEastAsia"/>
              <w:noProof/>
              <w:sz w:val="21"/>
              <w:szCs w:val="22"/>
            </w:rPr>
          </w:pPr>
          <w:ins w:id="46" w:author="chenxia" w:date="2023-08-18T17:47:00Z">
            <w:r w:rsidRPr="0059419A">
              <w:rPr>
                <w:rStyle w:val="ad"/>
                <w:noProof/>
              </w:rPr>
              <w:fldChar w:fldCharType="begin"/>
            </w:r>
            <w:r w:rsidRPr="0059419A">
              <w:rPr>
                <w:rStyle w:val="ad"/>
                <w:noProof/>
              </w:rPr>
              <w:instrText xml:space="preserve"> </w:instrText>
            </w:r>
            <w:r>
              <w:rPr>
                <w:noProof/>
              </w:rPr>
              <w:instrText>HYPERLINK \l "_Toc143273305"</w:instrText>
            </w:r>
            <w:r w:rsidRPr="0059419A">
              <w:rPr>
                <w:rStyle w:val="ad"/>
                <w:noProof/>
              </w:rPr>
              <w:instrText xml:space="preserve"> </w:instrText>
            </w:r>
            <w:r w:rsidRPr="0059419A">
              <w:rPr>
                <w:rStyle w:val="ad"/>
                <w:noProof/>
              </w:rPr>
            </w:r>
            <w:r w:rsidRPr="0059419A">
              <w:rPr>
                <w:rStyle w:val="ad"/>
                <w:noProof/>
              </w:rPr>
              <w:fldChar w:fldCharType="separate"/>
            </w:r>
            <w:r w:rsidRPr="0059419A">
              <w:rPr>
                <w:rStyle w:val="ad"/>
                <w:rFonts w:ascii="宋体" w:hAnsi="宋体" w:cs="宋体"/>
                <w:noProof/>
              </w:rPr>
              <w:t>4.1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59419A">
              <w:rPr>
                <w:rStyle w:val="ad"/>
                <w:noProof/>
              </w:rPr>
              <w:t>验证方法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_Toc143273305 \h </w:instrText>
            </w:r>
            <w:r>
              <w:rPr>
                <w:noProof/>
              </w:rPr>
            </w:r>
          </w:ins>
          <w:r>
            <w:rPr>
              <w:noProof/>
            </w:rPr>
            <w:fldChar w:fldCharType="separate"/>
          </w:r>
          <w:ins w:id="47" w:author="chenxia" w:date="2023-08-18T17:47:00Z"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 w:rsidRPr="0059419A">
              <w:rPr>
                <w:rStyle w:val="ad"/>
                <w:noProof/>
              </w:rPr>
              <w:fldChar w:fldCharType="end"/>
            </w:r>
          </w:ins>
        </w:p>
        <w:p w:rsidR="001E24EC" w:rsidRDefault="001E24EC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ins w:id="48" w:author="chenxia" w:date="2023-08-18T17:47:00Z"/>
              <w:rFonts w:eastAsiaTheme="minorEastAsia"/>
              <w:noProof/>
              <w:sz w:val="21"/>
              <w:szCs w:val="22"/>
            </w:rPr>
          </w:pPr>
          <w:ins w:id="49" w:author="chenxia" w:date="2023-08-18T17:47:00Z">
            <w:r w:rsidRPr="0059419A">
              <w:rPr>
                <w:rStyle w:val="ad"/>
                <w:noProof/>
              </w:rPr>
              <w:fldChar w:fldCharType="begin"/>
            </w:r>
            <w:r w:rsidRPr="0059419A">
              <w:rPr>
                <w:rStyle w:val="ad"/>
                <w:noProof/>
              </w:rPr>
              <w:instrText xml:space="preserve"> </w:instrText>
            </w:r>
            <w:r>
              <w:rPr>
                <w:noProof/>
              </w:rPr>
              <w:instrText>HYPERLINK \l "_Toc143273306"</w:instrText>
            </w:r>
            <w:r w:rsidRPr="0059419A">
              <w:rPr>
                <w:rStyle w:val="ad"/>
                <w:noProof/>
              </w:rPr>
              <w:instrText xml:space="preserve"> </w:instrText>
            </w:r>
            <w:r w:rsidRPr="0059419A">
              <w:rPr>
                <w:rStyle w:val="ad"/>
                <w:noProof/>
              </w:rPr>
            </w:r>
            <w:r w:rsidRPr="0059419A">
              <w:rPr>
                <w:rStyle w:val="ad"/>
                <w:noProof/>
              </w:rPr>
              <w:fldChar w:fldCharType="separate"/>
            </w:r>
            <w:r w:rsidRPr="0059419A">
              <w:rPr>
                <w:rStyle w:val="ad"/>
                <w:rFonts w:ascii="宋体" w:hAnsi="宋体" w:cs="宋体"/>
                <w:noProof/>
              </w:rPr>
              <w:t>4.2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59419A">
              <w:rPr>
                <w:rStyle w:val="ad"/>
                <w:noProof/>
              </w:rPr>
              <w:t>验证步骤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_Toc143273306 \h </w:instrText>
            </w:r>
            <w:r>
              <w:rPr>
                <w:noProof/>
              </w:rPr>
            </w:r>
          </w:ins>
          <w:r>
            <w:rPr>
              <w:noProof/>
            </w:rPr>
            <w:fldChar w:fldCharType="separate"/>
          </w:r>
          <w:ins w:id="50" w:author="chenxia" w:date="2023-08-18T17:47:00Z"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 w:rsidRPr="0059419A">
              <w:rPr>
                <w:rStyle w:val="ad"/>
                <w:noProof/>
              </w:rPr>
              <w:fldChar w:fldCharType="end"/>
            </w:r>
          </w:ins>
        </w:p>
        <w:p w:rsidR="001E24EC" w:rsidRDefault="001E24EC">
          <w:pPr>
            <w:pStyle w:val="10"/>
            <w:tabs>
              <w:tab w:val="right" w:leader="dot" w:pos="8296"/>
            </w:tabs>
            <w:rPr>
              <w:ins w:id="51" w:author="chenxia" w:date="2023-08-18T17:47:00Z"/>
              <w:rFonts w:eastAsiaTheme="minorEastAsia"/>
              <w:noProof/>
              <w:sz w:val="21"/>
              <w:szCs w:val="22"/>
            </w:rPr>
          </w:pPr>
          <w:ins w:id="52" w:author="chenxia" w:date="2023-08-18T17:47:00Z">
            <w:r w:rsidRPr="0059419A">
              <w:rPr>
                <w:rStyle w:val="ad"/>
                <w:noProof/>
              </w:rPr>
              <w:fldChar w:fldCharType="begin"/>
            </w:r>
            <w:r w:rsidRPr="0059419A">
              <w:rPr>
                <w:rStyle w:val="ad"/>
                <w:noProof/>
              </w:rPr>
              <w:instrText xml:space="preserve"> </w:instrText>
            </w:r>
            <w:r>
              <w:rPr>
                <w:noProof/>
              </w:rPr>
              <w:instrText>HYPERLINK \l "_Toc143273307"</w:instrText>
            </w:r>
            <w:r w:rsidRPr="0059419A">
              <w:rPr>
                <w:rStyle w:val="ad"/>
                <w:noProof/>
              </w:rPr>
              <w:instrText xml:space="preserve"> </w:instrText>
            </w:r>
            <w:r w:rsidRPr="0059419A">
              <w:rPr>
                <w:rStyle w:val="ad"/>
                <w:noProof/>
              </w:rPr>
            </w:r>
            <w:r w:rsidRPr="0059419A">
              <w:rPr>
                <w:rStyle w:val="ad"/>
                <w:noProof/>
              </w:rPr>
              <w:fldChar w:fldCharType="separate"/>
            </w:r>
            <w:r w:rsidRPr="0059419A">
              <w:rPr>
                <w:rStyle w:val="ad"/>
                <w:noProof/>
              </w:rPr>
              <w:t>第五章</w:t>
            </w:r>
            <w:r w:rsidRPr="0059419A">
              <w:rPr>
                <w:rStyle w:val="ad"/>
                <w:noProof/>
              </w:rPr>
              <w:t xml:space="preserve"> </w:t>
            </w:r>
            <w:r w:rsidRPr="0059419A">
              <w:rPr>
                <w:rStyle w:val="ad"/>
                <w:noProof/>
              </w:rPr>
              <w:t>验证结果与结论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_Toc143273307 \h </w:instrText>
            </w:r>
            <w:r>
              <w:rPr>
                <w:noProof/>
              </w:rPr>
            </w:r>
          </w:ins>
          <w:r>
            <w:rPr>
              <w:noProof/>
            </w:rPr>
            <w:fldChar w:fldCharType="separate"/>
          </w:r>
          <w:ins w:id="53" w:author="chenxia" w:date="2023-08-18T17:47:00Z"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 w:rsidRPr="0059419A">
              <w:rPr>
                <w:rStyle w:val="ad"/>
                <w:noProof/>
              </w:rPr>
              <w:fldChar w:fldCharType="end"/>
            </w:r>
          </w:ins>
        </w:p>
        <w:p w:rsidR="001E24EC" w:rsidRDefault="001E24EC">
          <w:pPr>
            <w:pStyle w:val="10"/>
            <w:tabs>
              <w:tab w:val="right" w:leader="dot" w:pos="8296"/>
            </w:tabs>
            <w:rPr>
              <w:ins w:id="54" w:author="chenxia" w:date="2023-08-18T17:47:00Z"/>
              <w:rFonts w:eastAsiaTheme="minorEastAsia"/>
              <w:noProof/>
              <w:sz w:val="21"/>
              <w:szCs w:val="22"/>
            </w:rPr>
          </w:pPr>
          <w:ins w:id="55" w:author="chenxia" w:date="2023-08-18T17:47:00Z">
            <w:r w:rsidRPr="0059419A">
              <w:rPr>
                <w:rStyle w:val="ad"/>
                <w:noProof/>
              </w:rPr>
              <w:fldChar w:fldCharType="begin"/>
            </w:r>
            <w:r w:rsidRPr="0059419A">
              <w:rPr>
                <w:rStyle w:val="ad"/>
                <w:noProof/>
              </w:rPr>
              <w:instrText xml:space="preserve"> </w:instrText>
            </w:r>
            <w:r>
              <w:rPr>
                <w:noProof/>
              </w:rPr>
              <w:instrText>HYPERLINK \l "_Toc143273308"</w:instrText>
            </w:r>
            <w:r w:rsidRPr="0059419A">
              <w:rPr>
                <w:rStyle w:val="ad"/>
                <w:noProof/>
              </w:rPr>
              <w:instrText xml:space="preserve"> </w:instrText>
            </w:r>
            <w:r w:rsidRPr="0059419A">
              <w:rPr>
                <w:rStyle w:val="ad"/>
                <w:noProof/>
              </w:rPr>
            </w:r>
            <w:r w:rsidRPr="0059419A">
              <w:rPr>
                <w:rStyle w:val="ad"/>
                <w:noProof/>
              </w:rPr>
              <w:fldChar w:fldCharType="separate"/>
            </w:r>
            <w:r w:rsidRPr="0059419A">
              <w:rPr>
                <w:rStyle w:val="ad"/>
                <w:noProof/>
              </w:rPr>
              <w:t>第六章</w:t>
            </w:r>
            <w:r w:rsidRPr="0059419A">
              <w:rPr>
                <w:rStyle w:val="ad"/>
                <w:noProof/>
              </w:rPr>
              <w:t xml:space="preserve"> </w:t>
            </w:r>
            <w:r w:rsidRPr="0059419A">
              <w:rPr>
                <w:rStyle w:val="ad"/>
                <w:noProof/>
              </w:rPr>
              <w:t>附件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_Toc143273308 \h </w:instrText>
            </w:r>
            <w:r>
              <w:rPr>
                <w:noProof/>
              </w:rPr>
            </w:r>
          </w:ins>
          <w:r>
            <w:rPr>
              <w:noProof/>
            </w:rPr>
            <w:fldChar w:fldCharType="separate"/>
          </w:r>
          <w:ins w:id="56" w:author="chenxia" w:date="2023-08-18T17:47:00Z"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 w:rsidRPr="0059419A">
              <w:rPr>
                <w:rStyle w:val="ad"/>
                <w:noProof/>
              </w:rPr>
              <w:fldChar w:fldCharType="end"/>
            </w:r>
          </w:ins>
        </w:p>
        <w:p w:rsidR="001E55CE" w:rsidRDefault="005E14A9">
          <w:pPr>
            <w:pStyle w:val="10"/>
            <w:tabs>
              <w:tab w:val="right" w:leader="dot" w:pos="8306"/>
            </w:tabs>
            <w:rPr>
              <w:del w:id="57" w:author="chenxia" w:date="2023-08-16T14:05:00Z"/>
              <w:noProof/>
            </w:rPr>
          </w:pPr>
          <w:del w:id="58" w:author="chenxia" w:date="2023-08-16T14:05:00Z">
            <w:r>
              <w:rPr>
                <w:rFonts w:hint="eastAsia"/>
                <w:noProof/>
              </w:rPr>
              <w:delText>第一章</w:delText>
            </w:r>
            <w:r>
              <w:rPr>
                <w:rFonts w:hint="eastAsia"/>
                <w:noProof/>
              </w:rPr>
              <w:delText xml:space="preserve"> </w:delText>
            </w:r>
            <w:r>
              <w:rPr>
                <w:rFonts w:hint="eastAsia"/>
                <w:noProof/>
              </w:rPr>
              <w:delText>概述</w:delText>
            </w:r>
            <w:r>
              <w:rPr>
                <w:noProof/>
              </w:rPr>
              <w:tab/>
              <w:delText>1</w:delText>
            </w:r>
          </w:del>
        </w:p>
        <w:p w:rsidR="001E55CE" w:rsidRDefault="005E14A9">
          <w:pPr>
            <w:pStyle w:val="20"/>
            <w:tabs>
              <w:tab w:val="right" w:leader="dot" w:pos="8306"/>
            </w:tabs>
            <w:ind w:left="480"/>
            <w:rPr>
              <w:del w:id="59" w:author="chenxia" w:date="2023-08-16T14:05:00Z"/>
              <w:noProof/>
            </w:rPr>
          </w:pPr>
          <w:del w:id="60" w:author="chenxia" w:date="2023-08-16T14:05:00Z">
            <w:r>
              <w:rPr>
                <w:rFonts w:ascii="宋体" w:hAnsi="宋体" w:cs="宋体" w:hint="eastAsia"/>
                <w:noProof/>
              </w:rPr>
              <w:delText xml:space="preserve">1.1 </w:delText>
            </w:r>
            <w:r>
              <w:rPr>
                <w:rFonts w:hint="eastAsia"/>
                <w:noProof/>
              </w:rPr>
              <w:delText>验证</w:delText>
            </w:r>
            <w:r>
              <w:rPr>
                <w:rFonts w:ascii="Arial" w:hAnsi="Arial" w:hint="eastAsia"/>
                <w:noProof/>
              </w:rPr>
              <w:delText>目的</w:delText>
            </w:r>
            <w:r>
              <w:rPr>
                <w:noProof/>
              </w:rPr>
              <w:tab/>
              <w:delText>1</w:delText>
            </w:r>
          </w:del>
        </w:p>
        <w:p w:rsidR="001E55CE" w:rsidRDefault="005E14A9">
          <w:pPr>
            <w:pStyle w:val="20"/>
            <w:tabs>
              <w:tab w:val="right" w:leader="dot" w:pos="8306"/>
            </w:tabs>
            <w:ind w:left="480"/>
            <w:rPr>
              <w:del w:id="61" w:author="chenxia" w:date="2023-08-16T14:05:00Z"/>
              <w:noProof/>
            </w:rPr>
          </w:pPr>
          <w:del w:id="62" w:author="chenxia" w:date="2023-08-16T14:05:00Z">
            <w:r>
              <w:rPr>
                <w:rFonts w:ascii="宋体" w:hAnsi="宋体" w:cs="宋体" w:hint="eastAsia"/>
                <w:noProof/>
              </w:rPr>
              <w:delText xml:space="preserve">1.2 </w:delText>
            </w:r>
            <w:r>
              <w:rPr>
                <w:rFonts w:hint="eastAsia"/>
                <w:noProof/>
              </w:rPr>
              <w:delText>验证</w:delText>
            </w:r>
            <w:r>
              <w:rPr>
                <w:noProof/>
              </w:rPr>
              <w:delText>范围</w:delText>
            </w:r>
            <w:r>
              <w:rPr>
                <w:noProof/>
              </w:rPr>
              <w:tab/>
              <w:delText>1</w:delText>
            </w:r>
          </w:del>
        </w:p>
        <w:p w:rsidR="001E55CE" w:rsidRDefault="005E14A9">
          <w:pPr>
            <w:pStyle w:val="20"/>
            <w:tabs>
              <w:tab w:val="right" w:leader="dot" w:pos="8306"/>
            </w:tabs>
            <w:ind w:left="480"/>
            <w:rPr>
              <w:del w:id="63" w:author="chenxia" w:date="2023-08-16T14:05:00Z"/>
              <w:noProof/>
            </w:rPr>
          </w:pPr>
          <w:del w:id="64" w:author="chenxia" w:date="2023-08-16T14:05:00Z">
            <w:r>
              <w:rPr>
                <w:rFonts w:ascii="宋体" w:hAnsi="宋体" w:cs="宋体" w:hint="eastAsia"/>
                <w:noProof/>
              </w:rPr>
              <w:delText xml:space="preserve">1.3 </w:delText>
            </w:r>
            <w:r>
              <w:rPr>
                <w:rFonts w:hint="eastAsia"/>
                <w:noProof/>
              </w:rPr>
              <w:delText>术语</w:delText>
            </w:r>
            <w:r>
              <w:rPr>
                <w:noProof/>
              </w:rPr>
              <w:tab/>
              <w:delText>1</w:delText>
            </w:r>
          </w:del>
        </w:p>
        <w:p w:rsidR="001E55CE" w:rsidRDefault="005E14A9">
          <w:pPr>
            <w:pStyle w:val="20"/>
            <w:tabs>
              <w:tab w:val="right" w:leader="dot" w:pos="8306"/>
            </w:tabs>
            <w:ind w:left="480"/>
            <w:rPr>
              <w:del w:id="65" w:author="chenxia" w:date="2023-08-16T14:05:00Z"/>
              <w:noProof/>
            </w:rPr>
          </w:pPr>
          <w:del w:id="66" w:author="chenxia" w:date="2023-08-16T14:05:00Z">
            <w:r>
              <w:rPr>
                <w:rFonts w:ascii="宋体" w:hAnsi="宋体" w:cs="宋体" w:hint="eastAsia"/>
                <w:noProof/>
              </w:rPr>
              <w:delText xml:space="preserve">1.4 </w:delText>
            </w:r>
            <w:r>
              <w:rPr>
                <w:rFonts w:hint="eastAsia"/>
                <w:noProof/>
              </w:rPr>
              <w:delText>法规标准</w:delText>
            </w:r>
            <w:r>
              <w:rPr>
                <w:noProof/>
              </w:rPr>
              <w:tab/>
              <w:delText>1</w:delText>
            </w:r>
          </w:del>
        </w:p>
        <w:p w:rsidR="001E55CE" w:rsidRDefault="005E14A9">
          <w:pPr>
            <w:pStyle w:val="10"/>
            <w:tabs>
              <w:tab w:val="right" w:leader="dot" w:pos="8306"/>
            </w:tabs>
            <w:rPr>
              <w:del w:id="67" w:author="chenxia" w:date="2023-08-16T14:05:00Z"/>
              <w:noProof/>
            </w:rPr>
          </w:pPr>
          <w:del w:id="68" w:author="chenxia" w:date="2023-08-16T14:05:00Z">
            <w:r>
              <w:rPr>
                <w:rFonts w:hint="eastAsia"/>
                <w:noProof/>
              </w:rPr>
              <w:delText>第二章</w:delText>
            </w:r>
            <w:r>
              <w:rPr>
                <w:rFonts w:hint="eastAsia"/>
                <w:noProof/>
              </w:rPr>
              <w:delText xml:space="preserve"> </w:delText>
            </w:r>
            <w:r>
              <w:rPr>
                <w:rFonts w:hint="eastAsia"/>
                <w:noProof/>
              </w:rPr>
              <w:delText>验证条件</w:delText>
            </w:r>
            <w:r>
              <w:rPr>
                <w:noProof/>
              </w:rPr>
              <w:tab/>
              <w:delText>2</w:delText>
            </w:r>
          </w:del>
        </w:p>
        <w:p w:rsidR="001E55CE" w:rsidRDefault="005E14A9">
          <w:pPr>
            <w:pStyle w:val="20"/>
            <w:tabs>
              <w:tab w:val="right" w:leader="dot" w:pos="8306"/>
            </w:tabs>
            <w:ind w:left="480"/>
            <w:rPr>
              <w:del w:id="69" w:author="chenxia" w:date="2023-08-16T14:05:00Z"/>
              <w:noProof/>
            </w:rPr>
          </w:pPr>
          <w:del w:id="70" w:author="chenxia" w:date="2023-08-16T14:05:00Z">
            <w:r>
              <w:rPr>
                <w:rFonts w:ascii="宋体" w:hAnsi="宋体" w:cs="宋体" w:hint="eastAsia"/>
                <w:noProof/>
              </w:rPr>
              <w:delText xml:space="preserve">2.1 </w:delText>
            </w:r>
            <w:r>
              <w:rPr>
                <w:rFonts w:hint="eastAsia"/>
                <w:noProof/>
              </w:rPr>
              <w:delText>验证对象</w:delText>
            </w:r>
            <w:r>
              <w:rPr>
                <w:noProof/>
              </w:rPr>
              <w:tab/>
              <w:delText>2</w:delText>
            </w:r>
          </w:del>
        </w:p>
        <w:p w:rsidR="001E55CE" w:rsidRDefault="005E14A9">
          <w:pPr>
            <w:pStyle w:val="20"/>
            <w:tabs>
              <w:tab w:val="right" w:leader="dot" w:pos="8306"/>
            </w:tabs>
            <w:ind w:left="480"/>
            <w:rPr>
              <w:del w:id="71" w:author="chenxia" w:date="2023-08-16T14:05:00Z"/>
              <w:noProof/>
            </w:rPr>
          </w:pPr>
          <w:del w:id="72" w:author="chenxia" w:date="2023-08-16T14:05:00Z">
            <w:r>
              <w:rPr>
                <w:rFonts w:ascii="宋体" w:hAnsi="宋体" w:cs="宋体" w:hint="eastAsia"/>
                <w:noProof/>
              </w:rPr>
              <w:delText xml:space="preserve">2.2 </w:delText>
            </w:r>
            <w:r>
              <w:rPr>
                <w:rFonts w:hint="eastAsia"/>
                <w:noProof/>
              </w:rPr>
              <w:delText>验证设备</w:delText>
            </w:r>
            <w:r>
              <w:rPr>
                <w:rFonts w:hint="eastAsia"/>
                <w:noProof/>
              </w:rPr>
              <w:delText>/</w:delText>
            </w:r>
            <w:r>
              <w:rPr>
                <w:rFonts w:hint="eastAsia"/>
                <w:noProof/>
              </w:rPr>
              <w:delText>工装</w:delText>
            </w:r>
            <w:r>
              <w:rPr>
                <w:rFonts w:hint="eastAsia"/>
                <w:noProof/>
              </w:rPr>
              <w:delText>/</w:delText>
            </w:r>
            <w:r>
              <w:rPr>
                <w:rFonts w:hint="eastAsia"/>
                <w:noProof/>
              </w:rPr>
              <w:delText>工具</w:delText>
            </w:r>
            <w:r>
              <w:rPr>
                <w:noProof/>
              </w:rPr>
              <w:tab/>
              <w:delText>2</w:delText>
            </w:r>
          </w:del>
        </w:p>
        <w:p w:rsidR="001E55CE" w:rsidRDefault="005E14A9">
          <w:pPr>
            <w:pStyle w:val="20"/>
            <w:tabs>
              <w:tab w:val="right" w:leader="dot" w:pos="8306"/>
            </w:tabs>
            <w:ind w:left="480"/>
            <w:rPr>
              <w:del w:id="73" w:author="chenxia" w:date="2023-08-16T14:05:00Z"/>
              <w:noProof/>
            </w:rPr>
          </w:pPr>
          <w:del w:id="74" w:author="chenxia" w:date="2023-08-16T14:05:00Z">
            <w:r>
              <w:rPr>
                <w:rFonts w:ascii="宋体" w:hAnsi="宋体" w:cs="宋体" w:hint="eastAsia"/>
                <w:noProof/>
              </w:rPr>
              <w:delText xml:space="preserve">2.3 </w:delText>
            </w:r>
            <w:r>
              <w:rPr>
                <w:rFonts w:hint="eastAsia"/>
                <w:noProof/>
              </w:rPr>
              <w:delText>验证地点</w:delText>
            </w:r>
            <w:r>
              <w:rPr>
                <w:noProof/>
              </w:rPr>
              <w:tab/>
              <w:delText>2</w:delText>
            </w:r>
          </w:del>
        </w:p>
        <w:p w:rsidR="001E55CE" w:rsidRDefault="005E14A9">
          <w:pPr>
            <w:pStyle w:val="20"/>
            <w:tabs>
              <w:tab w:val="right" w:leader="dot" w:pos="8306"/>
            </w:tabs>
            <w:ind w:left="480"/>
            <w:rPr>
              <w:del w:id="75" w:author="chenxia" w:date="2023-08-16T14:05:00Z"/>
              <w:noProof/>
            </w:rPr>
          </w:pPr>
          <w:del w:id="76" w:author="chenxia" w:date="2023-08-16T14:05:00Z">
            <w:r>
              <w:rPr>
                <w:rFonts w:ascii="宋体" w:hAnsi="宋体" w:cs="宋体" w:hint="eastAsia"/>
                <w:noProof/>
              </w:rPr>
              <w:delText xml:space="preserve">2.4 </w:delText>
            </w:r>
            <w:r>
              <w:rPr>
                <w:rFonts w:hint="eastAsia"/>
                <w:noProof/>
              </w:rPr>
              <w:delText>验证时间</w:delText>
            </w:r>
            <w:r>
              <w:rPr>
                <w:noProof/>
              </w:rPr>
              <w:tab/>
              <w:delText>2</w:delText>
            </w:r>
          </w:del>
        </w:p>
        <w:p w:rsidR="001E55CE" w:rsidRDefault="005E14A9">
          <w:pPr>
            <w:pStyle w:val="20"/>
            <w:tabs>
              <w:tab w:val="right" w:leader="dot" w:pos="8306"/>
            </w:tabs>
            <w:ind w:left="480"/>
            <w:rPr>
              <w:del w:id="77" w:author="chenxia" w:date="2023-08-16T14:05:00Z"/>
              <w:noProof/>
            </w:rPr>
          </w:pPr>
          <w:del w:id="78" w:author="chenxia" w:date="2023-08-16T14:05:00Z">
            <w:r>
              <w:rPr>
                <w:rFonts w:ascii="宋体" w:hAnsi="宋体" w:cs="宋体" w:hint="eastAsia"/>
                <w:noProof/>
              </w:rPr>
              <w:delText xml:space="preserve">2.5 </w:delText>
            </w:r>
            <w:r>
              <w:rPr>
                <w:rFonts w:hint="eastAsia"/>
                <w:noProof/>
              </w:rPr>
              <w:delText>验证环境</w:delText>
            </w:r>
            <w:r>
              <w:rPr>
                <w:noProof/>
              </w:rPr>
              <w:tab/>
              <w:delText>2</w:delText>
            </w:r>
          </w:del>
        </w:p>
        <w:p w:rsidR="001E55CE" w:rsidRDefault="005E14A9">
          <w:pPr>
            <w:pStyle w:val="20"/>
            <w:tabs>
              <w:tab w:val="right" w:leader="dot" w:pos="8306"/>
            </w:tabs>
            <w:ind w:left="480"/>
            <w:rPr>
              <w:del w:id="79" w:author="chenxia" w:date="2023-08-16T14:05:00Z"/>
              <w:noProof/>
            </w:rPr>
          </w:pPr>
          <w:del w:id="80" w:author="chenxia" w:date="2023-08-16T14:05:00Z">
            <w:r>
              <w:rPr>
                <w:rFonts w:ascii="宋体" w:hAnsi="宋体" w:cs="宋体" w:hint="eastAsia"/>
                <w:noProof/>
              </w:rPr>
              <w:delText xml:space="preserve">2.6 </w:delText>
            </w:r>
            <w:r>
              <w:rPr>
                <w:rFonts w:hint="eastAsia"/>
                <w:noProof/>
              </w:rPr>
              <w:delText>验证小组</w:delText>
            </w:r>
            <w:r>
              <w:rPr>
                <w:noProof/>
              </w:rPr>
              <w:tab/>
              <w:delText>2</w:delText>
            </w:r>
          </w:del>
        </w:p>
        <w:p w:rsidR="001E55CE" w:rsidRDefault="005E14A9">
          <w:pPr>
            <w:pStyle w:val="10"/>
            <w:tabs>
              <w:tab w:val="right" w:leader="dot" w:pos="8306"/>
            </w:tabs>
            <w:rPr>
              <w:del w:id="81" w:author="chenxia" w:date="2023-08-16T14:05:00Z"/>
              <w:noProof/>
            </w:rPr>
          </w:pPr>
          <w:del w:id="82" w:author="chenxia" w:date="2023-08-16T14:05:00Z">
            <w:r>
              <w:rPr>
                <w:rFonts w:hint="eastAsia"/>
                <w:noProof/>
              </w:rPr>
              <w:delText>第三章</w:delText>
            </w:r>
            <w:r>
              <w:rPr>
                <w:rFonts w:hint="eastAsia"/>
                <w:noProof/>
              </w:rPr>
              <w:delText xml:space="preserve"> </w:delText>
            </w:r>
            <w:r>
              <w:rPr>
                <w:rFonts w:hint="eastAsia"/>
                <w:noProof/>
              </w:rPr>
              <w:delText>验证可接受准则</w:delText>
            </w:r>
            <w:r>
              <w:rPr>
                <w:noProof/>
              </w:rPr>
              <w:tab/>
              <w:delText>3</w:delText>
            </w:r>
          </w:del>
        </w:p>
        <w:p w:rsidR="001E55CE" w:rsidRDefault="005E14A9">
          <w:pPr>
            <w:pStyle w:val="10"/>
            <w:tabs>
              <w:tab w:val="right" w:leader="dot" w:pos="8306"/>
            </w:tabs>
            <w:rPr>
              <w:del w:id="83" w:author="chenxia" w:date="2023-08-16T14:05:00Z"/>
              <w:noProof/>
            </w:rPr>
          </w:pPr>
          <w:del w:id="84" w:author="chenxia" w:date="2023-08-16T14:05:00Z">
            <w:r>
              <w:rPr>
                <w:rFonts w:hint="eastAsia"/>
                <w:noProof/>
              </w:rPr>
              <w:delText>第四章</w:delText>
            </w:r>
            <w:r>
              <w:rPr>
                <w:rFonts w:hint="eastAsia"/>
                <w:noProof/>
              </w:rPr>
              <w:delText xml:space="preserve"> </w:delText>
            </w:r>
            <w:r>
              <w:rPr>
                <w:rFonts w:hint="eastAsia"/>
                <w:noProof/>
              </w:rPr>
              <w:delText>验证方法与步骤</w:delText>
            </w:r>
            <w:r>
              <w:rPr>
                <w:noProof/>
              </w:rPr>
              <w:tab/>
              <w:delText>3</w:delText>
            </w:r>
          </w:del>
        </w:p>
        <w:p w:rsidR="001E55CE" w:rsidRDefault="005E14A9">
          <w:pPr>
            <w:pStyle w:val="20"/>
            <w:tabs>
              <w:tab w:val="right" w:leader="dot" w:pos="8306"/>
            </w:tabs>
            <w:ind w:left="480"/>
            <w:rPr>
              <w:del w:id="85" w:author="chenxia" w:date="2023-08-16T14:05:00Z"/>
              <w:noProof/>
            </w:rPr>
          </w:pPr>
          <w:del w:id="86" w:author="chenxia" w:date="2023-08-16T14:05:00Z">
            <w:r>
              <w:rPr>
                <w:rFonts w:ascii="宋体" w:hAnsi="宋体" w:cs="宋体" w:hint="eastAsia"/>
                <w:noProof/>
              </w:rPr>
              <w:delText xml:space="preserve">4.1 </w:delText>
            </w:r>
            <w:r>
              <w:rPr>
                <w:rFonts w:hint="eastAsia"/>
                <w:noProof/>
              </w:rPr>
              <w:delText>验证方法</w:delText>
            </w:r>
            <w:r>
              <w:rPr>
                <w:noProof/>
              </w:rPr>
              <w:tab/>
              <w:delText>3</w:delText>
            </w:r>
          </w:del>
        </w:p>
        <w:p w:rsidR="001E55CE" w:rsidRDefault="005E14A9">
          <w:pPr>
            <w:pStyle w:val="20"/>
            <w:tabs>
              <w:tab w:val="right" w:leader="dot" w:pos="8306"/>
            </w:tabs>
            <w:ind w:left="480"/>
            <w:rPr>
              <w:del w:id="87" w:author="chenxia" w:date="2023-08-16T14:05:00Z"/>
              <w:noProof/>
            </w:rPr>
          </w:pPr>
          <w:del w:id="88" w:author="chenxia" w:date="2023-08-16T14:05:00Z">
            <w:r>
              <w:rPr>
                <w:rFonts w:ascii="宋体" w:hAnsi="宋体" w:cs="宋体" w:hint="eastAsia"/>
                <w:noProof/>
              </w:rPr>
              <w:delText xml:space="preserve">4.2 </w:delText>
            </w:r>
            <w:r>
              <w:rPr>
                <w:rFonts w:hint="eastAsia"/>
                <w:noProof/>
              </w:rPr>
              <w:delText>验证步骤</w:delText>
            </w:r>
            <w:r>
              <w:rPr>
                <w:noProof/>
              </w:rPr>
              <w:tab/>
              <w:delText>4</w:delText>
            </w:r>
          </w:del>
        </w:p>
        <w:p w:rsidR="001E55CE" w:rsidRDefault="005E14A9">
          <w:pPr>
            <w:pStyle w:val="10"/>
            <w:tabs>
              <w:tab w:val="right" w:leader="dot" w:pos="8306"/>
            </w:tabs>
            <w:rPr>
              <w:del w:id="89" w:author="chenxia" w:date="2023-08-16T14:05:00Z"/>
              <w:noProof/>
            </w:rPr>
          </w:pPr>
          <w:del w:id="90" w:author="chenxia" w:date="2023-08-16T14:05:00Z">
            <w:r>
              <w:rPr>
                <w:rFonts w:hint="eastAsia"/>
                <w:noProof/>
              </w:rPr>
              <w:delText>第五章</w:delText>
            </w:r>
            <w:r>
              <w:rPr>
                <w:rFonts w:hint="eastAsia"/>
                <w:noProof/>
              </w:rPr>
              <w:delText xml:space="preserve"> </w:delText>
            </w:r>
            <w:r>
              <w:rPr>
                <w:rFonts w:hint="eastAsia"/>
                <w:noProof/>
              </w:rPr>
              <w:delText>验证结果与结论</w:delText>
            </w:r>
            <w:r>
              <w:rPr>
                <w:noProof/>
              </w:rPr>
              <w:tab/>
              <w:delText>5</w:delText>
            </w:r>
          </w:del>
        </w:p>
        <w:p w:rsidR="001E55CE" w:rsidRDefault="005E14A9">
          <w:pPr>
            <w:pStyle w:val="10"/>
            <w:tabs>
              <w:tab w:val="right" w:leader="dot" w:pos="8306"/>
            </w:tabs>
            <w:rPr>
              <w:del w:id="91" w:author="chenxia" w:date="2023-08-16T14:05:00Z"/>
              <w:noProof/>
            </w:rPr>
          </w:pPr>
          <w:del w:id="92" w:author="chenxia" w:date="2023-08-16T14:05:00Z">
            <w:r>
              <w:rPr>
                <w:rFonts w:hint="eastAsia"/>
                <w:noProof/>
              </w:rPr>
              <w:delText>第六章</w:delText>
            </w:r>
            <w:r>
              <w:rPr>
                <w:rFonts w:hint="eastAsia"/>
                <w:noProof/>
              </w:rPr>
              <w:delText xml:space="preserve"> </w:delText>
            </w:r>
            <w:r>
              <w:rPr>
                <w:rFonts w:hint="eastAsia"/>
                <w:noProof/>
              </w:rPr>
              <w:delText>附件</w:delText>
            </w:r>
            <w:r>
              <w:rPr>
                <w:noProof/>
              </w:rPr>
              <w:tab/>
              <w:delText>5</w:delText>
            </w:r>
          </w:del>
        </w:p>
        <w:p w:rsidR="001E55CE" w:rsidRDefault="005E14A9">
          <w:pPr>
            <w:sectPr w:rsidR="001E55CE">
              <w:headerReference w:type="default" r:id="rId8"/>
              <w:footerReference w:type="default" r:id="rId9"/>
              <w:pgSz w:w="11906" w:h="16838"/>
              <w:pgMar w:top="1417" w:right="1800" w:bottom="850" w:left="1800" w:header="851" w:footer="283" w:gutter="0"/>
              <w:pgNumType w:start="1"/>
              <w:cols w:space="0"/>
              <w:docGrid w:type="lines" w:linePitch="380"/>
            </w:sectPr>
          </w:pPr>
          <w:r>
            <w:fldChar w:fldCharType="end"/>
          </w:r>
        </w:p>
      </w:sdtContent>
    </w:sdt>
    <w:p w:rsidR="001E55CE" w:rsidRDefault="005E14A9">
      <w:pPr>
        <w:pStyle w:val="1"/>
        <w:jc w:val="both"/>
      </w:pPr>
      <w:bookmarkStart w:id="95" w:name="_Toc27104"/>
      <w:bookmarkStart w:id="96" w:name="_Toc8498"/>
      <w:bookmarkStart w:id="97" w:name="_Toc25494"/>
      <w:bookmarkStart w:id="98" w:name="_Toc1217"/>
      <w:bookmarkStart w:id="99" w:name="_Toc13356"/>
      <w:bookmarkStart w:id="100" w:name="_Toc10239"/>
      <w:bookmarkStart w:id="101" w:name="_Toc185"/>
      <w:bookmarkStart w:id="102" w:name="_Toc24226"/>
      <w:bookmarkStart w:id="103" w:name="_Toc30924"/>
      <w:bookmarkStart w:id="104" w:name="_Toc143273291"/>
      <w:r>
        <w:rPr>
          <w:rFonts w:hint="eastAsia"/>
        </w:rPr>
        <w:lastRenderedPageBreak/>
        <w:t>概述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:rsidR="001E55CE" w:rsidRDefault="005E14A9">
      <w:pPr>
        <w:pStyle w:val="2"/>
        <w:tabs>
          <w:tab w:val="left" w:pos="420"/>
        </w:tabs>
      </w:pPr>
      <w:bookmarkStart w:id="105" w:name="_Toc1912"/>
      <w:bookmarkStart w:id="106" w:name="_Toc23347"/>
      <w:bookmarkStart w:id="107" w:name="_Toc24130"/>
      <w:bookmarkStart w:id="108" w:name="_Toc14588"/>
      <w:bookmarkStart w:id="109" w:name="_Toc32383"/>
      <w:bookmarkStart w:id="110" w:name="_Toc26376"/>
      <w:bookmarkStart w:id="111" w:name="_Toc8853"/>
      <w:bookmarkStart w:id="112" w:name="_Toc7898"/>
      <w:bookmarkStart w:id="113" w:name="_Toc9537"/>
      <w:bookmarkStart w:id="114" w:name="_Toc143273292"/>
      <w:r>
        <w:rPr>
          <w:rFonts w:hint="eastAsia"/>
        </w:rPr>
        <w:t>验证目的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1E55CE" w:rsidRDefault="005E14A9">
      <w:pPr>
        <w:ind w:firstLine="420"/>
        <w:jc w:val="left"/>
        <w:rPr>
          <w:szCs w:val="22"/>
        </w:rPr>
      </w:pPr>
      <w:ins w:id="115" w:author="chenxia" w:date="2023-08-16T13:52:00Z">
        <w:r>
          <w:rPr>
            <w:rFonts w:hint="eastAsia"/>
            <w:szCs w:val="22"/>
          </w:rPr>
          <w:t>验证</w:t>
        </w:r>
        <w:r>
          <w:rPr>
            <w:rFonts w:hint="eastAsia"/>
            <w:szCs w:val="22"/>
          </w:rPr>
          <w:t>M</w:t>
        </w:r>
        <w:r>
          <w:rPr>
            <w:szCs w:val="22"/>
          </w:rPr>
          <w:t>S-002</w:t>
        </w:r>
        <w:r>
          <w:rPr>
            <w:rFonts w:hint="eastAsia"/>
            <w:szCs w:val="22"/>
          </w:rPr>
          <w:t>三台车在正常使用中，不应由于推拉、倚靠、搭放等外力原因造成失衡。</w:t>
        </w:r>
      </w:ins>
      <w:del w:id="116" w:author="chenxia" w:date="2023-08-16T13:52:00Z">
        <w:r>
          <w:rPr>
            <w:rFonts w:hint="eastAsia"/>
            <w:szCs w:val="22"/>
          </w:rPr>
          <w:delText>MS-002</w:delText>
        </w:r>
        <w:r>
          <w:rPr>
            <w:rFonts w:hint="eastAsia"/>
            <w:szCs w:val="22"/>
          </w:rPr>
          <w:delText>由导航台车、执行台车和操作台车组成。导航台车、执行台车和操作台车是带有脚轮、可移动的设备。根据</w:delText>
        </w:r>
        <w:r>
          <w:rPr>
            <w:rFonts w:hint="eastAsia"/>
            <w:szCs w:val="22"/>
          </w:rPr>
          <w:delText>GB9706.1-2020</w:delText>
        </w:r>
        <w:r>
          <w:rPr>
            <w:rFonts w:hint="eastAsia"/>
            <w:szCs w:val="22"/>
          </w:rPr>
          <w:delText>要求，正常使用中预期放在表面上</w:delText>
        </w:r>
        <w:r>
          <w:rPr>
            <w:rFonts w:hint="eastAsia"/>
            <w:szCs w:val="22"/>
          </w:rPr>
          <w:delText>(</w:delText>
        </w:r>
        <w:r>
          <w:rPr>
            <w:rFonts w:hint="eastAsia"/>
            <w:szCs w:val="22"/>
          </w:rPr>
          <w:delText>如地面或桌子面</w:delText>
        </w:r>
        <w:r>
          <w:rPr>
            <w:rFonts w:hint="eastAsia"/>
            <w:szCs w:val="22"/>
          </w:rPr>
          <w:delText>)</w:delText>
        </w:r>
        <w:r>
          <w:rPr>
            <w:rFonts w:hint="eastAsia"/>
            <w:szCs w:val="22"/>
          </w:rPr>
          <w:delText>的</w:delText>
        </w:r>
        <w:r>
          <w:rPr>
            <w:rFonts w:hint="eastAsia"/>
            <w:szCs w:val="22"/>
          </w:rPr>
          <w:delText xml:space="preserve">ME </w:delText>
        </w:r>
        <w:r>
          <w:rPr>
            <w:rFonts w:hint="eastAsia"/>
            <w:szCs w:val="22"/>
          </w:rPr>
          <w:delText>设备及其部件不应失衡</w:delText>
        </w:r>
        <w:r>
          <w:rPr>
            <w:rFonts w:hint="eastAsia"/>
            <w:szCs w:val="22"/>
          </w:rPr>
          <w:delText>(</w:delText>
        </w:r>
        <w:r>
          <w:rPr>
            <w:rFonts w:hint="eastAsia"/>
            <w:szCs w:val="22"/>
          </w:rPr>
          <w:delText>翻倒</w:delText>
        </w:r>
        <w:r>
          <w:rPr>
            <w:rFonts w:hint="eastAsia"/>
            <w:szCs w:val="22"/>
          </w:rPr>
          <w:delText>)</w:delText>
        </w:r>
        <w:r>
          <w:rPr>
            <w:rFonts w:hint="eastAsia"/>
            <w:szCs w:val="22"/>
          </w:rPr>
          <w:delText>或发生非预期的运动。在实际工作状态下，三个台车除承受设备自重外，还需承受操作者操作台车时施加的重量和力，垂直和水平的外力，比如零星物品的重力、操作者施加的压力和推力等。在各种力的作用下，台车需在实际使用过程中保持稳定，并保持产品内外结构的完好，因此需作承重验证。</w:delText>
        </w:r>
      </w:del>
    </w:p>
    <w:p w:rsidR="001E55CE" w:rsidRDefault="005E14A9">
      <w:pPr>
        <w:pStyle w:val="2"/>
        <w:tabs>
          <w:tab w:val="left" w:pos="420"/>
        </w:tabs>
        <w:rPr>
          <w:sz w:val="28"/>
        </w:rPr>
      </w:pPr>
      <w:bookmarkStart w:id="117" w:name="_Toc21184"/>
      <w:bookmarkStart w:id="118" w:name="_Toc12483"/>
      <w:bookmarkStart w:id="119" w:name="_Toc26745"/>
      <w:bookmarkStart w:id="120" w:name="_Toc17151"/>
      <w:bookmarkStart w:id="121" w:name="_Toc21514"/>
      <w:bookmarkStart w:id="122" w:name="_Toc27142"/>
      <w:bookmarkStart w:id="123" w:name="_Toc8655"/>
      <w:bookmarkStart w:id="124" w:name="_Toc32447"/>
      <w:bookmarkStart w:id="125" w:name="_Toc143273293"/>
      <w:r>
        <w:rPr>
          <w:rFonts w:hint="eastAsia"/>
        </w:rPr>
        <w:t>验证</w:t>
      </w:r>
      <w:r>
        <w:t>范围</w:t>
      </w:r>
      <w:bookmarkStart w:id="126" w:name="_Toc4427"/>
      <w:bookmarkStart w:id="127" w:name="_Toc3290"/>
      <w:bookmarkStart w:id="128" w:name="_Toc11648"/>
      <w:bookmarkStart w:id="129" w:name="_Toc18639"/>
      <w:bookmarkStart w:id="130" w:name="_Toc32161"/>
      <w:bookmarkStart w:id="131" w:name="_Toc22393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:rsidR="001E55CE" w:rsidRDefault="005E14A9" w:rsidP="001E55CE">
      <w:pPr>
        <w:ind w:firstLine="420"/>
        <w:rPr>
          <w:szCs w:val="22"/>
        </w:rPr>
        <w:pPrChange w:id="132" w:author="chenxia" w:date="2023-08-16T16:03:00Z">
          <w:pPr>
            <w:ind w:firstLineChars="100" w:firstLine="240"/>
          </w:pPr>
        </w:pPrChange>
      </w:pPr>
      <w:bookmarkStart w:id="133" w:name="_Toc24382"/>
      <w:bookmarkStart w:id="134" w:name="_Toc18489"/>
      <w:bookmarkStart w:id="135" w:name="_Toc20781"/>
      <w:bookmarkStart w:id="136" w:name="_Toc25521"/>
      <w:bookmarkStart w:id="137" w:name="_Toc24793"/>
      <w:bookmarkStart w:id="138" w:name="_Toc13067"/>
      <w:bookmarkStart w:id="139" w:name="_Toc32484"/>
      <w:bookmarkStart w:id="140" w:name="_Toc17305"/>
      <w:bookmarkStart w:id="141" w:name="_Toc11457"/>
      <w:r>
        <w:rPr>
          <w:rFonts w:hint="eastAsia"/>
          <w:szCs w:val="22"/>
        </w:rPr>
        <w:t>验证范围为</w:t>
      </w:r>
      <w:r>
        <w:rPr>
          <w:rFonts w:hint="eastAsia"/>
          <w:szCs w:val="22"/>
        </w:rPr>
        <w:t>MS-002</w:t>
      </w:r>
      <w:r>
        <w:rPr>
          <w:rFonts w:hint="eastAsia"/>
          <w:szCs w:val="22"/>
        </w:rPr>
        <w:t>的三个台车：导航台车、操作台车和执行台车。</w:t>
      </w:r>
    </w:p>
    <w:p w:rsidR="001E55CE" w:rsidRDefault="005E14A9">
      <w:pPr>
        <w:pStyle w:val="2"/>
        <w:tabs>
          <w:tab w:val="left" w:pos="420"/>
        </w:tabs>
      </w:pPr>
      <w:bookmarkStart w:id="142" w:name="_Toc143273294"/>
      <w:r>
        <w:rPr>
          <w:rFonts w:hint="eastAsia"/>
        </w:rPr>
        <w:t>术语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2"/>
    </w:p>
    <w:p w:rsidR="001E55CE" w:rsidRDefault="005E14A9">
      <w:pPr>
        <w:ind w:firstLine="420"/>
      </w:pPr>
      <w:r>
        <w:rPr>
          <w:rFonts w:hint="eastAsia"/>
        </w:rPr>
        <w:t>无</w:t>
      </w:r>
    </w:p>
    <w:p w:rsidR="001E55CE" w:rsidRDefault="005E14A9">
      <w:pPr>
        <w:pStyle w:val="2"/>
        <w:tabs>
          <w:tab w:val="left" w:pos="420"/>
        </w:tabs>
      </w:pPr>
      <w:bookmarkStart w:id="143" w:name="_Toc143273295"/>
      <w:r>
        <w:rPr>
          <w:rFonts w:hint="eastAsia"/>
        </w:rPr>
        <w:t>法规标准</w:t>
      </w:r>
      <w:bookmarkEnd w:id="143"/>
    </w:p>
    <w:p w:rsidR="00B138F2" w:rsidRDefault="005E14A9">
      <w:pPr>
        <w:rPr>
          <w:ins w:id="144" w:author="chenxia" w:date="2023-08-18T17:33:00Z"/>
          <w:rFonts w:ascii="宋体" w:hAnsi="宋体" w:cs="宋体"/>
        </w:rPr>
      </w:pPr>
      <w:r>
        <w:rPr>
          <w:rFonts w:ascii="宋体" w:hAnsi="宋体" w:cs="宋体"/>
        </w:rPr>
        <w:t xml:space="preserve">GB 9706.1-2020 </w:t>
      </w:r>
      <w:r>
        <w:rPr>
          <w:rFonts w:ascii="宋体" w:hAnsi="宋体" w:cs="宋体"/>
        </w:rPr>
        <w:t>《医用电气设备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/>
        </w:rPr>
        <w:t>第</w:t>
      </w:r>
      <w:r>
        <w:rPr>
          <w:rFonts w:ascii="宋体" w:hAnsi="宋体" w:cs="宋体"/>
        </w:rPr>
        <w:t>1</w:t>
      </w:r>
      <w:r>
        <w:rPr>
          <w:rFonts w:ascii="宋体" w:hAnsi="宋体" w:cs="宋体"/>
        </w:rPr>
        <w:t>部分：基本安全和基本性能的通用要求》</w:t>
      </w:r>
    </w:p>
    <w:p w:rsidR="001E55CE" w:rsidRDefault="00B138F2">
      <w:ins w:id="145" w:author="chenxia" w:date="2023-08-18T17:33:00Z">
        <w:r>
          <w:rPr>
            <w:rFonts w:hint="eastAsia"/>
          </w:rPr>
          <w:t>《</w:t>
        </w:r>
        <w:r w:rsidRPr="00B138F2">
          <w:rPr>
            <w:rFonts w:hint="eastAsia"/>
          </w:rPr>
          <w:t>MS-002</w:t>
        </w:r>
        <w:r w:rsidRPr="00B138F2">
          <w:rPr>
            <w:rFonts w:hint="eastAsia"/>
          </w:rPr>
          <w:t>技术需求规格书</w:t>
        </w:r>
        <w:r>
          <w:rPr>
            <w:rFonts w:hint="eastAsia"/>
          </w:rPr>
          <w:t>》</w:t>
        </w:r>
      </w:ins>
      <w:r w:rsidR="005E14A9">
        <w:rPr>
          <w:rFonts w:hint="eastAsia"/>
        </w:rPr>
        <w:br w:type="page"/>
      </w:r>
    </w:p>
    <w:p w:rsidR="001E55CE" w:rsidRDefault="005E14A9">
      <w:pPr>
        <w:pStyle w:val="1"/>
      </w:pPr>
      <w:bookmarkStart w:id="146" w:name="_Toc477"/>
      <w:bookmarkStart w:id="147" w:name="_Toc9934"/>
      <w:bookmarkStart w:id="148" w:name="_Toc24202"/>
      <w:bookmarkStart w:id="149" w:name="_Toc1748"/>
      <w:bookmarkStart w:id="150" w:name="_Toc4826"/>
      <w:bookmarkStart w:id="151" w:name="_Toc13206"/>
      <w:bookmarkStart w:id="152" w:name="_Toc9422"/>
      <w:bookmarkStart w:id="153" w:name="_Toc1867"/>
      <w:bookmarkStart w:id="154" w:name="_Toc143273296"/>
      <w:r>
        <w:rPr>
          <w:rFonts w:hint="eastAsia"/>
        </w:rPr>
        <w:lastRenderedPageBreak/>
        <w:t>验证条件</w:t>
      </w:r>
      <w:bookmarkEnd w:id="154"/>
    </w:p>
    <w:p w:rsidR="001E55CE" w:rsidRDefault="005E14A9">
      <w:pPr>
        <w:pStyle w:val="2"/>
        <w:tabs>
          <w:tab w:val="left" w:pos="420"/>
        </w:tabs>
      </w:pPr>
      <w:bookmarkStart w:id="155" w:name="_Toc143273297"/>
      <w:bookmarkEnd w:id="141"/>
      <w:r>
        <w:rPr>
          <w:rFonts w:hint="eastAsia"/>
        </w:rPr>
        <w:t>验证对象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5"/>
    </w:p>
    <w:tbl>
      <w:tblPr>
        <w:tblW w:w="499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5"/>
        <w:gridCol w:w="2263"/>
        <w:gridCol w:w="2401"/>
        <w:gridCol w:w="1844"/>
      </w:tblGrid>
      <w:tr w:rsidR="001E55CE" w:rsidDel="00B138F2">
        <w:trPr>
          <w:jc w:val="center"/>
          <w:del w:id="156" w:author="chenxia" w:date="2023-08-18T17:34:00Z"/>
        </w:trPr>
        <w:tc>
          <w:tcPr>
            <w:tcW w:w="1178" w:type="pct"/>
            <w:shd w:val="clear" w:color="auto" w:fill="auto"/>
            <w:vAlign w:val="center"/>
          </w:tcPr>
          <w:p w:rsidR="001E55CE" w:rsidDel="00B138F2" w:rsidRDefault="005E14A9">
            <w:pPr>
              <w:spacing w:line="240" w:lineRule="auto"/>
              <w:jc w:val="center"/>
              <w:rPr>
                <w:del w:id="157" w:author="chenxia" w:date="2023-08-18T17:34:00Z"/>
                <w:rFonts w:ascii="Calibri" w:hAnsi="Calibri" w:cs="Times New Roman"/>
              </w:rPr>
            </w:pPr>
            <w:del w:id="158" w:author="chenxia" w:date="2023-08-18T17:34:00Z">
              <w:r w:rsidDel="00B138F2">
                <w:rPr>
                  <w:rFonts w:ascii="Calibri" w:hAnsi="Calibri" w:cs="Times New Roman" w:hint="eastAsia"/>
                </w:rPr>
                <w:delText>设备编号</w:delText>
              </w:r>
            </w:del>
          </w:p>
        </w:tc>
        <w:tc>
          <w:tcPr>
            <w:tcW w:w="1328" w:type="pct"/>
            <w:shd w:val="clear" w:color="auto" w:fill="auto"/>
            <w:vAlign w:val="center"/>
          </w:tcPr>
          <w:p w:rsidR="001E55CE" w:rsidDel="00B138F2" w:rsidRDefault="005E14A9">
            <w:pPr>
              <w:spacing w:line="240" w:lineRule="auto"/>
              <w:jc w:val="center"/>
              <w:rPr>
                <w:del w:id="159" w:author="chenxia" w:date="2023-08-18T17:34:00Z"/>
                <w:rFonts w:ascii="Calibri" w:hAnsi="Calibri" w:cs="Times New Roman"/>
              </w:rPr>
            </w:pPr>
            <w:del w:id="160" w:author="chenxia" w:date="2023-08-18T17:34:00Z">
              <w:r w:rsidDel="00B138F2">
                <w:rPr>
                  <w:rFonts w:ascii="Calibri" w:hAnsi="Calibri" w:cs="Times New Roman" w:hint="eastAsia"/>
                </w:rPr>
                <w:delText>设备</w:delText>
              </w:r>
              <w:r w:rsidDel="00B138F2">
                <w:rPr>
                  <w:rFonts w:ascii="Calibri" w:hAnsi="Calibri" w:cs="Times New Roman" w:hint="eastAsia"/>
                </w:rPr>
                <w:delText>名称</w:delText>
              </w:r>
            </w:del>
          </w:p>
        </w:tc>
        <w:tc>
          <w:tcPr>
            <w:tcW w:w="1409" w:type="pct"/>
            <w:shd w:val="clear" w:color="auto" w:fill="auto"/>
            <w:vAlign w:val="center"/>
          </w:tcPr>
          <w:p w:rsidR="001E55CE" w:rsidDel="00B138F2" w:rsidRDefault="005E14A9">
            <w:pPr>
              <w:spacing w:line="240" w:lineRule="auto"/>
              <w:jc w:val="center"/>
              <w:rPr>
                <w:del w:id="161" w:author="chenxia" w:date="2023-08-18T17:34:00Z"/>
                <w:rFonts w:ascii="Calibri" w:hAnsi="Calibri" w:cs="Times New Roman"/>
              </w:rPr>
            </w:pPr>
            <w:del w:id="162" w:author="chenxia" w:date="2023-08-18T17:34:00Z">
              <w:r w:rsidDel="00B138F2">
                <w:rPr>
                  <w:rFonts w:ascii="Calibri" w:hAnsi="Calibri" w:cs="Times New Roman" w:hint="eastAsia"/>
                </w:rPr>
                <w:delText>型号规格</w:delText>
              </w:r>
            </w:del>
          </w:p>
        </w:tc>
        <w:tc>
          <w:tcPr>
            <w:tcW w:w="1083" w:type="pct"/>
            <w:shd w:val="clear" w:color="auto" w:fill="auto"/>
            <w:vAlign w:val="center"/>
          </w:tcPr>
          <w:p w:rsidR="001E55CE" w:rsidDel="00B138F2" w:rsidRDefault="005E14A9">
            <w:pPr>
              <w:spacing w:line="240" w:lineRule="auto"/>
              <w:jc w:val="center"/>
              <w:rPr>
                <w:del w:id="163" w:author="chenxia" w:date="2023-08-18T17:34:00Z"/>
                <w:rFonts w:ascii="Calibri" w:hAnsi="Calibri" w:cs="Times New Roman"/>
              </w:rPr>
            </w:pPr>
            <w:del w:id="164" w:author="chenxia" w:date="2023-08-18T17:34:00Z">
              <w:r w:rsidDel="00B138F2">
                <w:rPr>
                  <w:rFonts w:ascii="Calibri" w:hAnsi="Calibri" w:cs="Times New Roman" w:hint="eastAsia"/>
                </w:rPr>
                <w:delText>备注</w:delText>
              </w:r>
            </w:del>
          </w:p>
        </w:tc>
      </w:tr>
      <w:tr w:rsidR="001E55CE" w:rsidDel="00B138F2">
        <w:trPr>
          <w:jc w:val="center"/>
          <w:del w:id="165" w:author="chenxia" w:date="2023-08-18T17:34:00Z"/>
        </w:trPr>
        <w:tc>
          <w:tcPr>
            <w:tcW w:w="1178" w:type="pct"/>
            <w:shd w:val="clear" w:color="auto" w:fill="auto"/>
            <w:vAlign w:val="center"/>
          </w:tcPr>
          <w:p w:rsidR="001E55CE" w:rsidDel="00B138F2" w:rsidRDefault="005E14A9">
            <w:pPr>
              <w:spacing w:line="240" w:lineRule="auto"/>
              <w:jc w:val="center"/>
              <w:rPr>
                <w:del w:id="166" w:author="chenxia" w:date="2023-08-18T17:34:00Z"/>
                <w:rFonts w:ascii="Calibri" w:hAnsi="Calibri" w:cs="Times New Roman"/>
              </w:rPr>
            </w:pPr>
            <w:ins w:id="167" w:author="admin" w:date="2023-08-17T17:04:00Z">
              <w:del w:id="168" w:author="chenxia" w:date="2023-08-18T17:34:00Z">
                <w:r w:rsidDel="00B138F2">
                  <w:rPr>
                    <w:rFonts w:ascii="Calibri" w:hAnsi="Calibri" w:cs="Times New Roman" w:hint="eastAsia"/>
                    <w:color w:val="FF0000"/>
                  </w:rPr>
                  <w:delText>报告里写型检机编号</w:delText>
                </w:r>
              </w:del>
            </w:ins>
          </w:p>
        </w:tc>
        <w:tc>
          <w:tcPr>
            <w:tcW w:w="1328" w:type="pct"/>
            <w:shd w:val="clear" w:color="auto" w:fill="auto"/>
            <w:vAlign w:val="center"/>
          </w:tcPr>
          <w:p w:rsidR="001E55CE" w:rsidDel="00B138F2" w:rsidRDefault="005E14A9">
            <w:pPr>
              <w:spacing w:line="240" w:lineRule="auto"/>
              <w:jc w:val="center"/>
              <w:rPr>
                <w:del w:id="169" w:author="chenxia" w:date="2023-08-18T17:34:00Z"/>
                <w:rFonts w:ascii="Calibri" w:hAnsi="Calibri" w:cs="Times New Roman"/>
              </w:rPr>
            </w:pPr>
            <w:del w:id="170" w:author="chenxia" w:date="2023-08-18T17:34:00Z">
              <w:r w:rsidDel="00B138F2">
                <w:rPr>
                  <w:rFonts w:ascii="Calibri" w:hAnsi="Calibri" w:cs="Times New Roman" w:hint="eastAsia"/>
                </w:rPr>
                <w:delText>MS-002</w:delText>
              </w:r>
              <w:r w:rsidDel="00B138F2">
                <w:rPr>
                  <w:rFonts w:ascii="Calibri" w:hAnsi="Calibri" w:cs="Times New Roman" w:hint="eastAsia"/>
                </w:rPr>
                <w:delText>导航台车</w:delText>
              </w:r>
            </w:del>
          </w:p>
        </w:tc>
        <w:tc>
          <w:tcPr>
            <w:tcW w:w="1409" w:type="pct"/>
            <w:shd w:val="clear" w:color="auto" w:fill="auto"/>
            <w:vAlign w:val="center"/>
          </w:tcPr>
          <w:p w:rsidR="001E55CE" w:rsidDel="00B138F2" w:rsidRDefault="005E14A9">
            <w:pPr>
              <w:spacing w:line="240" w:lineRule="auto"/>
              <w:jc w:val="center"/>
              <w:rPr>
                <w:del w:id="171" w:author="chenxia" w:date="2023-08-18T17:34:00Z"/>
                <w:rFonts w:ascii="Calibri" w:hAnsi="Calibri" w:cs="Times New Roman"/>
              </w:rPr>
            </w:pPr>
            <w:del w:id="172" w:author="chenxia" w:date="2023-08-18T17:34:00Z">
              <w:r w:rsidDel="00B138F2">
                <w:rPr>
                  <w:rFonts w:ascii="Times New Roman" w:hAnsi="Times New Roman" w:cs="Times New Roman" w:hint="eastAsia"/>
                </w:rPr>
                <w:delText>MS-002-A</w:delText>
              </w:r>
            </w:del>
          </w:p>
        </w:tc>
        <w:tc>
          <w:tcPr>
            <w:tcW w:w="1083" w:type="pct"/>
            <w:shd w:val="clear" w:color="auto" w:fill="auto"/>
            <w:vAlign w:val="center"/>
          </w:tcPr>
          <w:p w:rsidR="001E55CE" w:rsidDel="00B138F2" w:rsidRDefault="001E55CE">
            <w:pPr>
              <w:spacing w:line="240" w:lineRule="auto"/>
              <w:jc w:val="center"/>
              <w:rPr>
                <w:del w:id="173" w:author="chenxia" w:date="2023-08-18T17:34:00Z"/>
                <w:rFonts w:ascii="Times New Roman" w:hAnsi="Times New Roman" w:cs="Times New Roman"/>
              </w:rPr>
            </w:pPr>
          </w:p>
        </w:tc>
      </w:tr>
      <w:tr w:rsidR="001E55CE" w:rsidDel="00B138F2">
        <w:trPr>
          <w:jc w:val="center"/>
          <w:del w:id="174" w:author="chenxia" w:date="2023-08-18T17:34:00Z"/>
        </w:trPr>
        <w:tc>
          <w:tcPr>
            <w:tcW w:w="1178" w:type="pct"/>
            <w:shd w:val="clear" w:color="auto" w:fill="auto"/>
            <w:vAlign w:val="center"/>
          </w:tcPr>
          <w:p w:rsidR="001E55CE" w:rsidDel="00B138F2" w:rsidRDefault="001E55CE">
            <w:pPr>
              <w:spacing w:line="240" w:lineRule="auto"/>
              <w:jc w:val="center"/>
              <w:rPr>
                <w:del w:id="175" w:author="chenxia" w:date="2023-08-18T17:34:00Z"/>
                <w:rFonts w:ascii="Calibri" w:hAnsi="Calibri" w:cs="Times New Roman"/>
              </w:rPr>
            </w:pPr>
          </w:p>
        </w:tc>
        <w:tc>
          <w:tcPr>
            <w:tcW w:w="1328" w:type="pct"/>
            <w:shd w:val="clear" w:color="auto" w:fill="auto"/>
            <w:vAlign w:val="center"/>
          </w:tcPr>
          <w:p w:rsidR="001E55CE" w:rsidDel="00B138F2" w:rsidRDefault="005E14A9">
            <w:pPr>
              <w:spacing w:line="240" w:lineRule="auto"/>
              <w:jc w:val="center"/>
              <w:rPr>
                <w:del w:id="176" w:author="chenxia" w:date="2023-08-18T17:34:00Z"/>
                <w:rFonts w:ascii="Times New Roman" w:hAnsi="Times New Roman" w:cs="Times New Roman"/>
              </w:rPr>
            </w:pPr>
            <w:del w:id="177" w:author="chenxia" w:date="2023-08-18T17:34:00Z">
              <w:r w:rsidDel="00B138F2">
                <w:rPr>
                  <w:rFonts w:ascii="Times New Roman" w:hAnsi="Times New Roman" w:cs="Times New Roman" w:hint="eastAsia"/>
                </w:rPr>
                <w:delText>MS-002</w:delText>
              </w:r>
              <w:r w:rsidDel="00B138F2">
                <w:rPr>
                  <w:rFonts w:ascii="Times New Roman" w:hAnsi="Times New Roman" w:cs="Times New Roman" w:hint="eastAsia"/>
                </w:rPr>
                <w:delText>执行台车</w:delText>
              </w:r>
            </w:del>
          </w:p>
        </w:tc>
        <w:tc>
          <w:tcPr>
            <w:tcW w:w="1409" w:type="pct"/>
            <w:shd w:val="clear" w:color="auto" w:fill="auto"/>
            <w:vAlign w:val="center"/>
          </w:tcPr>
          <w:p w:rsidR="001E55CE" w:rsidDel="00B138F2" w:rsidRDefault="005E14A9">
            <w:pPr>
              <w:spacing w:line="240" w:lineRule="auto"/>
              <w:jc w:val="center"/>
              <w:rPr>
                <w:del w:id="178" w:author="chenxia" w:date="2023-08-18T17:34:00Z"/>
                <w:rFonts w:ascii="Times New Roman" w:hAnsi="Times New Roman" w:cs="Times New Roman"/>
              </w:rPr>
            </w:pPr>
            <w:del w:id="179" w:author="chenxia" w:date="2023-08-18T17:34:00Z">
              <w:r w:rsidDel="00B138F2">
                <w:rPr>
                  <w:rFonts w:ascii="Times New Roman" w:hAnsi="Times New Roman" w:cs="Times New Roman" w:hint="eastAsia"/>
                </w:rPr>
                <w:delText>MS-002-B</w:delText>
              </w:r>
            </w:del>
          </w:p>
        </w:tc>
        <w:tc>
          <w:tcPr>
            <w:tcW w:w="1083" w:type="pct"/>
            <w:shd w:val="clear" w:color="auto" w:fill="auto"/>
            <w:vAlign w:val="center"/>
          </w:tcPr>
          <w:p w:rsidR="001E55CE" w:rsidDel="00B138F2" w:rsidRDefault="001E55CE">
            <w:pPr>
              <w:spacing w:line="240" w:lineRule="auto"/>
              <w:jc w:val="center"/>
              <w:rPr>
                <w:del w:id="180" w:author="chenxia" w:date="2023-08-18T17:34:00Z"/>
                <w:rFonts w:ascii="Times New Roman" w:hAnsi="Times New Roman" w:cs="Times New Roman"/>
              </w:rPr>
            </w:pPr>
          </w:p>
        </w:tc>
      </w:tr>
      <w:tr w:rsidR="001E55CE" w:rsidDel="00B138F2">
        <w:trPr>
          <w:jc w:val="center"/>
          <w:del w:id="181" w:author="chenxia" w:date="2023-08-18T17:34:00Z"/>
        </w:trPr>
        <w:tc>
          <w:tcPr>
            <w:tcW w:w="1178" w:type="pct"/>
            <w:shd w:val="clear" w:color="auto" w:fill="auto"/>
            <w:vAlign w:val="center"/>
          </w:tcPr>
          <w:p w:rsidR="001E55CE" w:rsidDel="00B138F2" w:rsidRDefault="001E55CE">
            <w:pPr>
              <w:spacing w:line="240" w:lineRule="auto"/>
              <w:jc w:val="center"/>
              <w:rPr>
                <w:del w:id="182" w:author="chenxia" w:date="2023-08-18T17:34:00Z"/>
                <w:rFonts w:ascii="Calibri" w:hAnsi="Calibri" w:cs="Times New Roman"/>
              </w:rPr>
            </w:pPr>
          </w:p>
        </w:tc>
        <w:tc>
          <w:tcPr>
            <w:tcW w:w="1328" w:type="pct"/>
            <w:shd w:val="clear" w:color="auto" w:fill="auto"/>
            <w:vAlign w:val="center"/>
          </w:tcPr>
          <w:p w:rsidR="001E55CE" w:rsidDel="00B138F2" w:rsidRDefault="005E14A9">
            <w:pPr>
              <w:spacing w:line="240" w:lineRule="auto"/>
              <w:jc w:val="center"/>
              <w:rPr>
                <w:del w:id="183" w:author="chenxia" w:date="2023-08-18T17:34:00Z"/>
                <w:rFonts w:ascii="Times New Roman" w:hAnsi="Times New Roman" w:cs="Times New Roman"/>
              </w:rPr>
            </w:pPr>
            <w:del w:id="184" w:author="chenxia" w:date="2023-08-18T17:34:00Z">
              <w:r w:rsidDel="00B138F2">
                <w:rPr>
                  <w:rFonts w:ascii="Times New Roman" w:hAnsi="Times New Roman" w:cs="Times New Roman" w:hint="eastAsia"/>
                </w:rPr>
                <w:delText>MS-002</w:delText>
              </w:r>
              <w:r w:rsidDel="00B138F2">
                <w:rPr>
                  <w:rFonts w:ascii="Times New Roman" w:hAnsi="Times New Roman" w:cs="Times New Roman" w:hint="eastAsia"/>
                </w:rPr>
                <w:delText>操作台车</w:delText>
              </w:r>
            </w:del>
          </w:p>
        </w:tc>
        <w:tc>
          <w:tcPr>
            <w:tcW w:w="1409" w:type="pct"/>
            <w:shd w:val="clear" w:color="auto" w:fill="auto"/>
            <w:vAlign w:val="center"/>
          </w:tcPr>
          <w:p w:rsidR="001E55CE" w:rsidDel="00B138F2" w:rsidRDefault="005E14A9">
            <w:pPr>
              <w:spacing w:line="240" w:lineRule="auto"/>
              <w:jc w:val="center"/>
              <w:rPr>
                <w:del w:id="185" w:author="chenxia" w:date="2023-08-18T17:34:00Z"/>
                <w:rFonts w:ascii="Times New Roman" w:hAnsi="Times New Roman" w:cs="Times New Roman"/>
              </w:rPr>
            </w:pPr>
            <w:del w:id="186" w:author="chenxia" w:date="2023-08-18T17:34:00Z">
              <w:r w:rsidDel="00B138F2">
                <w:rPr>
                  <w:rFonts w:ascii="Times New Roman" w:hAnsi="Times New Roman" w:cs="Times New Roman" w:hint="eastAsia"/>
                </w:rPr>
                <w:delText>MS-002-C</w:delText>
              </w:r>
            </w:del>
          </w:p>
        </w:tc>
        <w:tc>
          <w:tcPr>
            <w:tcW w:w="1083" w:type="pct"/>
            <w:shd w:val="clear" w:color="auto" w:fill="auto"/>
            <w:vAlign w:val="center"/>
          </w:tcPr>
          <w:p w:rsidR="001E55CE" w:rsidDel="00B138F2" w:rsidRDefault="001E55CE">
            <w:pPr>
              <w:spacing w:line="240" w:lineRule="auto"/>
              <w:jc w:val="center"/>
              <w:rPr>
                <w:del w:id="187" w:author="chenxia" w:date="2023-08-18T17:34:00Z"/>
                <w:rFonts w:ascii="Times New Roman" w:hAnsi="Times New Roman" w:cs="Times New Roman"/>
              </w:rPr>
            </w:pPr>
          </w:p>
        </w:tc>
      </w:tr>
    </w:tbl>
    <w:p w:rsidR="001E55CE" w:rsidRDefault="00B138F2">
      <w:pPr>
        <w:pStyle w:val="a0"/>
        <w:ind w:leftChars="0" w:left="0" w:right="1680"/>
        <w:rPr>
          <w:rFonts w:hint="eastAsia"/>
        </w:rPr>
      </w:pPr>
      <w:ins w:id="188" w:author="chenxia" w:date="2023-08-18T17:34:00Z">
        <w:r>
          <w:rPr>
            <w:rFonts w:hint="eastAsia"/>
          </w:rPr>
          <w:t>M</w:t>
        </w:r>
        <w:r>
          <w:t>S-002</w:t>
        </w:r>
        <w:r>
          <w:rPr>
            <w:rFonts w:hint="eastAsia"/>
          </w:rPr>
          <w:t>三台车：导航台车、执行台车、操作台车。</w:t>
        </w:r>
      </w:ins>
    </w:p>
    <w:p w:rsidR="001E55CE" w:rsidRDefault="005E14A9">
      <w:pPr>
        <w:pStyle w:val="2"/>
        <w:tabs>
          <w:tab w:val="left" w:pos="420"/>
        </w:tabs>
      </w:pPr>
      <w:bookmarkStart w:id="189" w:name="_Toc28399"/>
      <w:bookmarkStart w:id="190" w:name="_Toc21937"/>
      <w:bookmarkStart w:id="191" w:name="_Toc11532"/>
      <w:bookmarkStart w:id="192" w:name="_Toc10789"/>
      <w:bookmarkStart w:id="193" w:name="_Toc27341"/>
      <w:bookmarkStart w:id="194" w:name="_Toc31328"/>
      <w:bookmarkStart w:id="195" w:name="_Toc18418"/>
      <w:bookmarkStart w:id="196" w:name="_Toc27561"/>
      <w:bookmarkStart w:id="197" w:name="_Toc143273298"/>
      <w:r>
        <w:rPr>
          <w:rFonts w:hint="eastAsia"/>
        </w:rPr>
        <w:t>验证设备</w:t>
      </w:r>
      <w:r>
        <w:rPr>
          <w:rFonts w:hint="eastAsia"/>
        </w:rPr>
        <w:t>/</w:t>
      </w:r>
      <w:r>
        <w:rPr>
          <w:rFonts w:hint="eastAsia"/>
        </w:rPr>
        <w:t>工装</w:t>
      </w:r>
      <w:r>
        <w:rPr>
          <w:rFonts w:hint="eastAsia"/>
        </w:rPr>
        <w:t>/</w:t>
      </w:r>
      <w:r>
        <w:rPr>
          <w:rFonts w:hint="eastAsia"/>
        </w:rPr>
        <w:t>工具</w:t>
      </w:r>
      <w:bookmarkEnd w:id="189"/>
      <w:bookmarkEnd w:id="190"/>
      <w:bookmarkEnd w:id="191"/>
      <w:bookmarkEnd w:id="192"/>
      <w:bookmarkEnd w:id="193"/>
      <w:bookmarkEnd w:id="194"/>
      <w:bookmarkEnd w:id="195"/>
      <w:bookmarkEnd w:id="197"/>
    </w:p>
    <w:tbl>
      <w:tblPr>
        <w:tblW w:w="499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PrChange w:id="198" w:author="chenxia" w:date="2023-08-16T15:57:00Z">
          <w:tblPr>
            <w:tblW w:w="4998" w:type="pct"/>
            <w:jc w:val="center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A0" w:firstRow="1" w:lastRow="0" w:firstColumn="1" w:lastColumn="0" w:noHBand="0" w:noVBand="1"/>
          </w:tblPr>
        </w:tblPrChange>
      </w:tblPr>
      <w:tblGrid>
        <w:gridCol w:w="1667"/>
        <w:gridCol w:w="1984"/>
        <w:gridCol w:w="2126"/>
        <w:gridCol w:w="2736"/>
        <w:tblGridChange w:id="199">
          <w:tblGrid>
            <w:gridCol w:w="1992"/>
            <w:gridCol w:w="2295"/>
            <w:gridCol w:w="2369"/>
            <w:gridCol w:w="1857"/>
          </w:tblGrid>
        </w:tblGridChange>
      </w:tblGrid>
      <w:tr w:rsidR="001E55CE" w:rsidTr="001E55CE">
        <w:trPr>
          <w:jc w:val="center"/>
          <w:trPrChange w:id="200" w:author="chenxia" w:date="2023-08-16T15:57:00Z">
            <w:trPr>
              <w:jc w:val="center"/>
            </w:trPr>
          </w:trPrChange>
        </w:trPr>
        <w:tc>
          <w:tcPr>
            <w:tcW w:w="1667" w:type="dxa"/>
            <w:shd w:val="clear" w:color="auto" w:fill="auto"/>
            <w:vAlign w:val="center"/>
            <w:tcPrChange w:id="201" w:author="chenxia" w:date="2023-08-16T15:57:00Z">
              <w:tcPr>
                <w:tcW w:w="1992" w:type="dxa"/>
                <w:shd w:val="clear" w:color="auto" w:fill="auto"/>
                <w:vAlign w:val="center"/>
              </w:tcPr>
            </w:tcPrChange>
          </w:tcPr>
          <w:p w:rsidR="001E55CE" w:rsidRDefault="005E14A9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设备编号</w:t>
            </w:r>
          </w:p>
        </w:tc>
        <w:tc>
          <w:tcPr>
            <w:tcW w:w="1984" w:type="dxa"/>
            <w:shd w:val="clear" w:color="auto" w:fill="auto"/>
            <w:vAlign w:val="center"/>
            <w:tcPrChange w:id="202" w:author="chenxia" w:date="2023-08-16T15:57:00Z">
              <w:tcPr>
                <w:tcW w:w="2295" w:type="dxa"/>
                <w:shd w:val="clear" w:color="auto" w:fill="auto"/>
                <w:vAlign w:val="center"/>
              </w:tcPr>
            </w:tcPrChange>
          </w:tcPr>
          <w:p w:rsidR="001E55CE" w:rsidRDefault="005E14A9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设备名称</w:t>
            </w:r>
          </w:p>
        </w:tc>
        <w:tc>
          <w:tcPr>
            <w:tcW w:w="2126" w:type="dxa"/>
            <w:shd w:val="clear" w:color="auto" w:fill="auto"/>
            <w:vAlign w:val="center"/>
            <w:tcPrChange w:id="203" w:author="chenxia" w:date="2023-08-16T15:57:00Z">
              <w:tcPr>
                <w:tcW w:w="2369" w:type="dxa"/>
                <w:shd w:val="clear" w:color="auto" w:fill="auto"/>
                <w:vAlign w:val="center"/>
              </w:tcPr>
            </w:tcPrChange>
          </w:tcPr>
          <w:p w:rsidR="001E55CE" w:rsidRDefault="005E14A9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型号规格</w:t>
            </w:r>
          </w:p>
        </w:tc>
        <w:tc>
          <w:tcPr>
            <w:tcW w:w="2736" w:type="dxa"/>
            <w:shd w:val="clear" w:color="auto" w:fill="auto"/>
            <w:vAlign w:val="center"/>
            <w:tcPrChange w:id="204" w:author="chenxia" w:date="2023-08-16T15:57:00Z">
              <w:tcPr>
                <w:tcW w:w="1857" w:type="dxa"/>
                <w:shd w:val="clear" w:color="auto" w:fill="auto"/>
                <w:vAlign w:val="center"/>
              </w:tcPr>
            </w:tcPrChange>
          </w:tcPr>
          <w:p w:rsidR="001E55CE" w:rsidRDefault="005E14A9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备注</w:t>
            </w:r>
          </w:p>
        </w:tc>
      </w:tr>
      <w:tr w:rsidR="001E55CE" w:rsidTr="001E55CE">
        <w:trPr>
          <w:jc w:val="center"/>
          <w:trPrChange w:id="205" w:author="chenxia" w:date="2023-08-16T15:57:00Z">
            <w:trPr>
              <w:jc w:val="center"/>
            </w:trPr>
          </w:trPrChange>
        </w:trPr>
        <w:tc>
          <w:tcPr>
            <w:tcW w:w="1667" w:type="dxa"/>
            <w:shd w:val="clear" w:color="auto" w:fill="auto"/>
            <w:vAlign w:val="center"/>
            <w:tcPrChange w:id="206" w:author="chenxia" w:date="2023-08-16T15:57:00Z">
              <w:tcPr>
                <w:tcW w:w="1992" w:type="dxa"/>
                <w:shd w:val="clear" w:color="auto" w:fill="auto"/>
                <w:vAlign w:val="center"/>
              </w:tcPr>
            </w:tcPrChange>
          </w:tcPr>
          <w:p w:rsidR="001E55CE" w:rsidRDefault="005E14A9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/</w:t>
            </w:r>
          </w:p>
        </w:tc>
        <w:tc>
          <w:tcPr>
            <w:tcW w:w="1984" w:type="dxa"/>
            <w:shd w:val="clear" w:color="auto" w:fill="auto"/>
            <w:vAlign w:val="center"/>
            <w:tcPrChange w:id="207" w:author="chenxia" w:date="2023-08-16T15:57:00Z">
              <w:tcPr>
                <w:tcW w:w="2295" w:type="dxa"/>
                <w:shd w:val="clear" w:color="auto" w:fill="auto"/>
                <w:vAlign w:val="center"/>
              </w:tcPr>
            </w:tcPrChange>
          </w:tcPr>
          <w:p w:rsidR="001E55CE" w:rsidRDefault="005E14A9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  <w:rPrChange w:id="208" w:author="chenxia" w:date="2023-08-16T13:52:00Z">
                  <w:rPr>
                    <w:rFonts w:ascii="Calibri" w:hAnsi="Calibri" w:cs="Times New Roman" w:hint="eastAsia"/>
                    <w:highlight w:val="yellow"/>
                  </w:rPr>
                </w:rPrChange>
              </w:rPr>
              <w:t>推拉力计</w:t>
            </w:r>
          </w:p>
        </w:tc>
        <w:tc>
          <w:tcPr>
            <w:tcW w:w="2126" w:type="dxa"/>
            <w:shd w:val="clear" w:color="auto" w:fill="auto"/>
            <w:vAlign w:val="center"/>
            <w:tcPrChange w:id="209" w:author="chenxia" w:date="2023-08-16T15:57:00Z">
              <w:tcPr>
                <w:tcW w:w="2369" w:type="dxa"/>
                <w:shd w:val="clear" w:color="auto" w:fill="auto"/>
                <w:vAlign w:val="center"/>
              </w:tcPr>
            </w:tcPrChange>
          </w:tcPr>
          <w:p w:rsidR="001E55CE" w:rsidRDefault="00B138F2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ins w:id="210" w:author="chenxia" w:date="2023-08-18T17:34:00Z">
              <w:r>
                <w:rPr>
                  <w:rFonts w:ascii="Calibri" w:hAnsi="Calibri" w:cs="Times New Roman" w:hint="eastAsia"/>
                </w:rPr>
                <w:t>/</w:t>
              </w:r>
            </w:ins>
          </w:p>
        </w:tc>
        <w:tc>
          <w:tcPr>
            <w:tcW w:w="2736" w:type="dxa"/>
            <w:shd w:val="clear" w:color="auto" w:fill="auto"/>
            <w:vAlign w:val="center"/>
            <w:tcPrChange w:id="211" w:author="chenxia" w:date="2023-08-16T15:57:00Z">
              <w:tcPr>
                <w:tcW w:w="1857" w:type="dxa"/>
                <w:shd w:val="clear" w:color="auto" w:fill="auto"/>
                <w:vAlign w:val="center"/>
              </w:tcPr>
            </w:tcPrChange>
          </w:tcPr>
          <w:p w:rsidR="001E55CE" w:rsidRDefault="005E14A9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del w:id="212" w:author="chenxia" w:date="2023-08-16T15:57:00Z">
              <w:r>
                <w:rPr>
                  <w:rFonts w:ascii="Calibri" w:hAnsi="Calibri" w:cs="Times New Roman" w:hint="eastAsia"/>
                </w:rPr>
                <w:delText>要求</w:delText>
              </w:r>
            </w:del>
            <w:r>
              <w:rPr>
                <w:rFonts w:ascii="Calibri" w:hAnsi="Calibri" w:cs="Times New Roman" w:hint="eastAsia"/>
              </w:rPr>
              <w:t>量程</w:t>
            </w:r>
            <w:r>
              <w:rPr>
                <w:rFonts w:ascii="Calibri" w:hAnsi="Calibri" w:cs="Times New Roman" w:hint="eastAsia"/>
              </w:rPr>
              <w:t>200N</w:t>
            </w:r>
            <w:ins w:id="213" w:author="chenxia" w:date="2023-08-16T15:57:00Z">
              <w:r>
                <w:rPr>
                  <w:rFonts w:ascii="Calibri" w:hAnsi="Calibri" w:cs="Times New Roman" w:hint="eastAsia"/>
                </w:rPr>
                <w:t>以上</w:t>
              </w:r>
            </w:ins>
          </w:p>
        </w:tc>
      </w:tr>
      <w:tr w:rsidR="001E55CE" w:rsidTr="001E55CE">
        <w:trPr>
          <w:jc w:val="center"/>
          <w:trPrChange w:id="214" w:author="chenxia" w:date="2023-08-16T15:57:00Z">
            <w:trPr>
              <w:jc w:val="center"/>
            </w:trPr>
          </w:trPrChange>
        </w:trPr>
        <w:tc>
          <w:tcPr>
            <w:tcW w:w="1667" w:type="dxa"/>
            <w:shd w:val="clear" w:color="auto" w:fill="auto"/>
            <w:vAlign w:val="center"/>
            <w:tcPrChange w:id="215" w:author="chenxia" w:date="2023-08-16T15:57:00Z">
              <w:tcPr>
                <w:tcW w:w="1992" w:type="dxa"/>
                <w:shd w:val="clear" w:color="auto" w:fill="auto"/>
                <w:vAlign w:val="center"/>
              </w:tcPr>
            </w:tcPrChange>
          </w:tcPr>
          <w:p w:rsidR="001E55CE" w:rsidRDefault="005E14A9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bookmarkStart w:id="216" w:name="_Toc3324"/>
            <w:bookmarkStart w:id="217" w:name="_Toc26207"/>
            <w:bookmarkStart w:id="218" w:name="_Toc2111"/>
            <w:bookmarkStart w:id="219" w:name="_Toc29383"/>
            <w:bookmarkStart w:id="220" w:name="_Toc4741"/>
            <w:bookmarkStart w:id="221" w:name="_Toc27278"/>
            <w:bookmarkStart w:id="222" w:name="_Toc15049"/>
            <w:bookmarkStart w:id="223" w:name="_Toc16357"/>
            <w:r>
              <w:rPr>
                <w:rFonts w:ascii="Calibri" w:hAnsi="Calibri" w:cs="Times New Roman" w:hint="eastAsia"/>
              </w:rPr>
              <w:t>/</w:t>
            </w:r>
          </w:p>
        </w:tc>
        <w:tc>
          <w:tcPr>
            <w:tcW w:w="1984" w:type="dxa"/>
            <w:shd w:val="clear" w:color="auto" w:fill="auto"/>
            <w:vAlign w:val="center"/>
            <w:tcPrChange w:id="224" w:author="chenxia" w:date="2023-08-16T15:57:00Z">
              <w:tcPr>
                <w:tcW w:w="2295" w:type="dxa"/>
                <w:shd w:val="clear" w:color="auto" w:fill="auto"/>
                <w:vAlign w:val="center"/>
              </w:tcPr>
            </w:tcPrChange>
          </w:tcPr>
          <w:p w:rsidR="001E55CE" w:rsidRDefault="005E14A9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障碍物</w:t>
            </w:r>
          </w:p>
        </w:tc>
        <w:tc>
          <w:tcPr>
            <w:tcW w:w="2126" w:type="dxa"/>
            <w:shd w:val="clear" w:color="auto" w:fill="auto"/>
            <w:vAlign w:val="center"/>
            <w:tcPrChange w:id="225" w:author="chenxia" w:date="2023-08-16T15:57:00Z">
              <w:tcPr>
                <w:tcW w:w="2369" w:type="dxa"/>
                <w:shd w:val="clear" w:color="auto" w:fill="auto"/>
                <w:vAlign w:val="center"/>
              </w:tcPr>
            </w:tcPrChange>
          </w:tcPr>
          <w:p w:rsidR="001E55CE" w:rsidRDefault="00B138F2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ins w:id="226" w:author="chenxia" w:date="2023-08-18T17:34:00Z">
              <w:r>
                <w:rPr>
                  <w:rFonts w:ascii="Calibri" w:hAnsi="Calibri" w:cs="Times New Roman"/>
                </w:rPr>
                <w:t>/</w:t>
              </w:r>
            </w:ins>
            <w:del w:id="227" w:author="chenxia" w:date="2023-08-16T15:57:00Z">
              <w:r w:rsidR="005E14A9">
                <w:rPr>
                  <w:rFonts w:ascii="Calibri" w:hAnsi="Calibri" w:cs="Times New Roman" w:hint="eastAsia"/>
                </w:rPr>
                <w:delText>20mm</w:delText>
              </w:r>
            </w:del>
          </w:p>
        </w:tc>
        <w:tc>
          <w:tcPr>
            <w:tcW w:w="2736" w:type="dxa"/>
            <w:shd w:val="clear" w:color="auto" w:fill="auto"/>
            <w:vAlign w:val="center"/>
            <w:tcPrChange w:id="228" w:author="chenxia" w:date="2023-08-16T15:57:00Z">
              <w:tcPr>
                <w:tcW w:w="1857" w:type="dxa"/>
                <w:shd w:val="clear" w:color="auto" w:fill="auto"/>
                <w:vAlign w:val="center"/>
              </w:tcPr>
            </w:tcPrChange>
          </w:tcPr>
          <w:p w:rsidR="001E55CE" w:rsidRDefault="005E14A9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del w:id="229" w:author="chenxia" w:date="2023-08-16T15:57:00Z">
              <w:r>
                <w:rPr>
                  <w:rFonts w:ascii="Calibri" w:hAnsi="Calibri" w:cs="Times New Roman" w:hint="eastAsia"/>
                </w:rPr>
                <w:delText>可采用木板</w:delText>
              </w:r>
            </w:del>
            <w:ins w:id="230" w:author="chenxia" w:date="2023-08-16T15:57:00Z">
              <w:r>
                <w:rPr>
                  <w:rFonts w:ascii="Calibri" w:hAnsi="Calibri" w:cs="Times New Roman" w:hint="eastAsia"/>
                </w:rPr>
                <w:t>最高不超过</w:t>
              </w:r>
              <w:r>
                <w:rPr>
                  <w:rFonts w:ascii="Calibri" w:hAnsi="Calibri" w:cs="Times New Roman" w:hint="eastAsia"/>
                </w:rPr>
                <w:t>2</w:t>
              </w:r>
              <w:r>
                <w:rPr>
                  <w:rFonts w:ascii="Calibri" w:hAnsi="Calibri" w:cs="Times New Roman"/>
                </w:rPr>
                <w:t>0mm</w:t>
              </w:r>
            </w:ins>
          </w:p>
        </w:tc>
      </w:tr>
      <w:tr w:rsidR="001E55CE" w:rsidTr="001E55CE">
        <w:trPr>
          <w:jc w:val="center"/>
          <w:trPrChange w:id="231" w:author="chenxia" w:date="2023-08-16T15:57:00Z">
            <w:trPr>
              <w:jc w:val="center"/>
            </w:trPr>
          </w:trPrChange>
        </w:trPr>
        <w:tc>
          <w:tcPr>
            <w:tcW w:w="1667" w:type="dxa"/>
            <w:shd w:val="clear" w:color="auto" w:fill="auto"/>
            <w:vAlign w:val="center"/>
            <w:tcPrChange w:id="232" w:author="chenxia" w:date="2023-08-16T15:57:00Z">
              <w:tcPr>
                <w:tcW w:w="1992" w:type="dxa"/>
                <w:shd w:val="clear" w:color="auto" w:fill="auto"/>
                <w:vAlign w:val="center"/>
              </w:tcPr>
            </w:tcPrChange>
          </w:tcPr>
          <w:p w:rsidR="001E55CE" w:rsidRDefault="005E14A9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/</w:t>
            </w:r>
          </w:p>
        </w:tc>
        <w:tc>
          <w:tcPr>
            <w:tcW w:w="1984" w:type="dxa"/>
            <w:shd w:val="clear" w:color="auto" w:fill="auto"/>
            <w:vAlign w:val="center"/>
            <w:tcPrChange w:id="233" w:author="chenxia" w:date="2023-08-16T15:57:00Z">
              <w:tcPr>
                <w:tcW w:w="2295" w:type="dxa"/>
                <w:shd w:val="clear" w:color="auto" w:fill="auto"/>
                <w:vAlign w:val="center"/>
              </w:tcPr>
            </w:tcPrChange>
          </w:tcPr>
          <w:p w:rsidR="001E55CE" w:rsidRDefault="005E14A9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卷尺</w:t>
            </w:r>
          </w:p>
        </w:tc>
        <w:tc>
          <w:tcPr>
            <w:tcW w:w="2126" w:type="dxa"/>
            <w:shd w:val="clear" w:color="auto" w:fill="auto"/>
            <w:vAlign w:val="center"/>
            <w:tcPrChange w:id="234" w:author="chenxia" w:date="2023-08-16T15:57:00Z">
              <w:tcPr>
                <w:tcW w:w="2369" w:type="dxa"/>
                <w:shd w:val="clear" w:color="auto" w:fill="auto"/>
                <w:vAlign w:val="center"/>
              </w:tcPr>
            </w:tcPrChange>
          </w:tcPr>
          <w:p w:rsidR="001E55CE" w:rsidRDefault="00B138F2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ins w:id="235" w:author="chenxia" w:date="2023-08-18T17:34:00Z">
              <w:r>
                <w:rPr>
                  <w:rFonts w:ascii="Calibri" w:hAnsi="Calibri" w:cs="Times New Roman" w:hint="eastAsia"/>
                </w:rPr>
                <w:t>/</w:t>
              </w:r>
            </w:ins>
          </w:p>
        </w:tc>
        <w:tc>
          <w:tcPr>
            <w:tcW w:w="2736" w:type="dxa"/>
            <w:shd w:val="clear" w:color="auto" w:fill="auto"/>
            <w:vAlign w:val="center"/>
            <w:tcPrChange w:id="236" w:author="chenxia" w:date="2023-08-16T15:57:00Z">
              <w:tcPr>
                <w:tcW w:w="1857" w:type="dxa"/>
                <w:shd w:val="clear" w:color="auto" w:fill="auto"/>
                <w:vAlign w:val="center"/>
              </w:tcPr>
            </w:tcPrChange>
          </w:tcPr>
          <w:p w:rsidR="001E55CE" w:rsidRDefault="00B138F2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ins w:id="237" w:author="chenxia" w:date="2023-08-18T17:34:00Z">
              <w:r>
                <w:rPr>
                  <w:rFonts w:ascii="Calibri" w:hAnsi="Calibri" w:cs="Times New Roman"/>
                </w:rPr>
                <w:t>/</w:t>
              </w:r>
            </w:ins>
          </w:p>
        </w:tc>
      </w:tr>
      <w:tr w:rsidR="001E55CE" w:rsidTr="001E55CE">
        <w:trPr>
          <w:jc w:val="center"/>
          <w:trPrChange w:id="238" w:author="chenxia" w:date="2023-08-16T15:57:00Z">
            <w:trPr>
              <w:jc w:val="center"/>
            </w:trPr>
          </w:trPrChange>
        </w:trPr>
        <w:tc>
          <w:tcPr>
            <w:tcW w:w="1667" w:type="dxa"/>
            <w:shd w:val="clear" w:color="auto" w:fill="auto"/>
            <w:vAlign w:val="center"/>
            <w:tcPrChange w:id="239" w:author="chenxia" w:date="2023-08-16T15:57:00Z">
              <w:tcPr>
                <w:tcW w:w="1992" w:type="dxa"/>
                <w:shd w:val="clear" w:color="auto" w:fill="auto"/>
                <w:vAlign w:val="center"/>
              </w:tcPr>
            </w:tcPrChange>
          </w:tcPr>
          <w:p w:rsidR="001E55CE" w:rsidRDefault="005E14A9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/</w:t>
            </w:r>
          </w:p>
        </w:tc>
        <w:tc>
          <w:tcPr>
            <w:tcW w:w="1984" w:type="dxa"/>
            <w:shd w:val="clear" w:color="auto" w:fill="auto"/>
            <w:vAlign w:val="center"/>
            <w:tcPrChange w:id="240" w:author="chenxia" w:date="2023-08-16T15:57:00Z">
              <w:tcPr>
                <w:tcW w:w="2295" w:type="dxa"/>
                <w:shd w:val="clear" w:color="auto" w:fill="auto"/>
                <w:vAlign w:val="center"/>
              </w:tcPr>
            </w:tcPrChange>
          </w:tcPr>
          <w:p w:rsidR="001E55CE" w:rsidRDefault="005E14A9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秒表</w:t>
            </w:r>
          </w:p>
        </w:tc>
        <w:tc>
          <w:tcPr>
            <w:tcW w:w="2126" w:type="dxa"/>
            <w:shd w:val="clear" w:color="auto" w:fill="auto"/>
            <w:vAlign w:val="center"/>
            <w:tcPrChange w:id="241" w:author="chenxia" w:date="2023-08-16T15:57:00Z">
              <w:tcPr>
                <w:tcW w:w="2369" w:type="dxa"/>
                <w:shd w:val="clear" w:color="auto" w:fill="auto"/>
                <w:vAlign w:val="center"/>
              </w:tcPr>
            </w:tcPrChange>
          </w:tcPr>
          <w:p w:rsidR="001E55CE" w:rsidRDefault="00B138F2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ins w:id="242" w:author="chenxia" w:date="2023-08-18T17:34:00Z">
              <w:r>
                <w:rPr>
                  <w:rFonts w:ascii="Calibri" w:hAnsi="Calibri" w:cs="Times New Roman" w:hint="eastAsia"/>
                </w:rPr>
                <w:t>/</w:t>
              </w:r>
            </w:ins>
          </w:p>
        </w:tc>
        <w:tc>
          <w:tcPr>
            <w:tcW w:w="2736" w:type="dxa"/>
            <w:shd w:val="clear" w:color="auto" w:fill="auto"/>
            <w:vAlign w:val="center"/>
            <w:tcPrChange w:id="243" w:author="chenxia" w:date="2023-08-16T15:57:00Z">
              <w:tcPr>
                <w:tcW w:w="1857" w:type="dxa"/>
                <w:shd w:val="clear" w:color="auto" w:fill="auto"/>
                <w:vAlign w:val="center"/>
              </w:tcPr>
            </w:tcPrChange>
          </w:tcPr>
          <w:p w:rsidR="001E55CE" w:rsidRDefault="00B138F2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ins w:id="244" w:author="chenxia" w:date="2023-08-18T17:34:00Z">
              <w:r>
                <w:rPr>
                  <w:rFonts w:ascii="Calibri" w:hAnsi="Calibri" w:cs="Times New Roman" w:hint="eastAsia"/>
                </w:rPr>
                <w:t>/</w:t>
              </w:r>
            </w:ins>
          </w:p>
        </w:tc>
      </w:tr>
    </w:tbl>
    <w:p w:rsidR="001E55CE" w:rsidRDefault="005E14A9">
      <w:pPr>
        <w:pStyle w:val="2"/>
        <w:tabs>
          <w:tab w:val="left" w:pos="420"/>
        </w:tabs>
      </w:pPr>
      <w:bookmarkStart w:id="245" w:name="_Toc143273299"/>
      <w:bookmarkEnd w:id="196"/>
      <w:r>
        <w:rPr>
          <w:rFonts w:hint="eastAsia"/>
        </w:rPr>
        <w:t>验证地点</w:t>
      </w:r>
      <w:bookmarkEnd w:id="245"/>
    </w:p>
    <w:p w:rsidR="001E55CE" w:rsidRDefault="00B138F2">
      <w:pPr>
        <w:ind w:firstLine="560"/>
        <w:rPr>
          <w:szCs w:val="22"/>
        </w:rPr>
      </w:pPr>
      <w:ins w:id="246" w:author="chenxia" w:date="2023-08-18T17:34:00Z">
        <w:r>
          <w:rPr>
            <w:rFonts w:hint="eastAsia"/>
            <w:szCs w:val="22"/>
          </w:rPr>
          <w:t>N</w:t>
        </w:r>
        <w:r>
          <w:rPr>
            <w:szCs w:val="22"/>
          </w:rPr>
          <w:t>/A</w:t>
        </w:r>
      </w:ins>
      <w:del w:id="247" w:author="chenxia" w:date="2023-08-18T17:34:00Z">
        <w:r w:rsidR="005E14A9" w:rsidDel="00B138F2">
          <w:rPr>
            <w:rFonts w:hint="eastAsia"/>
            <w:szCs w:val="22"/>
          </w:rPr>
          <w:delText>验证地点：</w:delText>
        </w:r>
      </w:del>
      <w:del w:id="248" w:author="chenxia" w:date="2023-08-16T15:50:00Z">
        <w:r w:rsidR="005E14A9">
          <w:rPr>
            <w:rFonts w:hint="eastAsia"/>
            <w:szCs w:val="22"/>
          </w:rPr>
          <w:delText>公司实验室</w:delText>
        </w:r>
      </w:del>
      <w:del w:id="249" w:author="chenxia" w:date="2023-08-18T17:34:00Z">
        <w:r w:rsidR="005E14A9" w:rsidDel="00B138F2">
          <w:rPr>
            <w:rFonts w:hint="eastAsia"/>
            <w:szCs w:val="22"/>
          </w:rPr>
          <w:delText>。</w:delText>
        </w:r>
      </w:del>
    </w:p>
    <w:p w:rsidR="001E55CE" w:rsidRDefault="005E14A9">
      <w:pPr>
        <w:pStyle w:val="2"/>
        <w:tabs>
          <w:tab w:val="left" w:pos="420"/>
        </w:tabs>
      </w:pPr>
      <w:bookmarkStart w:id="250" w:name="_Toc143273300"/>
      <w:r>
        <w:rPr>
          <w:rFonts w:hint="eastAsia"/>
        </w:rPr>
        <w:t>验证时间</w:t>
      </w:r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50"/>
    </w:p>
    <w:p w:rsidR="001E55CE" w:rsidRDefault="00B138F2">
      <w:pPr>
        <w:ind w:firstLine="560"/>
        <w:rPr>
          <w:szCs w:val="22"/>
        </w:rPr>
      </w:pPr>
      <w:ins w:id="251" w:author="chenxia" w:date="2023-08-18T17:34:00Z">
        <w:r>
          <w:rPr>
            <w:rFonts w:hint="eastAsia"/>
            <w:szCs w:val="22"/>
          </w:rPr>
          <w:t>N</w:t>
        </w:r>
        <w:r>
          <w:rPr>
            <w:szCs w:val="22"/>
          </w:rPr>
          <w:t>/A</w:t>
        </w:r>
      </w:ins>
      <w:del w:id="252" w:author="chenxia" w:date="2023-08-18T17:34:00Z">
        <w:r w:rsidR="005E14A9" w:rsidDel="00B138F2">
          <w:rPr>
            <w:rFonts w:hint="eastAsia"/>
            <w:szCs w:val="22"/>
          </w:rPr>
          <w:delText>验证时间：</w:delText>
        </w:r>
        <w:r w:rsidR="005E14A9" w:rsidDel="00B138F2">
          <w:rPr>
            <w:rFonts w:hint="eastAsia"/>
            <w:szCs w:val="22"/>
          </w:rPr>
          <w:delText>2022</w:delText>
        </w:r>
        <w:r w:rsidR="005E14A9" w:rsidDel="00B138F2">
          <w:rPr>
            <w:rFonts w:hint="eastAsia"/>
            <w:szCs w:val="22"/>
          </w:rPr>
          <w:delText>年</w:delText>
        </w:r>
        <w:r w:rsidR="005E14A9" w:rsidDel="00B138F2">
          <w:rPr>
            <w:rFonts w:hint="eastAsia"/>
            <w:szCs w:val="22"/>
          </w:rPr>
          <w:delText>11</w:delText>
        </w:r>
        <w:r w:rsidR="005E14A9" w:rsidDel="00B138F2">
          <w:rPr>
            <w:rFonts w:hint="eastAsia"/>
            <w:szCs w:val="22"/>
          </w:rPr>
          <w:delText>月</w:delText>
        </w:r>
        <w:r w:rsidR="005E14A9" w:rsidDel="00B138F2">
          <w:rPr>
            <w:rFonts w:hint="eastAsia"/>
            <w:szCs w:val="22"/>
          </w:rPr>
          <w:delText>-2023</w:delText>
        </w:r>
        <w:r w:rsidR="005E14A9" w:rsidDel="00B138F2">
          <w:rPr>
            <w:rFonts w:hint="eastAsia"/>
            <w:szCs w:val="22"/>
          </w:rPr>
          <w:delText>年</w:delText>
        </w:r>
        <w:r w:rsidR="005E14A9" w:rsidDel="00B138F2">
          <w:rPr>
            <w:rFonts w:hint="eastAsia"/>
            <w:szCs w:val="22"/>
          </w:rPr>
          <w:delText>3</w:delText>
        </w:r>
        <w:r w:rsidR="005E14A9" w:rsidDel="00B138F2">
          <w:rPr>
            <w:rFonts w:hint="eastAsia"/>
            <w:szCs w:val="22"/>
          </w:rPr>
          <w:delText>月。</w:delText>
        </w:r>
      </w:del>
    </w:p>
    <w:p w:rsidR="001E55CE" w:rsidRDefault="005E14A9">
      <w:pPr>
        <w:pStyle w:val="2"/>
        <w:tabs>
          <w:tab w:val="left" w:pos="420"/>
        </w:tabs>
      </w:pPr>
      <w:bookmarkStart w:id="253" w:name="_Toc32107"/>
      <w:bookmarkStart w:id="254" w:name="_Toc29300"/>
      <w:bookmarkStart w:id="255" w:name="_Toc9164"/>
      <w:bookmarkStart w:id="256" w:name="_Toc11888"/>
      <w:bookmarkStart w:id="257" w:name="_Toc9414"/>
      <w:bookmarkStart w:id="258" w:name="_Toc602"/>
      <w:bookmarkStart w:id="259" w:name="_Toc15326"/>
      <w:bookmarkStart w:id="260" w:name="_Toc1754"/>
      <w:bookmarkStart w:id="261" w:name="_Toc31455"/>
      <w:bookmarkStart w:id="262" w:name="_Toc143273301"/>
      <w:r>
        <w:rPr>
          <w:rFonts w:hint="eastAsia"/>
        </w:rPr>
        <w:t>验证环境</w:t>
      </w:r>
      <w:bookmarkEnd w:id="262"/>
    </w:p>
    <w:p w:rsidR="001E55CE" w:rsidRDefault="005E14A9">
      <w:pPr>
        <w:ind w:firstLine="560"/>
        <w:rPr>
          <w:ins w:id="263" w:author="chenxia" w:date="2023-08-16T13:53:00Z"/>
          <w:rFonts w:ascii="Calibri" w:hAnsi="Calibri" w:cs="Times New Roman"/>
        </w:rPr>
      </w:pPr>
      <w:ins w:id="264" w:author="chenxia" w:date="2023-08-16T13:53:00Z">
        <w:r>
          <w:rPr>
            <w:rFonts w:ascii="宋体" w:hAnsi="宋体" w:hint="eastAsia"/>
          </w:rPr>
          <w:t>环境温度：</w:t>
        </w:r>
        <w:r>
          <w:rPr>
            <w:rFonts w:ascii="宋体" w:hAnsi="宋体" w:hint="eastAsia"/>
          </w:rPr>
          <w:t>10</w:t>
        </w:r>
        <w:r>
          <w:rPr>
            <w:rFonts w:ascii="宋体" w:hAnsi="宋体" w:hint="eastAsia"/>
          </w:rPr>
          <w:t>℃～</w:t>
        </w:r>
        <w:r>
          <w:rPr>
            <w:rFonts w:ascii="宋体" w:hAnsi="宋体" w:hint="eastAsia"/>
          </w:rPr>
          <w:t>3</w:t>
        </w:r>
      </w:ins>
      <w:ins w:id="265" w:author="admin" w:date="2023-08-17T17:08:00Z">
        <w:r>
          <w:rPr>
            <w:rFonts w:ascii="宋体" w:hAnsi="宋体" w:hint="eastAsia"/>
          </w:rPr>
          <w:t>0</w:t>
        </w:r>
      </w:ins>
      <w:ins w:id="266" w:author="chenxia" w:date="2023-08-16T13:53:00Z">
        <w:del w:id="267" w:author="admin" w:date="2023-08-17T17:08:00Z">
          <w:r>
            <w:rPr>
              <w:rFonts w:cs="Calibri" w:hint="eastAsia"/>
            </w:rPr>
            <w:delText>0</w:delText>
          </w:r>
        </w:del>
        <w:r>
          <w:rPr>
            <w:rFonts w:ascii="宋体" w:hAnsi="宋体" w:hint="eastAsia"/>
          </w:rPr>
          <w:t>℃；</w:t>
        </w:r>
      </w:ins>
    </w:p>
    <w:p w:rsidR="001E55CE" w:rsidRDefault="005E14A9">
      <w:pPr>
        <w:ind w:firstLine="560"/>
        <w:rPr>
          <w:ins w:id="268" w:author="chenxia" w:date="2023-08-16T13:53:00Z"/>
          <w:del w:id="269" w:author="admin" w:date="2023-08-17T17:08:00Z"/>
        </w:rPr>
      </w:pPr>
      <w:ins w:id="270" w:author="chenxia" w:date="2023-08-16T13:53:00Z">
        <w:r>
          <w:rPr>
            <w:rFonts w:ascii="宋体" w:hAnsi="宋体" w:hint="eastAsia"/>
          </w:rPr>
          <w:t>相对湿度：≤</w:t>
        </w:r>
        <w:r>
          <w:rPr>
            <w:rFonts w:cs="Calibri" w:hint="eastAsia"/>
          </w:rPr>
          <w:t>70%</w:t>
        </w:r>
        <w:del w:id="271" w:author="admin" w:date="2023-08-17T17:08:00Z">
          <w:r>
            <w:rPr>
              <w:rFonts w:ascii="宋体" w:hAnsi="宋体" w:hint="eastAsia"/>
            </w:rPr>
            <w:delText>；</w:delText>
          </w:r>
        </w:del>
      </w:ins>
    </w:p>
    <w:p w:rsidR="001E55CE" w:rsidRDefault="005E14A9">
      <w:pPr>
        <w:ind w:firstLine="560"/>
        <w:rPr>
          <w:del w:id="272" w:author="chenxia" w:date="2023-08-16T13:53:00Z"/>
          <w:rFonts w:ascii="Times New Roman" w:hAnsi="Times New Roman" w:cs="Times New Roman"/>
          <w:szCs w:val="22"/>
        </w:rPr>
      </w:pPr>
      <w:ins w:id="273" w:author="chenxia" w:date="2023-08-16T13:53:00Z">
        <w:del w:id="274" w:author="admin" w:date="2023-08-17T17:08:00Z">
          <w:r>
            <w:rPr>
              <w:rFonts w:ascii="宋体" w:hAnsi="宋体" w:hint="eastAsia"/>
            </w:rPr>
            <w:delText>大气压强：</w:delText>
          </w:r>
          <w:r>
            <w:rPr>
              <w:rFonts w:cs="Calibri" w:hint="eastAsia"/>
            </w:rPr>
            <w:delText>860hPa</w:delText>
          </w:r>
          <w:r>
            <w:rPr>
              <w:rFonts w:ascii="宋体" w:hAnsi="宋体" w:hint="eastAsia"/>
            </w:rPr>
            <w:delText>～</w:delText>
          </w:r>
          <w:r>
            <w:rPr>
              <w:rFonts w:cs="Calibri" w:hint="eastAsia"/>
            </w:rPr>
            <w:delText>1060hPa</w:delText>
          </w:r>
          <w:r>
            <w:rPr>
              <w:rFonts w:ascii="宋体" w:hAnsi="宋体" w:hint="eastAsia"/>
            </w:rPr>
            <w:delText>；</w:delText>
          </w:r>
          <w:r>
            <w:rPr>
              <w:rFonts w:ascii="Times New Roman" w:hAnsi="Times New Roman" w:cs="Times New Roman"/>
              <w:szCs w:val="22"/>
            </w:rPr>
            <w:delText xml:space="preserve"> </w:delText>
          </w:r>
        </w:del>
      </w:ins>
      <w:del w:id="275" w:author="chenxia" w:date="2023-08-16T13:53:00Z">
        <w:r>
          <w:rPr>
            <w:rFonts w:ascii="Times New Roman" w:hAnsi="Times New Roman" w:cs="Times New Roman"/>
            <w:szCs w:val="22"/>
          </w:rPr>
          <w:delText>温度要求：</w:delText>
        </w:r>
        <w:r>
          <w:rPr>
            <w:rFonts w:ascii="Times New Roman" w:hAnsi="Times New Roman" w:cs="Times New Roman" w:hint="eastAsia"/>
            <w:szCs w:val="22"/>
          </w:rPr>
          <w:delText>无</w:delText>
        </w:r>
      </w:del>
    </w:p>
    <w:p w:rsidR="001E55CE" w:rsidRDefault="005E14A9">
      <w:pPr>
        <w:ind w:firstLine="560"/>
      </w:pPr>
      <w:del w:id="276" w:author="chenxia" w:date="2023-08-16T13:53:00Z">
        <w:r>
          <w:rPr>
            <w:rFonts w:ascii="Times New Roman" w:hAnsi="Times New Roman" w:cs="Times New Roman"/>
            <w:szCs w:val="22"/>
          </w:rPr>
          <w:delText>湿度要求：</w:delText>
        </w:r>
        <w:r>
          <w:rPr>
            <w:rFonts w:ascii="Times New Roman" w:hAnsi="Times New Roman" w:cs="Times New Roman" w:hint="eastAsia"/>
            <w:szCs w:val="22"/>
          </w:rPr>
          <w:delText>无</w:delText>
        </w:r>
      </w:del>
    </w:p>
    <w:p w:rsidR="001E55CE" w:rsidRDefault="005E14A9">
      <w:pPr>
        <w:pStyle w:val="2"/>
        <w:tabs>
          <w:tab w:val="left" w:pos="420"/>
        </w:tabs>
        <w:rPr>
          <w:color w:val="000000" w:themeColor="text1"/>
        </w:rPr>
      </w:pPr>
      <w:bookmarkStart w:id="277" w:name="_Toc143273302"/>
      <w:r>
        <w:rPr>
          <w:rFonts w:hint="eastAsia"/>
          <w:color w:val="000000" w:themeColor="text1"/>
        </w:rPr>
        <w:t>验证小组</w:t>
      </w:r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77"/>
    </w:p>
    <w:tbl>
      <w:tblPr>
        <w:tblStyle w:val="ab"/>
        <w:tblW w:w="4891" w:type="pct"/>
        <w:tblLook w:val="04A0" w:firstRow="1" w:lastRow="0" w:firstColumn="1" w:lastColumn="0" w:noHBand="0" w:noVBand="1"/>
        <w:tblPrChange w:id="278" w:author="chenxia" w:date="2023-08-16T13:54:00Z">
          <w:tblPr>
            <w:tblStyle w:val="ab"/>
            <w:tblW w:w="4998" w:type="pct"/>
            <w:tblLook w:val="04A0" w:firstRow="1" w:lastRow="0" w:firstColumn="1" w:lastColumn="0" w:noHBand="0" w:noVBand="1"/>
          </w:tblPr>
        </w:tblPrChange>
      </w:tblPr>
      <w:tblGrid>
        <w:gridCol w:w="713"/>
        <w:gridCol w:w="2217"/>
        <w:gridCol w:w="5400"/>
        <w:tblGridChange w:id="279">
          <w:tblGrid>
            <w:gridCol w:w="713"/>
            <w:gridCol w:w="2218"/>
            <w:gridCol w:w="3833"/>
          </w:tblGrid>
        </w:tblGridChange>
      </w:tblGrid>
      <w:tr w:rsidR="001E55CE" w:rsidTr="001E55CE">
        <w:tc>
          <w:tcPr>
            <w:tcW w:w="428" w:type="pct"/>
            <w:vAlign w:val="center"/>
            <w:tcPrChange w:id="280" w:author="chenxia" w:date="2023-08-16T13:54:00Z">
              <w:tcPr>
                <w:tcW w:w="418" w:type="pct"/>
                <w:vAlign w:val="center"/>
              </w:tcPr>
            </w:tcPrChange>
          </w:tcPr>
          <w:p w:rsidR="001E55CE" w:rsidRDefault="005E14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序号</w:t>
            </w:r>
          </w:p>
        </w:tc>
        <w:tc>
          <w:tcPr>
            <w:tcW w:w="1331" w:type="pct"/>
            <w:vAlign w:val="center"/>
            <w:tcPrChange w:id="281" w:author="chenxia" w:date="2023-08-16T13:54:00Z">
              <w:tcPr>
                <w:tcW w:w="1303" w:type="pct"/>
                <w:vAlign w:val="center"/>
              </w:tcPr>
            </w:tcPrChange>
          </w:tcPr>
          <w:p w:rsidR="001E55CE" w:rsidRDefault="005E14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岗位</w:t>
            </w:r>
          </w:p>
        </w:tc>
        <w:tc>
          <w:tcPr>
            <w:tcW w:w="3241" w:type="pct"/>
            <w:vAlign w:val="center"/>
            <w:tcPrChange w:id="282" w:author="chenxia" w:date="2023-08-16T13:54:00Z">
              <w:tcPr>
                <w:tcW w:w="2251" w:type="pct"/>
                <w:vAlign w:val="center"/>
              </w:tcPr>
            </w:tcPrChange>
          </w:tcPr>
          <w:p w:rsidR="001E55CE" w:rsidRDefault="005E14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职责</w:t>
            </w:r>
          </w:p>
        </w:tc>
      </w:tr>
      <w:tr w:rsidR="001E55CE" w:rsidTr="001E55CE">
        <w:tc>
          <w:tcPr>
            <w:tcW w:w="428" w:type="pct"/>
            <w:vAlign w:val="center"/>
            <w:tcPrChange w:id="283" w:author="chenxia" w:date="2023-08-16T13:54:00Z">
              <w:tcPr>
                <w:tcW w:w="418" w:type="pct"/>
                <w:vAlign w:val="center"/>
              </w:tcPr>
            </w:tcPrChange>
          </w:tcPr>
          <w:p w:rsidR="001E55CE" w:rsidRDefault="005E14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331" w:type="pct"/>
            <w:vAlign w:val="center"/>
            <w:tcPrChange w:id="284" w:author="chenxia" w:date="2023-08-16T13:54:00Z">
              <w:tcPr>
                <w:tcW w:w="1303" w:type="pct"/>
                <w:vAlign w:val="center"/>
              </w:tcPr>
            </w:tcPrChange>
          </w:tcPr>
          <w:p w:rsidR="001E55CE" w:rsidRDefault="005E14A9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机械工程师</w:t>
            </w:r>
          </w:p>
        </w:tc>
        <w:tc>
          <w:tcPr>
            <w:tcW w:w="3241" w:type="pct"/>
            <w:vAlign w:val="center"/>
            <w:tcPrChange w:id="285" w:author="chenxia" w:date="2023-08-16T13:54:00Z">
              <w:tcPr>
                <w:tcW w:w="2251" w:type="pct"/>
                <w:vAlign w:val="center"/>
              </w:tcPr>
            </w:tcPrChange>
          </w:tcPr>
          <w:p w:rsidR="001E55CE" w:rsidRDefault="005E14A9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验证中的设备操作，进行相关过程数据记录，数据统计，编制报告</w:t>
            </w:r>
          </w:p>
        </w:tc>
      </w:tr>
      <w:tr w:rsidR="001E55CE" w:rsidTr="001E55CE">
        <w:tc>
          <w:tcPr>
            <w:tcW w:w="428" w:type="pct"/>
            <w:vAlign w:val="center"/>
            <w:tcPrChange w:id="286" w:author="chenxia" w:date="2023-08-16T13:54:00Z">
              <w:tcPr>
                <w:tcW w:w="418" w:type="pct"/>
                <w:vAlign w:val="center"/>
              </w:tcPr>
            </w:tcPrChange>
          </w:tcPr>
          <w:p w:rsidR="001E55CE" w:rsidRDefault="005E14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331" w:type="pct"/>
            <w:vAlign w:val="center"/>
            <w:tcPrChange w:id="287" w:author="chenxia" w:date="2023-08-16T13:54:00Z">
              <w:tcPr>
                <w:tcW w:w="1303" w:type="pct"/>
                <w:vAlign w:val="center"/>
              </w:tcPr>
            </w:tcPrChange>
          </w:tcPr>
          <w:p w:rsidR="001E55CE" w:rsidRDefault="005E14A9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机械组主管</w:t>
            </w:r>
          </w:p>
        </w:tc>
        <w:tc>
          <w:tcPr>
            <w:tcW w:w="3241" w:type="pct"/>
            <w:vAlign w:val="center"/>
            <w:tcPrChange w:id="288" w:author="chenxia" w:date="2023-08-16T13:54:00Z">
              <w:tcPr>
                <w:tcW w:w="2251" w:type="pct"/>
                <w:vAlign w:val="center"/>
              </w:tcPr>
            </w:tcPrChange>
          </w:tcPr>
          <w:p w:rsidR="001E55CE" w:rsidRDefault="005E14A9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审核报告</w:t>
            </w:r>
          </w:p>
        </w:tc>
      </w:tr>
    </w:tbl>
    <w:p w:rsidR="001E55CE" w:rsidRDefault="001E55CE"/>
    <w:p w:rsidR="001E55CE" w:rsidRDefault="005E14A9">
      <w:pPr>
        <w:pStyle w:val="1"/>
      </w:pPr>
      <w:bookmarkStart w:id="289" w:name="_Toc1400"/>
      <w:bookmarkStart w:id="290" w:name="_Toc9029"/>
      <w:bookmarkStart w:id="291" w:name="_Toc29201"/>
      <w:bookmarkStart w:id="292" w:name="_Toc4467"/>
      <w:bookmarkStart w:id="293" w:name="_Toc15702"/>
      <w:bookmarkStart w:id="294" w:name="_Toc19959"/>
      <w:bookmarkStart w:id="295" w:name="_Toc2006"/>
      <w:bookmarkStart w:id="296" w:name="_Toc21694"/>
      <w:bookmarkStart w:id="297" w:name="_Toc28523"/>
      <w:bookmarkStart w:id="298" w:name="_Toc143273303"/>
      <w:r>
        <w:rPr>
          <w:rFonts w:hint="eastAsia"/>
        </w:rPr>
        <w:t>验证可接受准则</w:t>
      </w:r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</w:p>
    <w:p w:rsidR="001E55CE" w:rsidRDefault="005E14A9">
      <w:pPr>
        <w:ind w:firstLine="420"/>
      </w:pPr>
      <w:del w:id="299" w:author="chenxia" w:date="2023-08-16T15:52:00Z">
        <w:r>
          <w:rPr>
            <w:rFonts w:hint="eastAsia"/>
          </w:rPr>
          <w:delText>经过验证试验，</w:delText>
        </w:r>
      </w:del>
      <w:r>
        <w:rPr>
          <w:rFonts w:hint="eastAsia"/>
        </w:rPr>
        <w:t>验证结果应符合</w:t>
      </w:r>
      <w:ins w:id="300" w:author="chenxia" w:date="2023-08-16T15:53:00Z">
        <w:r>
          <w:rPr>
            <w:rFonts w:hint="eastAsia"/>
          </w:rPr>
          <w:t>G</w:t>
        </w:r>
        <w:r>
          <w:t xml:space="preserve">B/T 9706.1-2020 </w:t>
        </w:r>
      </w:ins>
      <w:ins w:id="301" w:author="chenxia" w:date="2023-08-16T15:54:00Z">
        <w:r>
          <w:t xml:space="preserve"> </w:t>
        </w:r>
      </w:ins>
      <w:ins w:id="302" w:author="chenxia" w:date="2023-08-16T15:53:00Z">
        <w:r>
          <w:t>9.4.</w:t>
        </w:r>
      </w:ins>
      <w:ins w:id="303" w:author="chenxia" w:date="2023-08-16T15:54:00Z">
        <w:r>
          <w:t>2.3</w:t>
        </w:r>
        <w:r>
          <w:rPr>
            <w:rFonts w:hint="eastAsia"/>
          </w:rPr>
          <w:t>章节指标要求，具体如下</w:t>
        </w:r>
      </w:ins>
      <w:del w:id="304" w:author="chenxia" w:date="2023-08-16T15:54:00Z">
        <w:r>
          <w:rPr>
            <w:rFonts w:hint="eastAsia"/>
          </w:rPr>
          <w:delText>以下指标</w:delText>
        </w:r>
      </w:del>
      <w:r>
        <w:rPr>
          <w:rFonts w:hint="eastAsia"/>
        </w:rPr>
        <w:t>：</w:t>
      </w:r>
    </w:p>
    <w:p w:rsidR="001E55CE" w:rsidRDefault="005E14A9">
      <w:pPr>
        <w:numPr>
          <w:ilvl w:val="0"/>
          <w:numId w:val="2"/>
        </w:numPr>
        <w:rPr>
          <w:del w:id="305" w:author="chenxia" w:date="2023-08-16T13:54:00Z"/>
        </w:rPr>
      </w:pPr>
      <w:r>
        <w:rPr>
          <w:rFonts w:hint="eastAsia"/>
        </w:rPr>
        <w:lastRenderedPageBreak/>
        <w:t>在</w:t>
      </w:r>
      <w:ins w:id="306" w:author="chenxia" w:date="2023-08-16T13:54:00Z">
        <w:r>
          <w:rPr>
            <w:rFonts w:hint="eastAsia"/>
          </w:rPr>
          <w:t>验证</w:t>
        </w:r>
      </w:ins>
      <w:del w:id="307" w:author="chenxia" w:date="2023-08-16T13:54:00Z">
        <w:r>
          <w:rPr>
            <w:rFonts w:hint="eastAsia"/>
          </w:rPr>
          <w:delText>测试</w:delText>
        </w:r>
      </w:del>
      <w:r>
        <w:rPr>
          <w:rFonts w:hint="eastAsia"/>
        </w:rPr>
        <w:t>过程中，</w:t>
      </w:r>
      <w:ins w:id="308" w:author="chenxia" w:date="2023-08-16T13:54:00Z">
        <w:r>
          <w:rPr>
            <w:rFonts w:hint="eastAsia"/>
          </w:rPr>
          <w:t>三</w:t>
        </w:r>
      </w:ins>
      <w:r>
        <w:rPr>
          <w:rFonts w:hint="eastAsia"/>
        </w:rPr>
        <w:t>台车</w:t>
      </w:r>
      <w:ins w:id="309" w:author="chenxia" w:date="2023-08-16T13:54:00Z">
        <w:r>
          <w:rPr>
            <w:rFonts w:hint="eastAsia"/>
          </w:rPr>
          <w:t>均</w:t>
        </w:r>
      </w:ins>
      <w:r>
        <w:rPr>
          <w:rFonts w:hint="eastAsia"/>
        </w:rPr>
        <w:t>不发生失衡或者非预期的运动；</w:t>
      </w:r>
    </w:p>
    <w:p w:rsidR="001E55CE" w:rsidRDefault="005E14A9">
      <w:pPr>
        <w:numPr>
          <w:ilvl w:val="0"/>
          <w:numId w:val="2"/>
        </w:numPr>
      </w:pPr>
      <w:del w:id="310" w:author="chenxia" w:date="2023-08-16T13:54:00Z">
        <w:r>
          <w:rPr>
            <w:rFonts w:hint="eastAsia"/>
          </w:rPr>
          <w:delText>台车外壳没有发生变形和损伤。</w:delText>
        </w:r>
      </w:del>
    </w:p>
    <w:p w:rsidR="001E55CE" w:rsidRDefault="005E14A9">
      <w:pPr>
        <w:pStyle w:val="1"/>
      </w:pPr>
      <w:bookmarkStart w:id="311" w:name="_Toc5244"/>
      <w:bookmarkStart w:id="312" w:name="_Toc19333"/>
      <w:bookmarkStart w:id="313" w:name="_Toc28304"/>
      <w:bookmarkStart w:id="314" w:name="_Toc26435"/>
      <w:bookmarkStart w:id="315" w:name="_Toc6986"/>
      <w:bookmarkStart w:id="316" w:name="_Toc3422"/>
      <w:bookmarkStart w:id="317" w:name="_Toc25226"/>
      <w:bookmarkStart w:id="318" w:name="_Toc19363"/>
      <w:bookmarkStart w:id="319" w:name="_Toc3397"/>
      <w:bookmarkStart w:id="320" w:name="_Toc143273304"/>
      <w:r>
        <w:rPr>
          <w:rFonts w:hint="eastAsia"/>
        </w:rPr>
        <w:t>验证方法</w:t>
      </w:r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r>
        <w:rPr>
          <w:rFonts w:hint="eastAsia"/>
        </w:rPr>
        <w:t>与步骤</w:t>
      </w:r>
      <w:bookmarkEnd w:id="320"/>
    </w:p>
    <w:p w:rsidR="001E55CE" w:rsidRDefault="005E14A9">
      <w:pPr>
        <w:pStyle w:val="2"/>
      </w:pPr>
      <w:bookmarkStart w:id="321" w:name="_Toc143273305"/>
      <w:r>
        <w:rPr>
          <w:rFonts w:hint="eastAsia"/>
        </w:rPr>
        <w:t>验证方法</w:t>
      </w:r>
      <w:bookmarkEnd w:id="321"/>
    </w:p>
    <w:p w:rsidR="001E55CE" w:rsidDel="00B138F2" w:rsidRDefault="005E14A9">
      <w:pPr>
        <w:ind w:firstLine="420"/>
        <w:rPr>
          <w:del w:id="322" w:author="chenxia" w:date="2023-08-18T17:37:00Z"/>
        </w:rPr>
      </w:pPr>
      <w:r>
        <w:rPr>
          <w:rFonts w:hint="eastAsia"/>
        </w:rPr>
        <w:t>将三个台车放置在水平地面，</w:t>
      </w:r>
      <w:ins w:id="323" w:author="chenxia" w:date="2023-08-16T15:44:00Z">
        <w:r>
          <w:rPr>
            <w:rFonts w:hint="eastAsia"/>
          </w:rPr>
          <w:t>并从除向上</w:t>
        </w:r>
      </w:ins>
      <w:ins w:id="324" w:author="chenxia" w:date="2023-08-16T15:45:00Z">
        <w:r>
          <w:rPr>
            <w:rFonts w:hint="eastAsia"/>
          </w:rPr>
          <w:t>以</w:t>
        </w:r>
      </w:ins>
      <w:ins w:id="325" w:author="chenxia" w:date="2023-08-16T15:44:00Z">
        <w:r>
          <w:rPr>
            <w:rFonts w:hint="eastAsia"/>
          </w:rPr>
          <w:t>外的任意方向对其施加等于其重量</w:t>
        </w:r>
        <w:r>
          <w:rPr>
            <w:rFonts w:hint="eastAsia"/>
          </w:rPr>
          <w:t>15%</w:t>
        </w:r>
        <w:r>
          <w:rPr>
            <w:rFonts w:hint="eastAsia"/>
          </w:rPr>
          <w:t>的外力，最大不超过</w:t>
        </w:r>
        <w:r>
          <w:rPr>
            <w:rFonts w:hint="eastAsia"/>
          </w:rPr>
          <w:t>150N</w:t>
        </w:r>
        <w:r>
          <w:rPr>
            <w:rFonts w:hint="eastAsia"/>
          </w:rPr>
          <w:t>。外力施加在台车的任意位置，但不超过距地面</w:t>
        </w:r>
        <w:r>
          <w:rPr>
            <w:rFonts w:hint="eastAsia"/>
          </w:rPr>
          <w:t>1.5m</w:t>
        </w:r>
        <w:r>
          <w:rPr>
            <w:rFonts w:hint="eastAsia"/>
          </w:rPr>
          <w:t>。使用一个水平方向的障碍物防止台车在地面上滑动，障碍物高度不超过</w:t>
        </w:r>
        <w:r>
          <w:rPr>
            <w:rFonts w:hint="eastAsia"/>
          </w:rPr>
          <w:t>20mm</w:t>
        </w:r>
        <w:r>
          <w:rPr>
            <w:rFonts w:hint="eastAsia"/>
          </w:rPr>
          <w:t>且紧固在地面上。</w:t>
        </w:r>
      </w:ins>
      <w:ins w:id="326" w:author="chenxia" w:date="2023-08-16T15:51:00Z">
        <w:r>
          <w:rPr>
            <w:rFonts w:hint="eastAsia"/>
          </w:rPr>
          <w:t>施加外力包括前后左右周向力和向下的压力。</w:t>
        </w:r>
      </w:ins>
      <w:del w:id="327" w:author="chenxia" w:date="2023-08-16T15:45:00Z">
        <w:r>
          <w:rPr>
            <w:rFonts w:hint="eastAsia"/>
          </w:rPr>
          <w:delText>脚轮刹车踩下，并用障碍物顶住，障碍物高度不超过</w:delText>
        </w:r>
        <w:r>
          <w:rPr>
            <w:rFonts w:hint="eastAsia"/>
          </w:rPr>
          <w:delText>20mm</w:delText>
        </w:r>
        <w:r>
          <w:rPr>
            <w:rFonts w:hint="eastAsia"/>
          </w:rPr>
          <w:delText>。根据</w:delText>
        </w:r>
        <w:r>
          <w:rPr>
            <w:rFonts w:hint="eastAsia"/>
          </w:rPr>
          <w:delText xml:space="preserve">GB 9706.1-2020 </w:delText>
        </w:r>
        <w:r>
          <w:rPr>
            <w:rFonts w:hint="eastAsia"/>
          </w:rPr>
          <w:delText>章节</w:delText>
        </w:r>
        <w:r>
          <w:rPr>
            <w:rFonts w:hint="eastAsia"/>
          </w:rPr>
          <w:delText>9.4.2.3</w:delText>
        </w:r>
        <w:r>
          <w:rPr>
            <w:rFonts w:hint="eastAsia"/>
          </w:rPr>
          <w:delText>要求（将</w:delText>
        </w:r>
        <w:r>
          <w:rPr>
            <w:rFonts w:hint="eastAsia"/>
          </w:rPr>
          <w:delText xml:space="preserve">ME </w:delText>
        </w:r>
        <w:r>
          <w:rPr>
            <w:rFonts w:hint="eastAsia"/>
          </w:rPr>
          <w:delText>设备放置在一个水平面上</w:delText>
        </w:r>
        <w:r>
          <w:rPr>
            <w:rFonts w:hint="eastAsia"/>
          </w:rPr>
          <w:delText>,</w:delText>
        </w:r>
        <w:r>
          <w:rPr>
            <w:rFonts w:hint="eastAsia"/>
          </w:rPr>
          <w:delText>并从除向上以外的任意方向对其施加等于其重量</w:delText>
        </w:r>
        <w:r>
          <w:rPr>
            <w:rFonts w:hint="eastAsia"/>
          </w:rPr>
          <w:delText>15%</w:delText>
        </w:r>
        <w:r>
          <w:rPr>
            <w:rFonts w:hint="eastAsia"/>
          </w:rPr>
          <w:delText>的外力</w:delText>
        </w:r>
        <w:r>
          <w:rPr>
            <w:rFonts w:hint="eastAsia"/>
          </w:rPr>
          <w:delText>,</w:delText>
        </w:r>
        <w:r>
          <w:rPr>
            <w:rFonts w:hint="eastAsia"/>
          </w:rPr>
          <w:delText>最大不超过</w:delText>
        </w:r>
        <w:r>
          <w:rPr>
            <w:rFonts w:hint="eastAsia"/>
          </w:rPr>
          <w:delText>150N</w:delText>
        </w:r>
        <w:r>
          <w:rPr>
            <w:rFonts w:hint="eastAsia"/>
          </w:rPr>
          <w:delText>）对三个台车前后左右及向下五个方向施加力。</w:delText>
        </w:r>
      </w:del>
    </w:p>
    <w:p w:rsidR="001E55CE" w:rsidDel="00B138F2" w:rsidRDefault="005E14A9" w:rsidP="00B138F2">
      <w:pPr>
        <w:rPr>
          <w:del w:id="328" w:author="chenxia" w:date="2023-08-18T17:37:00Z"/>
        </w:rPr>
        <w:pPrChange w:id="329" w:author="chenxia" w:date="2023-08-18T17:37:00Z">
          <w:pPr>
            <w:numPr>
              <w:numId w:val="3"/>
            </w:numPr>
            <w:ind w:left="425" w:hanging="425"/>
          </w:pPr>
        </w:pPrChange>
      </w:pPr>
      <w:del w:id="330" w:author="chenxia" w:date="2023-08-18T17:37:00Z">
        <w:r w:rsidDel="00B138F2">
          <w:rPr>
            <w:rFonts w:hint="eastAsia"/>
          </w:rPr>
          <w:delText>测试用力</w:delText>
        </w:r>
      </w:del>
    </w:p>
    <w:p w:rsidR="001E55CE" w:rsidDel="00B138F2" w:rsidRDefault="005E14A9" w:rsidP="00B138F2">
      <w:pPr>
        <w:rPr>
          <w:del w:id="331" w:author="chenxia" w:date="2023-08-18T17:37:00Z"/>
        </w:rPr>
        <w:pPrChange w:id="332" w:author="chenxia" w:date="2023-08-18T17:37:00Z">
          <w:pPr>
            <w:ind w:firstLine="420"/>
          </w:pPr>
        </w:pPrChange>
      </w:pPr>
      <w:del w:id="333" w:author="chenxia" w:date="2023-08-18T17:37:00Z">
        <w:r w:rsidDel="00B138F2">
          <w:rPr>
            <w:rFonts w:hint="eastAsia"/>
          </w:rPr>
          <w:delText>三个台车重量不同，根据标准要求，施加的力如下：</w:delText>
        </w:r>
      </w:del>
    </w:p>
    <w:p w:rsidR="001E55CE" w:rsidDel="00B138F2" w:rsidRDefault="005E14A9" w:rsidP="00B138F2">
      <w:pPr>
        <w:tabs>
          <w:tab w:val="left" w:pos="420"/>
        </w:tabs>
        <w:rPr>
          <w:del w:id="334" w:author="chenxia" w:date="2023-08-18T17:37:00Z"/>
        </w:rPr>
        <w:pPrChange w:id="335" w:author="chenxia" w:date="2023-08-18T17:37:00Z">
          <w:pPr>
            <w:numPr>
              <w:numId w:val="4"/>
            </w:numPr>
            <w:tabs>
              <w:tab w:val="left" w:pos="420"/>
            </w:tabs>
            <w:ind w:left="845" w:hanging="425"/>
          </w:pPr>
        </w:pPrChange>
      </w:pPr>
      <w:del w:id="336" w:author="chenxia" w:date="2023-08-18T17:37:00Z">
        <w:r w:rsidDel="00B138F2">
          <w:rPr>
            <w:rFonts w:hint="eastAsia"/>
          </w:rPr>
          <w:delText>导航台车重</w:delText>
        </w:r>
      </w:del>
      <w:del w:id="337" w:author="chenxia" w:date="2023-08-16T13:55:00Z">
        <w:r>
          <w:rPr>
            <w:rFonts w:hint="eastAsia"/>
          </w:rPr>
          <w:delText>80kg</w:delText>
        </w:r>
      </w:del>
      <w:del w:id="338" w:author="chenxia" w:date="2023-08-18T17:37:00Z">
        <w:r w:rsidDel="00B138F2">
          <w:rPr>
            <w:rFonts w:hint="eastAsia"/>
          </w:rPr>
          <w:delText>，施加</w:delText>
        </w:r>
      </w:del>
      <w:del w:id="339" w:author="chenxia" w:date="2023-08-16T13:55:00Z">
        <w:r>
          <w:rPr>
            <w:rFonts w:hint="eastAsia"/>
          </w:rPr>
          <w:delText>120N</w:delText>
        </w:r>
      </w:del>
      <w:del w:id="340" w:author="chenxia" w:date="2023-08-18T17:37:00Z">
        <w:r w:rsidDel="00B138F2">
          <w:rPr>
            <w:rFonts w:hint="eastAsia"/>
          </w:rPr>
          <w:delText>的力；</w:delText>
        </w:r>
      </w:del>
    </w:p>
    <w:p w:rsidR="001E55CE" w:rsidDel="00B138F2" w:rsidRDefault="005E14A9" w:rsidP="00B138F2">
      <w:pPr>
        <w:tabs>
          <w:tab w:val="left" w:pos="420"/>
        </w:tabs>
        <w:rPr>
          <w:del w:id="341" w:author="chenxia" w:date="2023-08-18T17:37:00Z"/>
        </w:rPr>
        <w:pPrChange w:id="342" w:author="chenxia" w:date="2023-08-18T17:37:00Z">
          <w:pPr>
            <w:numPr>
              <w:numId w:val="4"/>
            </w:numPr>
            <w:tabs>
              <w:tab w:val="left" w:pos="420"/>
            </w:tabs>
            <w:ind w:left="845" w:hanging="425"/>
          </w:pPr>
        </w:pPrChange>
      </w:pPr>
      <w:del w:id="343" w:author="chenxia" w:date="2023-08-18T17:37:00Z">
        <w:r w:rsidDel="00B138F2">
          <w:rPr>
            <w:rFonts w:hint="eastAsia"/>
          </w:rPr>
          <w:delText>执行台车重</w:delText>
        </w:r>
      </w:del>
      <w:del w:id="344" w:author="chenxia" w:date="2023-08-16T13:55:00Z">
        <w:r>
          <w:rPr>
            <w:rFonts w:hint="eastAsia"/>
          </w:rPr>
          <w:delText>130kg</w:delText>
        </w:r>
      </w:del>
      <w:del w:id="345" w:author="chenxia" w:date="2023-08-18T17:37:00Z">
        <w:r w:rsidDel="00B138F2">
          <w:rPr>
            <w:rFonts w:hint="eastAsia"/>
          </w:rPr>
          <w:delText>，施加</w:delText>
        </w:r>
        <w:r w:rsidDel="00B138F2">
          <w:rPr>
            <w:rFonts w:hint="eastAsia"/>
          </w:rPr>
          <w:delText>150N</w:delText>
        </w:r>
        <w:r w:rsidDel="00B138F2">
          <w:rPr>
            <w:rFonts w:hint="eastAsia"/>
          </w:rPr>
          <w:delText>的力；</w:delText>
        </w:r>
      </w:del>
    </w:p>
    <w:p w:rsidR="001E55CE" w:rsidDel="00B138F2" w:rsidRDefault="005E14A9" w:rsidP="00B138F2">
      <w:pPr>
        <w:tabs>
          <w:tab w:val="left" w:pos="420"/>
        </w:tabs>
        <w:rPr>
          <w:del w:id="346" w:author="chenxia" w:date="2023-08-18T17:37:00Z"/>
        </w:rPr>
        <w:pPrChange w:id="347" w:author="chenxia" w:date="2023-08-18T17:37:00Z">
          <w:pPr>
            <w:numPr>
              <w:numId w:val="4"/>
            </w:numPr>
            <w:tabs>
              <w:tab w:val="left" w:pos="420"/>
            </w:tabs>
            <w:ind w:left="845" w:hanging="425"/>
          </w:pPr>
        </w:pPrChange>
      </w:pPr>
      <w:del w:id="348" w:author="chenxia" w:date="2023-08-18T17:37:00Z">
        <w:r w:rsidDel="00B138F2">
          <w:rPr>
            <w:rFonts w:hint="eastAsia"/>
          </w:rPr>
          <w:delText>操作台车重</w:delText>
        </w:r>
      </w:del>
      <w:del w:id="349" w:author="chenxia" w:date="2023-08-16T13:55:00Z">
        <w:r>
          <w:rPr>
            <w:rFonts w:hint="eastAsia"/>
          </w:rPr>
          <w:delText>40kg</w:delText>
        </w:r>
      </w:del>
      <w:del w:id="350" w:author="chenxia" w:date="2023-08-18T17:37:00Z">
        <w:r w:rsidDel="00B138F2">
          <w:rPr>
            <w:rFonts w:hint="eastAsia"/>
          </w:rPr>
          <w:delText>，施加</w:delText>
        </w:r>
      </w:del>
      <w:del w:id="351" w:author="chenxia" w:date="2023-08-16T13:55:00Z">
        <w:r>
          <w:rPr>
            <w:rFonts w:hint="eastAsia"/>
          </w:rPr>
          <w:delText>60N</w:delText>
        </w:r>
      </w:del>
      <w:del w:id="352" w:author="chenxia" w:date="2023-08-18T17:37:00Z">
        <w:r w:rsidDel="00B138F2">
          <w:rPr>
            <w:rFonts w:hint="eastAsia"/>
          </w:rPr>
          <w:delText>的力。</w:delText>
        </w:r>
      </w:del>
    </w:p>
    <w:p w:rsidR="001E55CE" w:rsidDel="00B138F2" w:rsidRDefault="005E14A9" w:rsidP="00B138F2">
      <w:pPr>
        <w:rPr>
          <w:del w:id="353" w:author="chenxia" w:date="2023-08-18T17:37:00Z"/>
        </w:rPr>
        <w:pPrChange w:id="354" w:author="chenxia" w:date="2023-08-18T17:37:00Z">
          <w:pPr>
            <w:ind w:left="420"/>
          </w:pPr>
        </w:pPrChange>
      </w:pPr>
      <w:del w:id="355" w:author="chenxia" w:date="2023-08-18T17:37:00Z">
        <w:r w:rsidDel="00B138F2">
          <w:rPr>
            <w:rFonts w:hint="eastAsia"/>
          </w:rPr>
          <w:delText>施加力保持时间</w:delText>
        </w:r>
        <w:r w:rsidDel="00B138F2">
          <w:rPr>
            <w:rFonts w:hint="eastAsia"/>
          </w:rPr>
          <w:delText>5s</w:delText>
        </w:r>
        <w:r w:rsidDel="00B138F2">
          <w:rPr>
            <w:rFonts w:hint="eastAsia"/>
          </w:rPr>
          <w:delText>。</w:delText>
        </w:r>
      </w:del>
    </w:p>
    <w:p w:rsidR="001E55CE" w:rsidDel="00B138F2" w:rsidRDefault="005E14A9" w:rsidP="00B138F2">
      <w:pPr>
        <w:rPr>
          <w:del w:id="356" w:author="chenxia" w:date="2023-08-18T17:37:00Z"/>
        </w:rPr>
        <w:pPrChange w:id="357" w:author="chenxia" w:date="2023-08-18T17:37:00Z">
          <w:pPr>
            <w:numPr>
              <w:numId w:val="5"/>
            </w:numPr>
          </w:pPr>
        </w:pPrChange>
      </w:pPr>
      <w:del w:id="358" w:author="chenxia" w:date="2023-08-18T17:37:00Z">
        <w:r w:rsidDel="00B138F2">
          <w:rPr>
            <w:rFonts w:hint="eastAsia"/>
          </w:rPr>
          <w:delText>外力施加位置</w:delText>
        </w:r>
      </w:del>
    </w:p>
    <w:p w:rsidR="001E55CE" w:rsidDel="00B138F2" w:rsidRDefault="005E14A9" w:rsidP="00B138F2">
      <w:pPr>
        <w:rPr>
          <w:del w:id="359" w:author="chenxia" w:date="2023-08-18T17:37:00Z"/>
        </w:rPr>
        <w:pPrChange w:id="360" w:author="chenxia" w:date="2023-08-18T17:37:00Z">
          <w:pPr>
            <w:ind w:firstLine="420"/>
          </w:pPr>
        </w:pPrChange>
      </w:pPr>
      <w:del w:id="361" w:author="chenxia" w:date="2023-08-18T17:37:00Z">
        <w:r w:rsidDel="00B138F2">
          <w:rPr>
            <w:rFonts w:hint="eastAsia"/>
          </w:rPr>
          <w:delText>外力可施加在任何不高于</w:delText>
        </w:r>
        <w:r w:rsidDel="00B138F2">
          <w:rPr>
            <w:rFonts w:hint="eastAsia"/>
          </w:rPr>
          <w:delText>1.5m</w:delText>
        </w:r>
        <w:r w:rsidDel="00B138F2">
          <w:rPr>
            <w:rFonts w:hint="eastAsia"/>
          </w:rPr>
          <w:delText>的位置，根据三个台车的形态，施力位置要求如下：</w:delText>
        </w:r>
      </w:del>
    </w:p>
    <w:p w:rsidR="001E55CE" w:rsidDel="00B138F2" w:rsidRDefault="005E14A9" w:rsidP="00B138F2">
      <w:pPr>
        <w:tabs>
          <w:tab w:val="left" w:pos="420"/>
        </w:tabs>
        <w:rPr>
          <w:del w:id="362" w:author="chenxia" w:date="2023-08-18T17:37:00Z"/>
        </w:rPr>
        <w:pPrChange w:id="363" w:author="chenxia" w:date="2023-08-18T17:37:00Z">
          <w:pPr>
            <w:numPr>
              <w:numId w:val="6"/>
            </w:numPr>
            <w:tabs>
              <w:tab w:val="left" w:pos="420"/>
            </w:tabs>
            <w:ind w:left="845" w:hanging="425"/>
          </w:pPr>
        </w:pPrChange>
      </w:pPr>
      <w:del w:id="364" w:author="chenxia" w:date="2023-08-16T13:55:00Z">
        <w:r>
          <w:rPr>
            <w:rFonts w:hint="eastAsia"/>
          </w:rPr>
          <w:delText>导航台车周向力施加在机械臂底座四周，向下的力施加在机械臂底座上</w:delText>
        </w:r>
      </w:del>
      <w:del w:id="365" w:author="chenxia" w:date="2023-08-18T17:37:00Z">
        <w:r w:rsidDel="00B138F2">
          <w:rPr>
            <w:rFonts w:hint="eastAsia"/>
          </w:rPr>
          <w:delText>；</w:delText>
        </w:r>
      </w:del>
    </w:p>
    <w:p w:rsidR="001E55CE" w:rsidDel="00B138F2" w:rsidRDefault="005E14A9" w:rsidP="00B138F2">
      <w:pPr>
        <w:tabs>
          <w:tab w:val="left" w:pos="420"/>
        </w:tabs>
        <w:rPr>
          <w:del w:id="366" w:author="chenxia" w:date="2023-08-18T17:37:00Z"/>
        </w:rPr>
        <w:pPrChange w:id="367" w:author="chenxia" w:date="2023-08-18T17:37:00Z">
          <w:pPr>
            <w:numPr>
              <w:numId w:val="6"/>
            </w:numPr>
            <w:tabs>
              <w:tab w:val="left" w:pos="420"/>
            </w:tabs>
            <w:ind w:left="845" w:hanging="425"/>
          </w:pPr>
        </w:pPrChange>
      </w:pPr>
      <w:del w:id="368" w:author="chenxia" w:date="2023-08-16T13:56:00Z">
        <w:r>
          <w:rPr>
            <w:rFonts w:hint="eastAsia"/>
          </w:rPr>
          <w:delText>执行台车周向力施加在吊臂及显示器支座</w:delText>
        </w:r>
        <w:r>
          <w:rPr>
            <w:rFonts w:hint="eastAsia"/>
          </w:rPr>
          <w:delText>1.5m</w:delText>
        </w:r>
        <w:r>
          <w:rPr>
            <w:rFonts w:hint="eastAsia"/>
          </w:rPr>
          <w:delText>高的位置，向下的力施加在吊臂及显示器支座上；</w:delText>
        </w:r>
      </w:del>
    </w:p>
    <w:p w:rsidR="001E55CE" w:rsidRDefault="005E14A9" w:rsidP="00B138F2">
      <w:pPr>
        <w:ind w:firstLine="420"/>
        <w:pPrChange w:id="369" w:author="chenxia" w:date="2023-08-18T17:37:00Z">
          <w:pPr>
            <w:numPr>
              <w:numId w:val="6"/>
            </w:numPr>
            <w:tabs>
              <w:tab w:val="left" w:pos="420"/>
            </w:tabs>
            <w:ind w:left="845" w:hanging="425"/>
          </w:pPr>
        </w:pPrChange>
      </w:pPr>
      <w:del w:id="370" w:author="chenxia" w:date="2023-08-16T13:56:00Z">
        <w:r>
          <w:rPr>
            <w:rFonts w:hint="eastAsia"/>
          </w:rPr>
          <w:delText>操作台车周向力施加在显示器支座</w:delText>
        </w:r>
        <w:r>
          <w:rPr>
            <w:rFonts w:hint="eastAsia"/>
          </w:rPr>
          <w:delText>1.5m</w:delText>
        </w:r>
        <w:r>
          <w:rPr>
            <w:rFonts w:hint="eastAsia"/>
          </w:rPr>
          <w:delText>高位置，向下的力施加在显示器支座上。</w:delText>
        </w:r>
      </w:del>
    </w:p>
    <w:p w:rsidR="001E55CE" w:rsidRDefault="005E14A9">
      <w:pPr>
        <w:pStyle w:val="2"/>
      </w:pPr>
      <w:bookmarkStart w:id="371" w:name="_Toc143273306"/>
      <w:r>
        <w:rPr>
          <w:rFonts w:hint="eastAsia"/>
        </w:rPr>
        <w:t>验证步骤</w:t>
      </w:r>
      <w:bookmarkEnd w:id="371"/>
    </w:p>
    <w:p w:rsidR="001E55CE" w:rsidRDefault="005E14A9">
      <w:pPr>
        <w:pStyle w:val="af"/>
        <w:ind w:firstLine="480"/>
      </w:pPr>
      <w:r>
        <w:rPr>
          <w:rFonts w:hint="eastAsia"/>
        </w:rPr>
        <w:t>详细验证操作步骤如下：</w:t>
      </w:r>
    </w:p>
    <w:p w:rsidR="001E55CE" w:rsidRDefault="005E14A9">
      <w:pPr>
        <w:pStyle w:val="af"/>
        <w:numPr>
          <w:ilvl w:val="0"/>
          <w:numId w:val="7"/>
        </w:numPr>
        <w:ind w:firstLineChars="0"/>
      </w:pPr>
      <w:r>
        <w:rPr>
          <w:rFonts w:hint="eastAsia"/>
        </w:rPr>
        <w:t>将导航台车、执行台车和操作台车推到试验场地；</w:t>
      </w:r>
    </w:p>
    <w:p w:rsidR="001E55CE" w:rsidRDefault="005E14A9">
      <w:pPr>
        <w:pStyle w:val="af"/>
        <w:numPr>
          <w:ilvl w:val="0"/>
          <w:numId w:val="7"/>
        </w:numPr>
        <w:ind w:firstLineChars="0"/>
      </w:pPr>
      <w:r>
        <w:rPr>
          <w:rFonts w:hint="eastAsia"/>
        </w:rPr>
        <w:t>将导航台车、执行台车和操作台车的脚轮刹车踩下；</w:t>
      </w:r>
    </w:p>
    <w:p w:rsidR="001E55CE" w:rsidRDefault="005E14A9">
      <w:pPr>
        <w:pStyle w:val="af"/>
        <w:numPr>
          <w:ilvl w:val="0"/>
          <w:numId w:val="7"/>
        </w:numPr>
        <w:ind w:firstLineChars="0"/>
      </w:pPr>
      <w:r>
        <w:rPr>
          <w:rFonts w:hint="eastAsia"/>
        </w:rPr>
        <w:t>在对台车测试前，</w:t>
      </w:r>
      <w:del w:id="372" w:author="chenxia" w:date="2023-08-16T13:57:00Z">
        <w:r>
          <w:rPr>
            <w:rFonts w:hint="eastAsia"/>
          </w:rPr>
          <w:delText>在施力方向对象的</w:delText>
        </w:r>
      </w:del>
      <w:r>
        <w:rPr>
          <w:rFonts w:hint="eastAsia"/>
        </w:rPr>
        <w:t>脚轮</w:t>
      </w:r>
      <w:del w:id="373" w:author="chenxia" w:date="2023-08-16T13:57:00Z">
        <w:r>
          <w:rPr>
            <w:rFonts w:hint="eastAsia"/>
          </w:rPr>
          <w:delText>下</w:delText>
        </w:r>
      </w:del>
      <w:ins w:id="374" w:author="chenxia" w:date="2023-08-16T13:57:00Z">
        <w:r>
          <w:rPr>
            <w:rFonts w:hint="eastAsia"/>
          </w:rPr>
          <w:t>前方</w:t>
        </w:r>
      </w:ins>
      <w:r>
        <w:rPr>
          <w:rFonts w:hint="eastAsia"/>
        </w:rPr>
        <w:t>垫上不高于</w:t>
      </w:r>
      <w:r>
        <w:rPr>
          <w:rFonts w:hint="eastAsia"/>
        </w:rPr>
        <w:t>20mm</w:t>
      </w:r>
      <w:r>
        <w:rPr>
          <w:rFonts w:hint="eastAsia"/>
        </w:rPr>
        <w:t>的障碍物，</w:t>
      </w:r>
      <w:ins w:id="375" w:author="chenxia" w:date="2023-08-16T13:57:00Z">
        <w:r>
          <w:rPr>
            <w:rFonts w:hint="eastAsia"/>
          </w:rPr>
          <w:t>障碍物始终保持在不同周向力的正前方，</w:t>
        </w:r>
      </w:ins>
      <w:r>
        <w:rPr>
          <w:rFonts w:hint="eastAsia"/>
        </w:rPr>
        <w:t>测试人员用力顶住</w:t>
      </w:r>
      <w:ins w:id="376" w:author="admin" w:date="2023-08-17T17:11:00Z">
        <w:r>
          <w:rPr>
            <w:rFonts w:hint="eastAsia"/>
          </w:rPr>
          <w:t>障碍物</w:t>
        </w:r>
      </w:ins>
      <w:r>
        <w:rPr>
          <w:rFonts w:hint="eastAsia"/>
        </w:rPr>
        <w:t>，防止测试时台车移动；</w:t>
      </w:r>
    </w:p>
    <w:p w:rsidR="00B138F2" w:rsidRDefault="00B138F2" w:rsidP="001E24EC">
      <w:pPr>
        <w:pStyle w:val="af"/>
        <w:numPr>
          <w:ilvl w:val="0"/>
          <w:numId w:val="7"/>
        </w:numPr>
        <w:ind w:firstLineChars="0"/>
        <w:rPr>
          <w:ins w:id="377" w:author="chenxia" w:date="2023-08-18T17:36:00Z"/>
          <w:rFonts w:hint="eastAsia"/>
        </w:rPr>
      </w:pPr>
      <w:ins w:id="378" w:author="chenxia" w:date="2023-08-18T17:36:00Z">
        <w:r>
          <w:rPr>
            <w:rFonts w:hint="eastAsia"/>
          </w:rPr>
          <w:t>三个台车重量不同，根据标准要求，</w:t>
        </w:r>
      </w:ins>
      <w:ins w:id="379" w:author="chenxia" w:date="2023-08-18T17:37:00Z">
        <w:r w:rsidRPr="00B138F2">
          <w:rPr>
            <w:rFonts w:hint="eastAsia"/>
          </w:rPr>
          <w:t>施加力保持时间</w:t>
        </w:r>
        <w:r w:rsidRPr="00B138F2">
          <w:rPr>
            <w:rFonts w:hint="eastAsia"/>
          </w:rPr>
          <w:t>5s</w:t>
        </w:r>
        <w:r>
          <w:rPr>
            <w:rFonts w:hint="eastAsia"/>
          </w:rPr>
          <w:t>以上，施加力如下</w:t>
        </w:r>
      </w:ins>
      <w:ins w:id="380" w:author="chenxia" w:date="2023-08-18T17:36:00Z">
        <w:r>
          <w:rPr>
            <w:rFonts w:hint="eastAsia"/>
          </w:rPr>
          <w:t>：</w:t>
        </w:r>
      </w:ins>
    </w:p>
    <w:p w:rsidR="00B138F2" w:rsidRDefault="00B138F2" w:rsidP="00B138F2">
      <w:pPr>
        <w:pStyle w:val="af"/>
        <w:tabs>
          <w:tab w:val="left" w:pos="420"/>
        </w:tabs>
        <w:ind w:left="845" w:firstLineChars="0" w:firstLine="0"/>
        <w:rPr>
          <w:ins w:id="381" w:author="chenxia" w:date="2023-08-18T17:36:00Z"/>
          <w:rFonts w:hint="eastAsia"/>
        </w:rPr>
        <w:pPrChange w:id="382" w:author="chenxia" w:date="2023-08-18T17:36:00Z">
          <w:pPr>
            <w:pStyle w:val="af"/>
            <w:numPr>
              <w:numId w:val="7"/>
            </w:numPr>
            <w:tabs>
              <w:tab w:val="left" w:pos="420"/>
            </w:tabs>
            <w:ind w:left="845" w:firstLineChars="0" w:hanging="425"/>
          </w:pPr>
        </w:pPrChange>
      </w:pPr>
      <w:ins w:id="383" w:author="chenxia" w:date="2023-08-18T17:36:00Z">
        <w:r>
          <w:rPr>
            <w:rFonts w:hint="eastAsia"/>
          </w:rPr>
          <w:t>导航台车重</w:t>
        </w:r>
      </w:ins>
      <w:ins w:id="384" w:author="chenxia" w:date="2023-08-18T17:45:00Z">
        <w:r w:rsidR="00F32BDC">
          <w:rPr>
            <w:rFonts w:hint="eastAsia"/>
          </w:rPr>
          <w:t>约</w:t>
        </w:r>
      </w:ins>
      <w:ins w:id="385" w:author="chenxia" w:date="2023-08-18T17:36:00Z">
        <w:r>
          <w:rPr>
            <w:rFonts w:hint="eastAsia"/>
          </w:rPr>
          <w:t>100kg</w:t>
        </w:r>
        <w:r>
          <w:rPr>
            <w:rFonts w:hint="eastAsia"/>
          </w:rPr>
          <w:t>，施加</w:t>
        </w:r>
        <w:r>
          <w:rPr>
            <w:rFonts w:hint="eastAsia"/>
          </w:rPr>
          <w:t>150N</w:t>
        </w:r>
        <w:r>
          <w:rPr>
            <w:rFonts w:hint="eastAsia"/>
          </w:rPr>
          <w:t>的力；</w:t>
        </w:r>
      </w:ins>
    </w:p>
    <w:p w:rsidR="00B138F2" w:rsidRDefault="00B138F2" w:rsidP="00B138F2">
      <w:pPr>
        <w:pStyle w:val="af"/>
        <w:tabs>
          <w:tab w:val="left" w:pos="420"/>
        </w:tabs>
        <w:ind w:left="845" w:firstLineChars="0" w:firstLine="0"/>
        <w:rPr>
          <w:ins w:id="386" w:author="chenxia" w:date="2023-08-18T17:36:00Z"/>
          <w:rFonts w:hint="eastAsia"/>
        </w:rPr>
        <w:pPrChange w:id="387" w:author="chenxia" w:date="2023-08-18T17:36:00Z">
          <w:pPr>
            <w:pStyle w:val="af"/>
            <w:numPr>
              <w:numId w:val="7"/>
            </w:numPr>
            <w:tabs>
              <w:tab w:val="left" w:pos="420"/>
            </w:tabs>
            <w:ind w:left="845" w:firstLineChars="0" w:hanging="425"/>
          </w:pPr>
        </w:pPrChange>
      </w:pPr>
      <w:ins w:id="388" w:author="chenxia" w:date="2023-08-18T17:36:00Z">
        <w:r>
          <w:rPr>
            <w:rFonts w:hint="eastAsia"/>
          </w:rPr>
          <w:t>执行台车重</w:t>
        </w:r>
      </w:ins>
      <w:ins w:id="389" w:author="chenxia" w:date="2023-08-18T17:45:00Z">
        <w:r w:rsidR="00F32BDC">
          <w:rPr>
            <w:rFonts w:hint="eastAsia"/>
          </w:rPr>
          <w:t>约</w:t>
        </w:r>
      </w:ins>
      <w:ins w:id="390" w:author="chenxia" w:date="2023-08-18T17:36:00Z">
        <w:r>
          <w:rPr>
            <w:rFonts w:hint="eastAsia"/>
          </w:rPr>
          <w:t>125kg</w:t>
        </w:r>
        <w:r>
          <w:rPr>
            <w:rFonts w:hint="eastAsia"/>
          </w:rPr>
          <w:t>，施加</w:t>
        </w:r>
        <w:r>
          <w:rPr>
            <w:rFonts w:hint="eastAsia"/>
          </w:rPr>
          <w:t>150N</w:t>
        </w:r>
        <w:r>
          <w:rPr>
            <w:rFonts w:hint="eastAsia"/>
          </w:rPr>
          <w:t>的力；</w:t>
        </w:r>
      </w:ins>
    </w:p>
    <w:p w:rsidR="00B138F2" w:rsidRDefault="00B138F2" w:rsidP="00B138F2">
      <w:pPr>
        <w:pStyle w:val="af"/>
        <w:tabs>
          <w:tab w:val="left" w:pos="420"/>
        </w:tabs>
        <w:ind w:left="845" w:firstLineChars="0" w:firstLine="0"/>
        <w:rPr>
          <w:ins w:id="391" w:author="chenxia" w:date="2023-08-18T17:36:00Z"/>
          <w:rFonts w:hint="eastAsia"/>
        </w:rPr>
        <w:pPrChange w:id="392" w:author="chenxia" w:date="2023-08-18T17:36:00Z">
          <w:pPr>
            <w:pStyle w:val="af"/>
            <w:numPr>
              <w:numId w:val="7"/>
            </w:numPr>
            <w:tabs>
              <w:tab w:val="left" w:pos="420"/>
            </w:tabs>
            <w:ind w:left="845" w:firstLineChars="0" w:hanging="425"/>
          </w:pPr>
        </w:pPrChange>
      </w:pPr>
      <w:ins w:id="393" w:author="chenxia" w:date="2023-08-18T17:36:00Z">
        <w:r>
          <w:rPr>
            <w:rFonts w:hint="eastAsia"/>
          </w:rPr>
          <w:t>操作台车重</w:t>
        </w:r>
      </w:ins>
      <w:ins w:id="394" w:author="chenxia" w:date="2023-08-18T17:45:00Z">
        <w:r w:rsidR="00F32BDC">
          <w:rPr>
            <w:rFonts w:hint="eastAsia"/>
          </w:rPr>
          <w:t>约</w:t>
        </w:r>
      </w:ins>
      <w:ins w:id="395" w:author="chenxia" w:date="2023-08-18T17:36:00Z">
        <w:r>
          <w:rPr>
            <w:rFonts w:hint="eastAsia"/>
          </w:rPr>
          <w:t>84kg</w:t>
        </w:r>
        <w:r>
          <w:rPr>
            <w:rFonts w:hint="eastAsia"/>
          </w:rPr>
          <w:t>，施加</w:t>
        </w:r>
        <w:r>
          <w:rPr>
            <w:rFonts w:hint="eastAsia"/>
          </w:rPr>
          <w:t>130N</w:t>
        </w:r>
        <w:r>
          <w:rPr>
            <w:rFonts w:hint="eastAsia"/>
          </w:rPr>
          <w:t>的力</w:t>
        </w:r>
      </w:ins>
      <w:ins w:id="396" w:author="chenxia" w:date="2023-08-18T17:37:00Z">
        <w:r>
          <w:rPr>
            <w:rFonts w:hint="eastAsia"/>
          </w:rPr>
          <w:t>；</w:t>
        </w:r>
      </w:ins>
    </w:p>
    <w:p w:rsidR="001E55CE" w:rsidRDefault="005E14A9" w:rsidP="00B138F2">
      <w:pPr>
        <w:pStyle w:val="af"/>
        <w:tabs>
          <w:tab w:val="left" w:pos="420"/>
        </w:tabs>
        <w:ind w:left="845" w:firstLineChars="0" w:firstLine="0"/>
        <w:pPrChange w:id="397" w:author="chenxia" w:date="2023-08-18T17:36:00Z">
          <w:pPr>
            <w:pStyle w:val="af"/>
            <w:numPr>
              <w:numId w:val="7"/>
            </w:numPr>
            <w:tabs>
              <w:tab w:val="left" w:pos="420"/>
            </w:tabs>
            <w:ind w:left="845" w:firstLineChars="0" w:hanging="425"/>
          </w:pPr>
        </w:pPrChange>
      </w:pPr>
      <w:r>
        <w:rPr>
          <w:rFonts w:hint="eastAsia"/>
        </w:rPr>
        <w:t>按下表施力数据，对台车按要求施加周向和向下的力。</w:t>
      </w:r>
    </w:p>
    <w:tbl>
      <w:tblPr>
        <w:tblStyle w:val="ab"/>
        <w:tblW w:w="8052" w:type="dxa"/>
        <w:jc w:val="center"/>
        <w:tblLook w:val="04A0" w:firstRow="1" w:lastRow="0" w:firstColumn="1" w:lastColumn="0" w:noHBand="0" w:noVBand="1"/>
        <w:tblPrChange w:id="398" w:author="chenxia" w:date="2023-08-16T13:58:00Z">
          <w:tblPr>
            <w:tblStyle w:val="ab"/>
            <w:tblW w:w="8425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869"/>
        <w:gridCol w:w="1275"/>
        <w:gridCol w:w="1418"/>
        <w:gridCol w:w="2550"/>
        <w:gridCol w:w="1940"/>
        <w:tblGridChange w:id="399">
          <w:tblGrid>
            <w:gridCol w:w="761"/>
            <w:gridCol w:w="1296"/>
            <w:gridCol w:w="1445"/>
            <w:gridCol w:w="2101"/>
            <w:gridCol w:w="1338"/>
          </w:tblGrid>
        </w:tblGridChange>
      </w:tblGrid>
      <w:tr w:rsidR="001E55CE" w:rsidTr="001E55CE">
        <w:trPr>
          <w:jc w:val="center"/>
          <w:trPrChange w:id="400" w:author="chenxia" w:date="2023-08-16T13:58:00Z">
            <w:trPr>
              <w:jc w:val="center"/>
            </w:trPr>
          </w:trPrChange>
        </w:trPr>
        <w:tc>
          <w:tcPr>
            <w:tcW w:w="869" w:type="dxa"/>
            <w:vAlign w:val="center"/>
            <w:tcPrChange w:id="401" w:author="chenxia" w:date="2023-08-16T13:58:00Z">
              <w:tcPr>
                <w:tcW w:w="761" w:type="dxa"/>
                <w:vAlign w:val="center"/>
              </w:tcPr>
            </w:tcPrChange>
          </w:tcPr>
          <w:p w:rsidR="001E55CE" w:rsidRDefault="005E14A9">
            <w:pPr>
              <w:pStyle w:val="af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o.</w:t>
            </w:r>
          </w:p>
        </w:tc>
        <w:tc>
          <w:tcPr>
            <w:tcW w:w="1275" w:type="dxa"/>
            <w:vAlign w:val="center"/>
            <w:tcPrChange w:id="402" w:author="chenxia" w:date="2023-08-16T13:58:00Z">
              <w:tcPr>
                <w:tcW w:w="1296" w:type="dxa"/>
                <w:vAlign w:val="center"/>
              </w:tcPr>
            </w:tcPrChange>
          </w:tcPr>
          <w:p w:rsidR="001E55CE" w:rsidRDefault="005E14A9">
            <w:pPr>
              <w:pStyle w:val="af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vAlign w:val="center"/>
            <w:tcPrChange w:id="403" w:author="chenxia" w:date="2023-08-16T13:58:00Z">
              <w:tcPr>
                <w:tcW w:w="1445" w:type="dxa"/>
                <w:vAlign w:val="center"/>
              </w:tcPr>
            </w:tcPrChange>
          </w:tcPr>
          <w:p w:rsidR="001E55CE" w:rsidRDefault="005E14A9">
            <w:pPr>
              <w:pStyle w:val="af"/>
              <w:ind w:firstLineChars="0" w:firstLine="0"/>
              <w:jc w:val="center"/>
            </w:pPr>
            <w:del w:id="404" w:author="chenxia" w:date="2023-08-16T13:58:00Z">
              <w:r>
                <w:rPr>
                  <w:rFonts w:hint="eastAsia"/>
                </w:rPr>
                <w:delText>周向施加</w:delText>
              </w:r>
            </w:del>
            <w:ins w:id="405" w:author="chenxia" w:date="2023-08-16T13:58:00Z">
              <w:r>
                <w:rPr>
                  <w:rFonts w:hint="eastAsia"/>
                </w:rPr>
                <w:t>外</w:t>
              </w:r>
            </w:ins>
            <w:r>
              <w:rPr>
                <w:rFonts w:hint="eastAsia"/>
              </w:rPr>
              <w:t>力（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  <w:tc>
          <w:tcPr>
            <w:tcW w:w="2550" w:type="dxa"/>
            <w:vAlign w:val="center"/>
            <w:tcPrChange w:id="406" w:author="chenxia" w:date="2023-08-16T13:58:00Z">
              <w:tcPr>
                <w:tcW w:w="2101" w:type="dxa"/>
                <w:vAlign w:val="center"/>
              </w:tcPr>
            </w:tcPrChange>
          </w:tcPr>
          <w:p w:rsidR="001E55CE" w:rsidRDefault="005E14A9">
            <w:pPr>
              <w:pStyle w:val="af"/>
              <w:ind w:firstLineChars="0" w:firstLine="0"/>
              <w:jc w:val="center"/>
            </w:pPr>
            <w:r>
              <w:rPr>
                <w:rFonts w:hint="eastAsia"/>
              </w:rPr>
              <w:t>周向力施力位置</w:t>
            </w:r>
          </w:p>
        </w:tc>
        <w:tc>
          <w:tcPr>
            <w:tcW w:w="1940" w:type="dxa"/>
            <w:vAlign w:val="center"/>
            <w:tcPrChange w:id="407" w:author="chenxia" w:date="2023-08-16T13:58:00Z">
              <w:tcPr>
                <w:tcW w:w="1338" w:type="dxa"/>
                <w:vAlign w:val="center"/>
              </w:tcPr>
            </w:tcPrChange>
          </w:tcPr>
          <w:p w:rsidR="001E55CE" w:rsidRDefault="005E14A9">
            <w:pPr>
              <w:pStyle w:val="af"/>
              <w:ind w:firstLineChars="0" w:firstLine="0"/>
              <w:jc w:val="center"/>
            </w:pPr>
            <w:r>
              <w:rPr>
                <w:rFonts w:hint="eastAsia"/>
              </w:rPr>
              <w:t>向下力施加位置</w:t>
            </w:r>
          </w:p>
        </w:tc>
      </w:tr>
      <w:tr w:rsidR="001E55CE" w:rsidTr="001E55CE">
        <w:trPr>
          <w:jc w:val="center"/>
          <w:trPrChange w:id="408" w:author="chenxia" w:date="2023-08-16T13:58:00Z">
            <w:trPr>
              <w:jc w:val="center"/>
            </w:trPr>
          </w:trPrChange>
        </w:trPr>
        <w:tc>
          <w:tcPr>
            <w:tcW w:w="869" w:type="dxa"/>
            <w:vAlign w:val="center"/>
            <w:tcPrChange w:id="409" w:author="chenxia" w:date="2023-08-16T13:58:00Z">
              <w:tcPr>
                <w:tcW w:w="761" w:type="dxa"/>
                <w:vAlign w:val="center"/>
              </w:tcPr>
            </w:tcPrChange>
          </w:tcPr>
          <w:p w:rsidR="001E55CE" w:rsidRDefault="005E14A9">
            <w:pPr>
              <w:pStyle w:val="af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vAlign w:val="center"/>
            <w:tcPrChange w:id="410" w:author="chenxia" w:date="2023-08-16T13:58:00Z">
              <w:tcPr>
                <w:tcW w:w="1296" w:type="dxa"/>
                <w:vAlign w:val="center"/>
              </w:tcPr>
            </w:tcPrChange>
          </w:tcPr>
          <w:p w:rsidR="001E55CE" w:rsidRDefault="005E14A9">
            <w:pPr>
              <w:pStyle w:val="af"/>
              <w:ind w:firstLineChars="0" w:firstLine="0"/>
              <w:jc w:val="center"/>
            </w:pPr>
            <w:r>
              <w:rPr>
                <w:rFonts w:hint="eastAsia"/>
              </w:rPr>
              <w:t>导航台车</w:t>
            </w:r>
          </w:p>
        </w:tc>
        <w:tc>
          <w:tcPr>
            <w:tcW w:w="1418" w:type="dxa"/>
            <w:vAlign w:val="center"/>
            <w:tcPrChange w:id="411" w:author="chenxia" w:date="2023-08-16T13:58:00Z">
              <w:tcPr>
                <w:tcW w:w="1445" w:type="dxa"/>
                <w:vAlign w:val="center"/>
              </w:tcPr>
            </w:tcPrChange>
          </w:tcPr>
          <w:p w:rsidR="001E55CE" w:rsidRDefault="005E14A9">
            <w:pPr>
              <w:pStyle w:val="af"/>
              <w:ind w:firstLineChars="0" w:firstLine="0"/>
              <w:jc w:val="center"/>
            </w:pPr>
            <w:del w:id="412" w:author="chenxia" w:date="2023-08-16T13:57:00Z">
              <w:r>
                <w:rPr>
                  <w:rFonts w:hint="eastAsia"/>
                </w:rPr>
                <w:delText>120</w:delText>
              </w:r>
            </w:del>
            <w:ins w:id="413" w:author="chenxia" w:date="2023-08-16T13:57:00Z">
              <w:r>
                <w:t>150</w:t>
              </w:r>
            </w:ins>
          </w:p>
        </w:tc>
        <w:tc>
          <w:tcPr>
            <w:tcW w:w="2550" w:type="dxa"/>
            <w:vAlign w:val="center"/>
            <w:tcPrChange w:id="414" w:author="chenxia" w:date="2023-08-16T13:58:00Z">
              <w:tcPr>
                <w:tcW w:w="2101" w:type="dxa"/>
                <w:vAlign w:val="center"/>
              </w:tcPr>
            </w:tcPrChange>
          </w:tcPr>
          <w:p w:rsidR="001E55CE" w:rsidRDefault="005E14A9">
            <w:pPr>
              <w:pStyle w:val="af"/>
              <w:ind w:firstLineChars="0" w:firstLine="0"/>
            </w:pPr>
            <w:ins w:id="415" w:author="chenxia" w:date="2023-08-16T13:59:00Z">
              <w:r>
                <w:rPr>
                  <w:rFonts w:hint="eastAsia"/>
                </w:rPr>
                <w:t>外壳距离地面约</w:t>
              </w:r>
              <w:r>
                <w:rPr>
                  <w:rFonts w:hint="eastAsia"/>
                </w:rPr>
                <w:t>1</w:t>
              </w:r>
              <w:r>
                <w:t>m</w:t>
              </w:r>
              <w:r>
                <w:rPr>
                  <w:rFonts w:hint="eastAsia"/>
                </w:rPr>
                <w:t>四周</w:t>
              </w:r>
            </w:ins>
            <w:del w:id="416" w:author="chenxia" w:date="2023-08-16T13:59:00Z">
              <w:r>
                <w:rPr>
                  <w:rFonts w:hint="eastAsia"/>
                </w:rPr>
                <w:delText>显示器支座</w:delText>
              </w:r>
              <w:r>
                <w:rPr>
                  <w:rFonts w:hint="eastAsia"/>
                </w:rPr>
                <w:delText>1.5m</w:delText>
              </w:r>
              <w:r>
                <w:rPr>
                  <w:rFonts w:hint="eastAsia"/>
                </w:rPr>
                <w:delText>高位置，周向四点</w:delText>
              </w:r>
            </w:del>
          </w:p>
        </w:tc>
        <w:tc>
          <w:tcPr>
            <w:tcW w:w="1940" w:type="dxa"/>
            <w:vAlign w:val="center"/>
            <w:tcPrChange w:id="417" w:author="chenxia" w:date="2023-08-16T13:58:00Z">
              <w:tcPr>
                <w:tcW w:w="1338" w:type="dxa"/>
                <w:vAlign w:val="center"/>
              </w:tcPr>
            </w:tcPrChange>
          </w:tcPr>
          <w:p w:rsidR="001E55CE" w:rsidRDefault="005E14A9">
            <w:pPr>
              <w:pStyle w:val="af"/>
              <w:ind w:firstLineChars="0" w:firstLine="0"/>
            </w:pPr>
            <w:r>
              <w:rPr>
                <w:rFonts w:hint="eastAsia"/>
              </w:rPr>
              <w:t>把手上方</w:t>
            </w:r>
          </w:p>
        </w:tc>
      </w:tr>
      <w:tr w:rsidR="001E55CE" w:rsidTr="001E55CE">
        <w:trPr>
          <w:jc w:val="center"/>
          <w:trPrChange w:id="418" w:author="chenxia" w:date="2023-08-16T13:58:00Z">
            <w:trPr>
              <w:jc w:val="center"/>
            </w:trPr>
          </w:trPrChange>
        </w:trPr>
        <w:tc>
          <w:tcPr>
            <w:tcW w:w="869" w:type="dxa"/>
            <w:vAlign w:val="center"/>
            <w:tcPrChange w:id="419" w:author="chenxia" w:date="2023-08-16T13:58:00Z">
              <w:tcPr>
                <w:tcW w:w="761" w:type="dxa"/>
                <w:vAlign w:val="center"/>
              </w:tcPr>
            </w:tcPrChange>
          </w:tcPr>
          <w:p w:rsidR="001E55CE" w:rsidRDefault="005E14A9">
            <w:pPr>
              <w:pStyle w:val="af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275" w:type="dxa"/>
            <w:vAlign w:val="center"/>
            <w:tcPrChange w:id="420" w:author="chenxia" w:date="2023-08-16T13:58:00Z">
              <w:tcPr>
                <w:tcW w:w="1296" w:type="dxa"/>
                <w:vAlign w:val="center"/>
              </w:tcPr>
            </w:tcPrChange>
          </w:tcPr>
          <w:p w:rsidR="001E55CE" w:rsidRDefault="005E14A9">
            <w:pPr>
              <w:pStyle w:val="af"/>
              <w:ind w:firstLineChars="0" w:firstLine="0"/>
              <w:jc w:val="center"/>
            </w:pPr>
            <w:r>
              <w:rPr>
                <w:rFonts w:hint="eastAsia"/>
              </w:rPr>
              <w:t>执行台车</w:t>
            </w:r>
          </w:p>
        </w:tc>
        <w:tc>
          <w:tcPr>
            <w:tcW w:w="1418" w:type="dxa"/>
            <w:vAlign w:val="center"/>
            <w:tcPrChange w:id="421" w:author="chenxia" w:date="2023-08-16T13:58:00Z">
              <w:tcPr>
                <w:tcW w:w="1445" w:type="dxa"/>
                <w:vAlign w:val="center"/>
              </w:tcPr>
            </w:tcPrChange>
          </w:tcPr>
          <w:p w:rsidR="001E55CE" w:rsidRDefault="005E14A9">
            <w:pPr>
              <w:pStyle w:val="af"/>
              <w:ind w:firstLineChars="0" w:firstLine="0"/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2550" w:type="dxa"/>
            <w:vAlign w:val="center"/>
            <w:tcPrChange w:id="422" w:author="chenxia" w:date="2023-08-16T13:58:00Z">
              <w:tcPr>
                <w:tcW w:w="2101" w:type="dxa"/>
                <w:vAlign w:val="center"/>
              </w:tcPr>
            </w:tcPrChange>
          </w:tcPr>
          <w:p w:rsidR="001E55CE" w:rsidRDefault="005E14A9">
            <w:pPr>
              <w:pStyle w:val="af"/>
              <w:ind w:firstLineChars="0" w:firstLine="0"/>
            </w:pPr>
            <w:ins w:id="423" w:author="chenxia" w:date="2023-08-16T13:59:00Z">
              <w:r>
                <w:rPr>
                  <w:rFonts w:hint="eastAsia"/>
                </w:rPr>
                <w:t>外壳距离地面约</w:t>
              </w:r>
              <w:r>
                <w:rPr>
                  <w:rFonts w:hint="eastAsia"/>
                </w:rPr>
                <w:t>1</w:t>
              </w:r>
              <w:r>
                <w:t>m</w:t>
              </w:r>
              <w:r>
                <w:rPr>
                  <w:rFonts w:hint="eastAsia"/>
                </w:rPr>
                <w:t>四周</w:t>
              </w:r>
            </w:ins>
            <w:del w:id="424" w:author="chenxia" w:date="2023-08-16T13:59:00Z">
              <w:r>
                <w:rPr>
                  <w:rFonts w:hint="eastAsia"/>
                </w:rPr>
                <w:delText>机械臂底座外侧周向四点</w:delText>
              </w:r>
            </w:del>
          </w:p>
        </w:tc>
        <w:tc>
          <w:tcPr>
            <w:tcW w:w="1940" w:type="dxa"/>
            <w:vAlign w:val="center"/>
            <w:tcPrChange w:id="425" w:author="chenxia" w:date="2023-08-16T13:58:00Z">
              <w:tcPr>
                <w:tcW w:w="1338" w:type="dxa"/>
                <w:vAlign w:val="center"/>
              </w:tcPr>
            </w:tcPrChange>
          </w:tcPr>
          <w:p w:rsidR="001E55CE" w:rsidRDefault="005E14A9">
            <w:pPr>
              <w:pStyle w:val="af"/>
              <w:ind w:firstLineChars="0" w:firstLine="0"/>
            </w:pPr>
            <w:r>
              <w:rPr>
                <w:rFonts w:hint="eastAsia"/>
              </w:rPr>
              <w:t>把手上方</w:t>
            </w:r>
          </w:p>
        </w:tc>
      </w:tr>
      <w:tr w:rsidR="001E55CE" w:rsidTr="001E55CE">
        <w:trPr>
          <w:jc w:val="center"/>
          <w:trPrChange w:id="426" w:author="chenxia" w:date="2023-08-16T13:58:00Z">
            <w:trPr>
              <w:jc w:val="center"/>
            </w:trPr>
          </w:trPrChange>
        </w:trPr>
        <w:tc>
          <w:tcPr>
            <w:tcW w:w="869" w:type="dxa"/>
            <w:vAlign w:val="center"/>
            <w:tcPrChange w:id="427" w:author="chenxia" w:date="2023-08-16T13:58:00Z">
              <w:tcPr>
                <w:tcW w:w="761" w:type="dxa"/>
                <w:vAlign w:val="center"/>
              </w:tcPr>
            </w:tcPrChange>
          </w:tcPr>
          <w:p w:rsidR="001E55CE" w:rsidRDefault="005E14A9">
            <w:pPr>
              <w:pStyle w:val="af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5" w:type="dxa"/>
            <w:vAlign w:val="center"/>
            <w:tcPrChange w:id="428" w:author="chenxia" w:date="2023-08-16T13:58:00Z">
              <w:tcPr>
                <w:tcW w:w="1296" w:type="dxa"/>
                <w:vAlign w:val="center"/>
              </w:tcPr>
            </w:tcPrChange>
          </w:tcPr>
          <w:p w:rsidR="001E55CE" w:rsidRDefault="005E14A9">
            <w:pPr>
              <w:pStyle w:val="af"/>
              <w:ind w:firstLineChars="0" w:firstLine="0"/>
              <w:jc w:val="center"/>
            </w:pPr>
            <w:r>
              <w:rPr>
                <w:rFonts w:hint="eastAsia"/>
              </w:rPr>
              <w:t>操作台车</w:t>
            </w:r>
          </w:p>
        </w:tc>
        <w:tc>
          <w:tcPr>
            <w:tcW w:w="1418" w:type="dxa"/>
            <w:vAlign w:val="center"/>
            <w:tcPrChange w:id="429" w:author="chenxia" w:date="2023-08-16T13:58:00Z">
              <w:tcPr>
                <w:tcW w:w="1445" w:type="dxa"/>
                <w:vAlign w:val="center"/>
              </w:tcPr>
            </w:tcPrChange>
          </w:tcPr>
          <w:p w:rsidR="001E55CE" w:rsidRDefault="005E14A9">
            <w:pPr>
              <w:pStyle w:val="af"/>
              <w:ind w:firstLineChars="0" w:firstLine="0"/>
              <w:jc w:val="center"/>
            </w:pPr>
            <w:del w:id="430" w:author="chenxia" w:date="2023-08-16T13:57:00Z">
              <w:r>
                <w:rPr>
                  <w:rFonts w:hint="eastAsia"/>
                </w:rPr>
                <w:delText>80</w:delText>
              </w:r>
            </w:del>
            <w:ins w:id="431" w:author="chenxia" w:date="2023-08-16T13:57:00Z">
              <w:r>
                <w:t>130</w:t>
              </w:r>
            </w:ins>
          </w:p>
        </w:tc>
        <w:tc>
          <w:tcPr>
            <w:tcW w:w="2550" w:type="dxa"/>
            <w:vAlign w:val="center"/>
            <w:tcPrChange w:id="432" w:author="chenxia" w:date="2023-08-16T13:58:00Z">
              <w:tcPr>
                <w:tcW w:w="2101" w:type="dxa"/>
                <w:vAlign w:val="center"/>
              </w:tcPr>
            </w:tcPrChange>
          </w:tcPr>
          <w:p w:rsidR="001E55CE" w:rsidRDefault="005E14A9">
            <w:pPr>
              <w:pStyle w:val="af"/>
              <w:ind w:firstLineChars="0" w:firstLine="0"/>
            </w:pPr>
            <w:ins w:id="433" w:author="chenxia" w:date="2023-08-16T13:59:00Z">
              <w:r>
                <w:rPr>
                  <w:rFonts w:hint="eastAsia"/>
                </w:rPr>
                <w:t>工作台的四周</w:t>
              </w:r>
            </w:ins>
            <w:del w:id="434" w:author="chenxia" w:date="2023-08-16T13:59:00Z">
              <w:r>
                <w:rPr>
                  <w:rFonts w:hint="eastAsia"/>
                </w:rPr>
                <w:delText>显示器支座</w:delText>
              </w:r>
              <w:r>
                <w:rPr>
                  <w:rFonts w:hint="eastAsia"/>
                </w:rPr>
                <w:delText>1.5m</w:delText>
              </w:r>
              <w:r>
                <w:rPr>
                  <w:rFonts w:hint="eastAsia"/>
                </w:rPr>
                <w:delText>高位置，周向四点</w:delText>
              </w:r>
            </w:del>
          </w:p>
        </w:tc>
        <w:tc>
          <w:tcPr>
            <w:tcW w:w="1940" w:type="dxa"/>
            <w:vAlign w:val="center"/>
            <w:tcPrChange w:id="435" w:author="chenxia" w:date="2023-08-16T13:58:00Z">
              <w:tcPr>
                <w:tcW w:w="1338" w:type="dxa"/>
                <w:vAlign w:val="center"/>
              </w:tcPr>
            </w:tcPrChange>
          </w:tcPr>
          <w:p w:rsidR="001E55CE" w:rsidRDefault="005E14A9">
            <w:pPr>
              <w:pStyle w:val="af"/>
              <w:ind w:firstLineChars="0" w:firstLine="0"/>
            </w:pPr>
            <w:del w:id="436" w:author="chenxia" w:date="2023-08-16T14:00:00Z">
              <w:r>
                <w:rPr>
                  <w:rFonts w:hint="eastAsia"/>
                </w:rPr>
                <w:delText>把手上方</w:delText>
              </w:r>
            </w:del>
            <w:ins w:id="437" w:author="chenxia" w:date="2023-08-16T14:00:00Z">
              <w:r>
                <w:rPr>
                  <w:rFonts w:hint="eastAsia"/>
                </w:rPr>
                <w:t>工作台上方</w:t>
              </w:r>
            </w:ins>
          </w:p>
        </w:tc>
      </w:tr>
    </w:tbl>
    <w:p w:rsidR="001E55CE" w:rsidRDefault="005E14A9">
      <w:pPr>
        <w:pStyle w:val="af"/>
        <w:numPr>
          <w:ilvl w:val="0"/>
          <w:numId w:val="7"/>
        </w:numPr>
        <w:ind w:firstLineChars="0"/>
      </w:pPr>
      <w:r>
        <w:rPr>
          <w:rFonts w:hint="eastAsia"/>
        </w:rPr>
        <w:t>观察并记录台车受力后的情况。记录表见附件。</w:t>
      </w:r>
    </w:p>
    <w:p w:rsidR="001E55CE" w:rsidRDefault="005E14A9">
      <w:pPr>
        <w:pStyle w:val="af"/>
        <w:ind w:firstLineChars="0" w:firstLine="0"/>
      </w:pPr>
      <w:r>
        <w:rPr>
          <w:rFonts w:hint="eastAsia"/>
        </w:rPr>
        <w:t>注：障碍物可选用木板或者其它材料的长条板，高度不高于</w:t>
      </w:r>
      <w:r>
        <w:rPr>
          <w:rFonts w:hint="eastAsia"/>
        </w:rPr>
        <w:t>20mm</w:t>
      </w:r>
      <w:r>
        <w:rPr>
          <w:rFonts w:hint="eastAsia"/>
        </w:rPr>
        <w:t>，试验按下图所示进行，用障碍挡住受力方向对侧的两个脚轮，防止试验过程中运动。</w:t>
      </w:r>
    </w:p>
    <w:p w:rsidR="001E55CE" w:rsidRDefault="005E14A9">
      <w:pPr>
        <w:pStyle w:val="af"/>
        <w:ind w:firstLineChars="0" w:firstLine="0"/>
        <w:jc w:val="center"/>
      </w:pPr>
      <w:r>
        <w:rPr>
          <w:noProof/>
        </w:rPr>
        <w:drawing>
          <wp:inline distT="0" distB="0" distL="114300" distR="114300" wp14:anchorId="587FECB0" wp14:editId="3EA7FC72">
            <wp:extent cx="4203065" cy="4274185"/>
            <wp:effectExtent l="0" t="0" r="698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3065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5CE" w:rsidRDefault="005E14A9">
      <w:pPr>
        <w:pStyle w:val="a4"/>
        <w:jc w:val="center"/>
        <w:rPr>
          <w:rFonts w:eastAsia="宋体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障碍物布置示意图</w:t>
      </w:r>
    </w:p>
    <w:p w:rsidR="001E55CE" w:rsidRDefault="005E14A9">
      <w:pPr>
        <w:pStyle w:val="1"/>
      </w:pPr>
      <w:bookmarkStart w:id="438" w:name="_Toc16593"/>
      <w:bookmarkStart w:id="439" w:name="_Toc31962"/>
      <w:bookmarkStart w:id="440" w:name="_Toc25403"/>
      <w:bookmarkStart w:id="441" w:name="_Toc17913"/>
      <w:bookmarkStart w:id="442" w:name="_Toc25867"/>
      <w:bookmarkStart w:id="443" w:name="_Toc25451"/>
      <w:bookmarkStart w:id="444" w:name="_Toc5798"/>
      <w:bookmarkStart w:id="445" w:name="_Toc16250"/>
      <w:bookmarkStart w:id="446" w:name="_Toc5520"/>
      <w:bookmarkStart w:id="447" w:name="_Toc143273307"/>
      <w:r>
        <w:rPr>
          <w:rFonts w:hint="eastAsia"/>
        </w:rPr>
        <w:t>验证结果与结论</w:t>
      </w:r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</w:p>
    <w:p w:rsidR="001E55CE" w:rsidRDefault="005E14A9">
      <w:pPr>
        <w:ind w:firstLineChars="200" w:firstLine="480"/>
        <w:rPr>
          <w:szCs w:val="22"/>
        </w:rPr>
      </w:pPr>
      <w:r>
        <w:rPr>
          <w:rFonts w:hint="eastAsia"/>
          <w:szCs w:val="22"/>
        </w:rPr>
        <w:t>验证小组组员根据本方案的方法及步骤进行验证，记录结果并对结果进行相关分析。依据本方案的标准要求得出最终的验证结论，并编写验证报告。验证相关文档需经过审核、批准后归档。</w:t>
      </w:r>
    </w:p>
    <w:p w:rsidR="001E55CE" w:rsidRDefault="005E14A9">
      <w:pPr>
        <w:pStyle w:val="1"/>
        <w:rPr>
          <w:ins w:id="448" w:author="chenxia" w:date="2023-08-18T17:44:00Z"/>
        </w:rPr>
      </w:pPr>
      <w:bookmarkStart w:id="449" w:name="_Toc639"/>
      <w:bookmarkStart w:id="450" w:name="_Toc15449"/>
      <w:bookmarkStart w:id="451" w:name="_Toc539"/>
      <w:bookmarkStart w:id="452" w:name="_Toc9099"/>
      <w:bookmarkStart w:id="453" w:name="_Toc30334"/>
      <w:bookmarkStart w:id="454" w:name="_Toc17710"/>
      <w:bookmarkStart w:id="455" w:name="_Toc15244"/>
      <w:bookmarkStart w:id="456" w:name="_Toc18352"/>
      <w:bookmarkStart w:id="457" w:name="_Toc143273308"/>
      <w:r>
        <w:rPr>
          <w:rFonts w:hint="eastAsia"/>
        </w:rPr>
        <w:lastRenderedPageBreak/>
        <w:t>附件</w:t>
      </w:r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</w:p>
    <w:p w:rsidR="00F32BDC" w:rsidRPr="001E24EC" w:rsidRDefault="0062113E" w:rsidP="0062113E">
      <w:pPr>
        <w:jc w:val="center"/>
        <w:rPr>
          <w:rFonts w:hint="eastAsia"/>
        </w:rPr>
        <w:pPrChange w:id="458" w:author="chenxia" w:date="2023-08-18T17:46:00Z">
          <w:pPr>
            <w:pStyle w:val="1"/>
          </w:pPr>
        </w:pPrChange>
      </w:pPr>
      <w:ins w:id="459" w:author="chenxia" w:date="2023-08-18T17:45:00Z">
        <w:r>
          <w:rPr>
            <w:rFonts w:hint="eastAsia"/>
          </w:rPr>
          <w:t>台车外力</w:t>
        </w:r>
      </w:ins>
      <w:ins w:id="460" w:author="chenxia" w:date="2023-08-18T17:46:00Z">
        <w:r>
          <w:rPr>
            <w:rFonts w:hint="eastAsia"/>
          </w:rPr>
          <w:t>失衡验证记录表</w:t>
        </w:r>
      </w:ins>
    </w:p>
    <w:tbl>
      <w:tblPr>
        <w:tblStyle w:val="ab"/>
        <w:tblW w:w="0" w:type="auto"/>
        <w:jc w:val="center"/>
        <w:tblLook w:val="04A0" w:firstRow="1" w:lastRow="0" w:firstColumn="1" w:lastColumn="0" w:noHBand="0" w:noVBand="1"/>
        <w:tblPrChange w:id="461" w:author="chenxia" w:date="2023-08-18T17:47:00Z">
          <w:tblPr>
            <w:tblStyle w:val="ab"/>
            <w:tblW w:w="8221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519"/>
        <w:gridCol w:w="708"/>
        <w:gridCol w:w="709"/>
        <w:gridCol w:w="1559"/>
        <w:gridCol w:w="1134"/>
        <w:gridCol w:w="1134"/>
        <w:gridCol w:w="2268"/>
        <w:tblGridChange w:id="462">
          <w:tblGrid>
            <w:gridCol w:w="519"/>
            <w:gridCol w:w="148"/>
            <w:gridCol w:w="560"/>
            <w:gridCol w:w="709"/>
            <w:gridCol w:w="1292"/>
            <w:gridCol w:w="2316"/>
            <w:gridCol w:w="1020"/>
            <w:gridCol w:w="1020"/>
            <w:gridCol w:w="618"/>
            <w:gridCol w:w="738"/>
          </w:tblGrid>
        </w:tblGridChange>
      </w:tblGrid>
      <w:tr w:rsidR="00B138F2" w:rsidRPr="00377CFE" w:rsidTr="00D26D94">
        <w:trPr>
          <w:trHeight w:val="567"/>
          <w:jc w:val="center"/>
          <w:ins w:id="463" w:author="chenxia" w:date="2023-08-18T17:39:00Z"/>
          <w:trPrChange w:id="464" w:author="chenxia" w:date="2023-08-18T17:47:00Z">
            <w:trPr>
              <w:gridBefore w:val="2"/>
              <w:trHeight w:val="567"/>
              <w:jc w:val="center"/>
            </w:trPr>
          </w:trPrChange>
        </w:trPr>
        <w:tc>
          <w:tcPr>
            <w:tcW w:w="8031" w:type="dxa"/>
            <w:gridSpan w:val="7"/>
            <w:shd w:val="clear" w:color="auto" w:fill="auto"/>
            <w:vAlign w:val="center"/>
            <w:hideMark/>
            <w:tcPrChange w:id="465" w:author="chenxia" w:date="2023-08-18T17:47:00Z">
              <w:tcPr>
                <w:tcW w:w="8221" w:type="dxa"/>
                <w:gridSpan w:val="8"/>
                <w:shd w:val="clear" w:color="auto" w:fill="DBDBDB" w:themeFill="accent3" w:themeFillTint="66"/>
                <w:vAlign w:val="center"/>
                <w:hideMark/>
              </w:tcPr>
            </w:tcPrChange>
          </w:tcPr>
          <w:p w:rsidR="00B138F2" w:rsidRPr="001E24EC" w:rsidRDefault="00B138F2" w:rsidP="00CC1AA2">
            <w:pPr>
              <w:ind w:left="480"/>
              <w:jc w:val="center"/>
              <w:rPr>
                <w:ins w:id="466" w:author="chenxia" w:date="2023-08-18T17:39:00Z"/>
                <w:rFonts w:asciiTheme="minorEastAsia" w:eastAsiaTheme="minorEastAsia" w:hAnsiTheme="minorEastAsia"/>
                <w:b/>
                <w:bCs/>
              </w:rPr>
            </w:pPr>
            <w:ins w:id="467" w:author="chenxia" w:date="2023-08-18T17:39:00Z">
              <w:r w:rsidRPr="001E24EC">
                <w:rPr>
                  <w:rFonts w:asciiTheme="minorEastAsia" w:eastAsiaTheme="minorEastAsia" w:hAnsiTheme="minorEastAsia" w:hint="eastAsia"/>
                  <w:b/>
                  <w:bCs/>
                </w:rPr>
                <w:t>结果记录</w:t>
              </w:r>
            </w:ins>
          </w:p>
        </w:tc>
      </w:tr>
      <w:tr w:rsidR="00F32BDC" w:rsidRPr="00377CFE" w:rsidTr="00D26D94">
        <w:tblPrEx>
          <w:tblPrExChange w:id="468" w:author="chenxia" w:date="2023-08-18T17:47:00Z">
            <w:tblPrEx>
              <w:tblW w:w="0" w:type="auto"/>
            </w:tblPrEx>
          </w:tblPrExChange>
        </w:tblPrEx>
        <w:trPr>
          <w:trHeight w:val="913"/>
          <w:jc w:val="center"/>
          <w:ins w:id="469" w:author="chenxia" w:date="2023-08-18T17:39:00Z"/>
          <w:trPrChange w:id="470" w:author="chenxia" w:date="2023-08-18T17:47:00Z">
            <w:trPr>
              <w:gridAfter w:val="0"/>
              <w:trHeight w:val="913"/>
              <w:jc w:val="center"/>
            </w:trPr>
          </w:trPrChange>
        </w:trPr>
        <w:tc>
          <w:tcPr>
            <w:tcW w:w="519" w:type="dxa"/>
            <w:vAlign w:val="center"/>
            <w:hideMark/>
            <w:tcPrChange w:id="471" w:author="chenxia" w:date="2023-08-18T17:47:00Z">
              <w:tcPr>
                <w:tcW w:w="519" w:type="dxa"/>
                <w:vAlign w:val="center"/>
                <w:hideMark/>
              </w:tcPr>
            </w:tcPrChange>
          </w:tcPr>
          <w:p w:rsidR="00B138F2" w:rsidRPr="00377CFE" w:rsidRDefault="00B138F2" w:rsidP="00F32BDC">
            <w:pPr>
              <w:jc w:val="center"/>
              <w:rPr>
                <w:ins w:id="472" w:author="chenxia" w:date="2023-08-18T17:39:00Z"/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pPrChange w:id="473" w:author="chenxia" w:date="2023-08-18T17:43:00Z">
                <w:pPr>
                  <w:ind w:left="480"/>
                  <w:jc w:val="center"/>
                </w:pPr>
              </w:pPrChange>
            </w:pPr>
            <w:ins w:id="474" w:author="chenxia" w:date="2023-08-18T17:39:00Z">
              <w:r w:rsidRPr="00377CFE">
                <w:rPr>
                  <w:rFonts w:asciiTheme="minorEastAsia" w:eastAsiaTheme="minorEastAsia" w:hAnsiTheme="minorEastAsia" w:hint="eastAsia"/>
                  <w:b/>
                  <w:bCs/>
                  <w:sz w:val="20"/>
                  <w:szCs w:val="20"/>
                </w:rPr>
                <w:t>No.</w:t>
              </w:r>
            </w:ins>
          </w:p>
        </w:tc>
        <w:tc>
          <w:tcPr>
            <w:tcW w:w="708" w:type="dxa"/>
            <w:vAlign w:val="center"/>
            <w:hideMark/>
            <w:tcPrChange w:id="475" w:author="chenxia" w:date="2023-08-18T17:47:00Z">
              <w:tcPr>
                <w:tcW w:w="708" w:type="dxa"/>
                <w:gridSpan w:val="2"/>
                <w:vAlign w:val="center"/>
                <w:hideMark/>
              </w:tcPr>
            </w:tcPrChange>
          </w:tcPr>
          <w:p w:rsidR="00B138F2" w:rsidRPr="00377CFE" w:rsidRDefault="00B138F2" w:rsidP="00F32BDC">
            <w:pPr>
              <w:jc w:val="center"/>
              <w:rPr>
                <w:ins w:id="476" w:author="chenxia" w:date="2023-08-18T17:39:00Z"/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pPrChange w:id="477" w:author="chenxia" w:date="2023-08-18T17:43:00Z">
                <w:pPr>
                  <w:ind w:left="480"/>
                  <w:jc w:val="center"/>
                </w:pPr>
              </w:pPrChange>
            </w:pPr>
            <w:ins w:id="478" w:author="chenxia" w:date="2023-08-18T17:39:00Z">
              <w:r w:rsidRPr="00377CFE">
                <w:rPr>
                  <w:rFonts w:asciiTheme="minorEastAsia" w:eastAsiaTheme="minorEastAsia" w:hAnsiTheme="minorEastAsia" w:hint="eastAsia"/>
                  <w:b/>
                  <w:bCs/>
                  <w:sz w:val="20"/>
                  <w:szCs w:val="20"/>
                </w:rPr>
                <w:t>台车名称</w:t>
              </w:r>
            </w:ins>
          </w:p>
        </w:tc>
        <w:tc>
          <w:tcPr>
            <w:tcW w:w="709" w:type="dxa"/>
            <w:vAlign w:val="center"/>
            <w:hideMark/>
            <w:tcPrChange w:id="479" w:author="chenxia" w:date="2023-08-18T17:47:00Z">
              <w:tcPr>
                <w:tcW w:w="709" w:type="dxa"/>
                <w:vAlign w:val="center"/>
                <w:hideMark/>
              </w:tcPr>
            </w:tcPrChange>
          </w:tcPr>
          <w:p w:rsidR="00B138F2" w:rsidRPr="00377CFE" w:rsidRDefault="00B138F2" w:rsidP="00F32BDC">
            <w:pPr>
              <w:jc w:val="center"/>
              <w:rPr>
                <w:ins w:id="480" w:author="chenxia" w:date="2023-08-18T17:39:00Z"/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pPrChange w:id="481" w:author="chenxia" w:date="2023-08-18T17:43:00Z">
                <w:pPr>
                  <w:ind w:left="480"/>
                  <w:jc w:val="center"/>
                </w:pPr>
              </w:pPrChange>
            </w:pPr>
            <w:ins w:id="482" w:author="chenxia" w:date="2023-08-18T17:39:00Z">
              <w:r w:rsidRPr="00377CFE">
                <w:rPr>
                  <w:rFonts w:asciiTheme="minorEastAsia" w:eastAsiaTheme="minorEastAsia" w:hAnsiTheme="minorEastAsia" w:hint="eastAsia"/>
                  <w:b/>
                  <w:bCs/>
                  <w:sz w:val="20"/>
                  <w:szCs w:val="20"/>
                </w:rPr>
                <w:t>施力方向</w:t>
              </w:r>
            </w:ins>
          </w:p>
        </w:tc>
        <w:tc>
          <w:tcPr>
            <w:tcW w:w="1559" w:type="dxa"/>
            <w:vAlign w:val="center"/>
            <w:hideMark/>
            <w:tcPrChange w:id="483" w:author="chenxia" w:date="2023-08-18T17:47:00Z">
              <w:tcPr>
                <w:tcW w:w="3608" w:type="dxa"/>
                <w:gridSpan w:val="2"/>
                <w:vAlign w:val="center"/>
                <w:hideMark/>
              </w:tcPr>
            </w:tcPrChange>
          </w:tcPr>
          <w:p w:rsidR="00B138F2" w:rsidRPr="001E24EC" w:rsidRDefault="00B138F2" w:rsidP="00F32BDC">
            <w:pPr>
              <w:jc w:val="center"/>
              <w:rPr>
                <w:ins w:id="484" w:author="chenxia" w:date="2023-08-18T17:39:00Z"/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pPrChange w:id="485" w:author="chenxia" w:date="2023-08-18T17:43:00Z">
                <w:pPr>
                  <w:ind w:left="480"/>
                  <w:jc w:val="center"/>
                </w:pPr>
              </w:pPrChange>
            </w:pPr>
            <w:ins w:id="486" w:author="chenxia" w:date="2023-08-18T17:39:00Z">
              <w:r w:rsidRPr="001E24EC">
                <w:rPr>
                  <w:rFonts w:asciiTheme="minorEastAsia" w:eastAsiaTheme="minorEastAsia" w:hAnsiTheme="minorEastAsia" w:hint="eastAsia"/>
                  <w:b/>
                  <w:bCs/>
                  <w:sz w:val="20"/>
                  <w:szCs w:val="20"/>
                </w:rPr>
                <w:t>施力位置</w:t>
              </w:r>
            </w:ins>
          </w:p>
        </w:tc>
        <w:tc>
          <w:tcPr>
            <w:tcW w:w="1134" w:type="dxa"/>
            <w:vAlign w:val="center"/>
            <w:hideMark/>
            <w:tcPrChange w:id="487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377CFE" w:rsidRDefault="00B138F2" w:rsidP="00F32BDC">
            <w:pPr>
              <w:jc w:val="center"/>
              <w:rPr>
                <w:ins w:id="488" w:author="chenxia" w:date="2023-08-18T17:39:00Z"/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pPrChange w:id="489" w:author="chenxia" w:date="2023-08-18T17:43:00Z">
                <w:pPr>
                  <w:ind w:left="480"/>
                  <w:jc w:val="center"/>
                </w:pPr>
              </w:pPrChange>
            </w:pPr>
            <w:ins w:id="490" w:author="chenxia" w:date="2023-08-18T17:39:00Z">
              <w:r w:rsidRPr="00377CFE">
                <w:rPr>
                  <w:rFonts w:asciiTheme="minorEastAsia" w:eastAsiaTheme="minorEastAsia" w:hAnsiTheme="minorEastAsia" w:hint="eastAsia"/>
                  <w:b/>
                  <w:bCs/>
                  <w:sz w:val="20"/>
                  <w:szCs w:val="20"/>
                </w:rPr>
                <w:t>施力大小</w:t>
              </w:r>
            </w:ins>
          </w:p>
        </w:tc>
        <w:tc>
          <w:tcPr>
            <w:tcW w:w="1134" w:type="dxa"/>
            <w:vAlign w:val="center"/>
            <w:hideMark/>
            <w:tcPrChange w:id="491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377CFE" w:rsidRDefault="00B138F2" w:rsidP="00F32BDC">
            <w:pPr>
              <w:jc w:val="center"/>
              <w:rPr>
                <w:ins w:id="492" w:author="chenxia" w:date="2023-08-18T17:39:00Z"/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pPrChange w:id="493" w:author="chenxia" w:date="2023-08-18T17:43:00Z">
                <w:pPr>
                  <w:ind w:left="480"/>
                  <w:jc w:val="center"/>
                </w:pPr>
              </w:pPrChange>
            </w:pPr>
            <w:ins w:id="494" w:author="chenxia" w:date="2023-08-18T17:39:00Z">
              <w:r w:rsidRPr="00377CFE">
                <w:rPr>
                  <w:rFonts w:asciiTheme="minorEastAsia" w:eastAsiaTheme="minorEastAsia" w:hAnsiTheme="minorEastAsia" w:hint="eastAsia"/>
                  <w:b/>
                  <w:bCs/>
                  <w:sz w:val="20"/>
                  <w:szCs w:val="20"/>
                </w:rPr>
                <w:t>持续时间</w:t>
              </w:r>
            </w:ins>
          </w:p>
        </w:tc>
        <w:tc>
          <w:tcPr>
            <w:tcW w:w="2268" w:type="dxa"/>
            <w:noWrap/>
            <w:vAlign w:val="center"/>
            <w:hideMark/>
            <w:tcPrChange w:id="495" w:author="chenxia" w:date="2023-08-18T17:47:00Z">
              <w:tcPr>
                <w:tcW w:w="0" w:type="auto"/>
                <w:noWrap/>
                <w:vAlign w:val="center"/>
                <w:hideMark/>
              </w:tcPr>
            </w:tcPrChange>
          </w:tcPr>
          <w:p w:rsidR="00B138F2" w:rsidRPr="00377CFE" w:rsidRDefault="00B138F2" w:rsidP="00F32BDC">
            <w:pPr>
              <w:jc w:val="center"/>
              <w:rPr>
                <w:ins w:id="496" w:author="chenxia" w:date="2023-08-18T17:39:00Z"/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pPrChange w:id="497" w:author="chenxia" w:date="2023-08-18T17:43:00Z">
                <w:pPr>
                  <w:ind w:left="480"/>
                  <w:jc w:val="center"/>
                </w:pPr>
              </w:pPrChange>
            </w:pPr>
            <w:ins w:id="498" w:author="chenxia" w:date="2023-08-18T17:39:00Z">
              <w:r>
                <w:rPr>
                  <w:rFonts w:asciiTheme="minorEastAsia" w:eastAsiaTheme="minorEastAsia" w:hAnsiTheme="minorEastAsia" w:hint="eastAsia"/>
                  <w:b/>
                  <w:bCs/>
                  <w:sz w:val="20"/>
                  <w:szCs w:val="20"/>
                </w:rPr>
                <w:t>结果</w:t>
              </w:r>
            </w:ins>
          </w:p>
        </w:tc>
      </w:tr>
      <w:tr w:rsidR="00F32BDC" w:rsidRPr="00F32BDC" w:rsidTr="00D26D94">
        <w:tblPrEx>
          <w:tblPrExChange w:id="499" w:author="chenxia" w:date="2023-08-18T17:47:00Z">
            <w:tblPrEx>
              <w:tblW w:w="0" w:type="auto"/>
            </w:tblPrEx>
          </w:tblPrExChange>
        </w:tblPrEx>
        <w:trPr>
          <w:trHeight w:val="283"/>
          <w:jc w:val="center"/>
          <w:ins w:id="500" w:author="chenxia" w:date="2023-08-18T17:39:00Z"/>
          <w:trPrChange w:id="501" w:author="chenxia" w:date="2023-08-18T17:47:00Z">
            <w:trPr>
              <w:gridAfter w:val="0"/>
              <w:trHeight w:val="283"/>
              <w:jc w:val="center"/>
            </w:trPr>
          </w:trPrChange>
        </w:trPr>
        <w:tc>
          <w:tcPr>
            <w:tcW w:w="519" w:type="dxa"/>
            <w:vMerge w:val="restart"/>
            <w:vAlign w:val="center"/>
            <w:hideMark/>
            <w:tcPrChange w:id="502" w:author="chenxia" w:date="2023-08-18T17:47:00Z">
              <w:tcPr>
                <w:tcW w:w="519" w:type="dxa"/>
                <w:vMerge w:val="restart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503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504" w:author="chenxia" w:date="2023-08-18T17:43:00Z">
                  <w:rPr>
                    <w:ins w:id="505" w:author="chenxia" w:date="2023-08-18T17:39:00Z"/>
                    <w:rFonts w:asciiTheme="minorEastAsia" w:eastAsiaTheme="minorEastAsia" w:hAnsiTheme="minorEastAsia"/>
                    <w:b/>
                    <w:bCs/>
                    <w:sz w:val="20"/>
                    <w:szCs w:val="20"/>
                  </w:rPr>
                </w:rPrChange>
              </w:rPr>
              <w:pPrChange w:id="506" w:author="chenxia" w:date="2023-08-18T17:43:00Z">
                <w:pPr>
                  <w:ind w:left="480"/>
                  <w:jc w:val="center"/>
                </w:pPr>
              </w:pPrChange>
            </w:pPr>
            <w:ins w:id="507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508" w:author="chenxia" w:date="2023-08-18T17:43:00Z">
                    <w:rPr>
                      <w:rFonts w:asciiTheme="minorEastAsia" w:eastAsiaTheme="minorEastAsia" w:hAnsiTheme="minorEastAsia" w:hint="eastAsia"/>
                      <w:b/>
                      <w:bCs/>
                      <w:sz w:val="20"/>
                      <w:szCs w:val="20"/>
                    </w:rPr>
                  </w:rPrChange>
                </w:rPr>
                <w:t>1</w:t>
              </w:r>
            </w:ins>
          </w:p>
        </w:tc>
        <w:tc>
          <w:tcPr>
            <w:tcW w:w="708" w:type="dxa"/>
            <w:vMerge w:val="restart"/>
            <w:vAlign w:val="center"/>
            <w:hideMark/>
            <w:tcPrChange w:id="509" w:author="chenxia" w:date="2023-08-18T17:47:00Z">
              <w:tcPr>
                <w:tcW w:w="708" w:type="dxa"/>
                <w:gridSpan w:val="2"/>
                <w:vMerge w:val="restart"/>
                <w:vAlign w:val="center"/>
                <w:hideMark/>
              </w:tcPr>
            </w:tcPrChange>
          </w:tcPr>
          <w:p w:rsidR="00B138F2" w:rsidRPr="001E24EC" w:rsidRDefault="00B138F2" w:rsidP="00F32BDC">
            <w:pPr>
              <w:jc w:val="center"/>
              <w:rPr>
                <w:ins w:id="510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</w:rPr>
              <w:pPrChange w:id="511" w:author="chenxia" w:date="2023-08-18T17:43:00Z">
                <w:pPr>
                  <w:ind w:left="480"/>
                  <w:jc w:val="center"/>
                </w:pPr>
              </w:pPrChange>
            </w:pPr>
            <w:ins w:id="512" w:author="chenxia" w:date="2023-08-18T17:39:00Z">
              <w:r w:rsidRPr="001E24E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</w:rPr>
                <w:t>导航台车</w:t>
              </w:r>
            </w:ins>
          </w:p>
        </w:tc>
        <w:tc>
          <w:tcPr>
            <w:tcW w:w="709" w:type="dxa"/>
            <w:vAlign w:val="center"/>
            <w:hideMark/>
            <w:tcPrChange w:id="513" w:author="chenxia" w:date="2023-08-18T17:47:00Z">
              <w:tcPr>
                <w:tcW w:w="2001" w:type="dxa"/>
                <w:gridSpan w:val="2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514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515" w:author="chenxia" w:date="2023-08-18T17:43:00Z">
                  <w:rPr>
                    <w:ins w:id="516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517" w:author="chenxia" w:date="2023-08-18T17:43:00Z">
                <w:pPr>
                  <w:ind w:left="480"/>
                  <w:jc w:val="center"/>
                </w:pPr>
              </w:pPrChange>
            </w:pPr>
            <w:ins w:id="518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519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前</w:t>
              </w:r>
            </w:ins>
          </w:p>
        </w:tc>
        <w:tc>
          <w:tcPr>
            <w:tcW w:w="1559" w:type="dxa"/>
            <w:vMerge w:val="restart"/>
            <w:vAlign w:val="center"/>
            <w:hideMark/>
            <w:tcPrChange w:id="520" w:author="chenxia" w:date="2023-08-18T17:47:00Z">
              <w:tcPr>
                <w:tcW w:w="0" w:type="auto"/>
                <w:vMerge w:val="restart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521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522" w:author="chenxia" w:date="2023-08-18T17:43:00Z">
                  <w:rPr>
                    <w:ins w:id="523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524" w:author="chenxia" w:date="2023-08-18T17:43:00Z">
                <w:pPr>
                  <w:ind w:left="480"/>
                  <w:jc w:val="center"/>
                </w:pPr>
              </w:pPrChange>
            </w:pPr>
            <w:ins w:id="525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526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外壳距离地面约1m四周</w:t>
              </w:r>
            </w:ins>
          </w:p>
        </w:tc>
        <w:tc>
          <w:tcPr>
            <w:tcW w:w="1134" w:type="dxa"/>
            <w:vAlign w:val="center"/>
            <w:hideMark/>
            <w:tcPrChange w:id="527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528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529" w:author="chenxia" w:date="2023-08-18T17:43:00Z">
                  <w:rPr>
                    <w:ins w:id="530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531" w:author="chenxia" w:date="2023-08-18T17:44:00Z">
                <w:pPr>
                  <w:ind w:left="480"/>
                  <w:jc w:val="center"/>
                </w:pPr>
              </w:pPrChange>
            </w:pPr>
            <w:ins w:id="532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533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150N</w:t>
              </w:r>
            </w:ins>
          </w:p>
        </w:tc>
        <w:tc>
          <w:tcPr>
            <w:tcW w:w="1134" w:type="dxa"/>
            <w:vAlign w:val="center"/>
            <w:hideMark/>
            <w:tcPrChange w:id="534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535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536" w:author="chenxia" w:date="2023-08-18T17:43:00Z">
                  <w:rPr>
                    <w:ins w:id="537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538" w:author="chenxia" w:date="2023-08-18T17:43:00Z">
                <w:pPr>
                  <w:ind w:left="480"/>
                  <w:jc w:val="center"/>
                </w:pPr>
              </w:pPrChange>
            </w:pPr>
            <w:ins w:id="539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540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5s</w:t>
              </w:r>
            </w:ins>
          </w:p>
        </w:tc>
        <w:tc>
          <w:tcPr>
            <w:tcW w:w="2268" w:type="dxa"/>
            <w:vAlign w:val="center"/>
            <w:hideMark/>
            <w:tcPrChange w:id="541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542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543" w:author="chenxia" w:date="2023-08-18T17:43:00Z">
                  <w:rPr>
                    <w:ins w:id="544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545" w:author="chenxia" w:date="2023-08-18T17:43:00Z">
                <w:pPr>
                  <w:ind w:left="480"/>
                  <w:jc w:val="center"/>
                </w:pPr>
              </w:pPrChange>
            </w:pPr>
          </w:p>
        </w:tc>
      </w:tr>
      <w:tr w:rsidR="00F32BDC" w:rsidRPr="00F32BDC" w:rsidTr="00D26D94">
        <w:tblPrEx>
          <w:tblPrExChange w:id="546" w:author="chenxia" w:date="2023-08-18T17:47:00Z">
            <w:tblPrEx>
              <w:tblW w:w="0" w:type="auto"/>
            </w:tblPrEx>
          </w:tblPrExChange>
        </w:tblPrEx>
        <w:trPr>
          <w:trHeight w:val="283"/>
          <w:jc w:val="center"/>
          <w:ins w:id="547" w:author="chenxia" w:date="2023-08-18T17:39:00Z"/>
          <w:trPrChange w:id="548" w:author="chenxia" w:date="2023-08-18T17:47:00Z">
            <w:trPr>
              <w:gridAfter w:val="0"/>
              <w:trHeight w:val="283"/>
              <w:jc w:val="center"/>
            </w:trPr>
          </w:trPrChange>
        </w:trPr>
        <w:tc>
          <w:tcPr>
            <w:tcW w:w="519" w:type="dxa"/>
            <w:vMerge/>
            <w:vAlign w:val="center"/>
            <w:hideMark/>
            <w:tcPrChange w:id="549" w:author="chenxia" w:date="2023-08-18T17:47:00Z">
              <w:tcPr>
                <w:tcW w:w="519" w:type="dxa"/>
                <w:vMerge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550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551" w:author="chenxia" w:date="2023-08-18T17:43:00Z">
                  <w:rPr>
                    <w:ins w:id="552" w:author="chenxia" w:date="2023-08-18T17:39:00Z"/>
                    <w:rFonts w:asciiTheme="minorEastAsia" w:eastAsiaTheme="minorEastAsia" w:hAnsiTheme="minorEastAsia"/>
                    <w:b/>
                    <w:bCs/>
                    <w:sz w:val="20"/>
                    <w:szCs w:val="20"/>
                  </w:rPr>
                </w:rPrChange>
              </w:rPr>
              <w:pPrChange w:id="553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708" w:type="dxa"/>
            <w:vMerge/>
            <w:vAlign w:val="center"/>
            <w:hideMark/>
            <w:tcPrChange w:id="554" w:author="chenxia" w:date="2023-08-18T17:47:00Z">
              <w:tcPr>
                <w:tcW w:w="708" w:type="dxa"/>
                <w:gridSpan w:val="2"/>
                <w:vMerge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555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556" w:author="chenxia" w:date="2023-08-18T17:43:00Z">
                  <w:rPr>
                    <w:ins w:id="557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558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709" w:type="dxa"/>
            <w:vAlign w:val="center"/>
            <w:hideMark/>
            <w:tcPrChange w:id="559" w:author="chenxia" w:date="2023-08-18T17:47:00Z">
              <w:tcPr>
                <w:tcW w:w="2001" w:type="dxa"/>
                <w:gridSpan w:val="2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560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561" w:author="chenxia" w:date="2023-08-18T17:43:00Z">
                  <w:rPr>
                    <w:ins w:id="562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563" w:author="chenxia" w:date="2023-08-18T17:43:00Z">
                <w:pPr>
                  <w:ind w:left="480"/>
                  <w:jc w:val="center"/>
                </w:pPr>
              </w:pPrChange>
            </w:pPr>
            <w:ins w:id="564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565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后</w:t>
              </w:r>
            </w:ins>
          </w:p>
        </w:tc>
        <w:tc>
          <w:tcPr>
            <w:tcW w:w="1559" w:type="dxa"/>
            <w:vMerge/>
            <w:vAlign w:val="center"/>
            <w:hideMark/>
            <w:tcPrChange w:id="566" w:author="chenxia" w:date="2023-08-18T17:47:00Z">
              <w:tcPr>
                <w:tcW w:w="0" w:type="auto"/>
                <w:vMerge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567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568" w:author="chenxia" w:date="2023-08-18T17:43:00Z">
                  <w:rPr>
                    <w:ins w:id="569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570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1134" w:type="dxa"/>
            <w:vAlign w:val="center"/>
            <w:hideMark/>
            <w:tcPrChange w:id="571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572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573" w:author="chenxia" w:date="2023-08-18T17:43:00Z">
                  <w:rPr>
                    <w:ins w:id="574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575" w:author="chenxia" w:date="2023-08-18T17:43:00Z">
                <w:pPr>
                  <w:ind w:left="480"/>
                  <w:jc w:val="center"/>
                </w:pPr>
              </w:pPrChange>
            </w:pPr>
            <w:ins w:id="576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577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150N</w:t>
              </w:r>
            </w:ins>
          </w:p>
        </w:tc>
        <w:tc>
          <w:tcPr>
            <w:tcW w:w="1134" w:type="dxa"/>
            <w:vAlign w:val="center"/>
            <w:hideMark/>
            <w:tcPrChange w:id="578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579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580" w:author="chenxia" w:date="2023-08-18T17:43:00Z">
                  <w:rPr>
                    <w:ins w:id="581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582" w:author="chenxia" w:date="2023-08-18T17:43:00Z">
                <w:pPr>
                  <w:ind w:left="480"/>
                  <w:jc w:val="center"/>
                </w:pPr>
              </w:pPrChange>
            </w:pPr>
            <w:ins w:id="583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584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5s</w:t>
              </w:r>
            </w:ins>
          </w:p>
        </w:tc>
        <w:tc>
          <w:tcPr>
            <w:tcW w:w="2268" w:type="dxa"/>
            <w:vAlign w:val="center"/>
            <w:hideMark/>
            <w:tcPrChange w:id="585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586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587" w:author="chenxia" w:date="2023-08-18T17:43:00Z">
                  <w:rPr>
                    <w:ins w:id="588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589" w:author="chenxia" w:date="2023-08-18T17:43:00Z">
                <w:pPr>
                  <w:ind w:left="480"/>
                  <w:jc w:val="center"/>
                </w:pPr>
              </w:pPrChange>
            </w:pPr>
          </w:p>
        </w:tc>
      </w:tr>
      <w:tr w:rsidR="00F32BDC" w:rsidRPr="00F32BDC" w:rsidTr="00D26D94">
        <w:tblPrEx>
          <w:tblPrExChange w:id="590" w:author="chenxia" w:date="2023-08-18T17:47:00Z">
            <w:tblPrEx>
              <w:tblW w:w="0" w:type="auto"/>
            </w:tblPrEx>
          </w:tblPrExChange>
        </w:tblPrEx>
        <w:trPr>
          <w:trHeight w:val="283"/>
          <w:jc w:val="center"/>
          <w:ins w:id="591" w:author="chenxia" w:date="2023-08-18T17:39:00Z"/>
          <w:trPrChange w:id="592" w:author="chenxia" w:date="2023-08-18T17:47:00Z">
            <w:trPr>
              <w:gridAfter w:val="0"/>
              <w:trHeight w:val="283"/>
              <w:jc w:val="center"/>
            </w:trPr>
          </w:trPrChange>
        </w:trPr>
        <w:tc>
          <w:tcPr>
            <w:tcW w:w="519" w:type="dxa"/>
            <w:vMerge/>
            <w:vAlign w:val="center"/>
            <w:hideMark/>
            <w:tcPrChange w:id="593" w:author="chenxia" w:date="2023-08-18T17:47:00Z">
              <w:tcPr>
                <w:tcW w:w="519" w:type="dxa"/>
                <w:vMerge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594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595" w:author="chenxia" w:date="2023-08-18T17:43:00Z">
                  <w:rPr>
                    <w:ins w:id="596" w:author="chenxia" w:date="2023-08-18T17:39:00Z"/>
                    <w:rFonts w:asciiTheme="minorEastAsia" w:eastAsiaTheme="minorEastAsia" w:hAnsiTheme="minorEastAsia"/>
                    <w:b/>
                    <w:bCs/>
                    <w:sz w:val="20"/>
                    <w:szCs w:val="20"/>
                  </w:rPr>
                </w:rPrChange>
              </w:rPr>
              <w:pPrChange w:id="597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708" w:type="dxa"/>
            <w:vMerge/>
            <w:vAlign w:val="center"/>
            <w:hideMark/>
            <w:tcPrChange w:id="598" w:author="chenxia" w:date="2023-08-18T17:47:00Z">
              <w:tcPr>
                <w:tcW w:w="708" w:type="dxa"/>
                <w:gridSpan w:val="2"/>
                <w:vMerge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599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600" w:author="chenxia" w:date="2023-08-18T17:43:00Z">
                  <w:rPr>
                    <w:ins w:id="601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602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709" w:type="dxa"/>
            <w:vAlign w:val="center"/>
            <w:hideMark/>
            <w:tcPrChange w:id="603" w:author="chenxia" w:date="2023-08-18T17:47:00Z">
              <w:tcPr>
                <w:tcW w:w="2001" w:type="dxa"/>
                <w:gridSpan w:val="2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604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605" w:author="chenxia" w:date="2023-08-18T17:43:00Z">
                  <w:rPr>
                    <w:ins w:id="606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607" w:author="chenxia" w:date="2023-08-18T17:43:00Z">
                <w:pPr>
                  <w:ind w:left="480"/>
                  <w:jc w:val="center"/>
                </w:pPr>
              </w:pPrChange>
            </w:pPr>
            <w:ins w:id="608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609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左</w:t>
              </w:r>
            </w:ins>
          </w:p>
        </w:tc>
        <w:tc>
          <w:tcPr>
            <w:tcW w:w="1559" w:type="dxa"/>
            <w:vMerge/>
            <w:vAlign w:val="center"/>
            <w:hideMark/>
            <w:tcPrChange w:id="610" w:author="chenxia" w:date="2023-08-18T17:47:00Z">
              <w:tcPr>
                <w:tcW w:w="0" w:type="auto"/>
                <w:vMerge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611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612" w:author="chenxia" w:date="2023-08-18T17:43:00Z">
                  <w:rPr>
                    <w:ins w:id="613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614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1134" w:type="dxa"/>
            <w:vAlign w:val="center"/>
            <w:hideMark/>
            <w:tcPrChange w:id="615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616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617" w:author="chenxia" w:date="2023-08-18T17:43:00Z">
                  <w:rPr>
                    <w:ins w:id="618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619" w:author="chenxia" w:date="2023-08-18T17:43:00Z">
                <w:pPr>
                  <w:ind w:left="480"/>
                  <w:jc w:val="center"/>
                </w:pPr>
              </w:pPrChange>
            </w:pPr>
            <w:ins w:id="620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621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150N</w:t>
              </w:r>
            </w:ins>
          </w:p>
        </w:tc>
        <w:tc>
          <w:tcPr>
            <w:tcW w:w="1134" w:type="dxa"/>
            <w:vAlign w:val="center"/>
            <w:hideMark/>
            <w:tcPrChange w:id="622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623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624" w:author="chenxia" w:date="2023-08-18T17:43:00Z">
                  <w:rPr>
                    <w:ins w:id="625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626" w:author="chenxia" w:date="2023-08-18T17:43:00Z">
                <w:pPr>
                  <w:ind w:left="480"/>
                  <w:jc w:val="center"/>
                </w:pPr>
              </w:pPrChange>
            </w:pPr>
            <w:ins w:id="627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628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5s</w:t>
              </w:r>
            </w:ins>
          </w:p>
        </w:tc>
        <w:tc>
          <w:tcPr>
            <w:tcW w:w="2268" w:type="dxa"/>
            <w:vAlign w:val="center"/>
            <w:hideMark/>
            <w:tcPrChange w:id="629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630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631" w:author="chenxia" w:date="2023-08-18T17:43:00Z">
                  <w:rPr>
                    <w:ins w:id="632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633" w:author="chenxia" w:date="2023-08-18T17:43:00Z">
                <w:pPr>
                  <w:ind w:left="480"/>
                  <w:jc w:val="center"/>
                </w:pPr>
              </w:pPrChange>
            </w:pPr>
          </w:p>
        </w:tc>
      </w:tr>
      <w:tr w:rsidR="00F32BDC" w:rsidRPr="00F32BDC" w:rsidTr="00D26D94">
        <w:tblPrEx>
          <w:tblPrExChange w:id="634" w:author="chenxia" w:date="2023-08-18T17:47:00Z">
            <w:tblPrEx>
              <w:tblW w:w="0" w:type="auto"/>
            </w:tblPrEx>
          </w:tblPrExChange>
        </w:tblPrEx>
        <w:trPr>
          <w:trHeight w:val="283"/>
          <w:jc w:val="center"/>
          <w:ins w:id="635" w:author="chenxia" w:date="2023-08-18T17:39:00Z"/>
          <w:trPrChange w:id="636" w:author="chenxia" w:date="2023-08-18T17:47:00Z">
            <w:trPr>
              <w:gridAfter w:val="0"/>
              <w:trHeight w:val="283"/>
              <w:jc w:val="center"/>
            </w:trPr>
          </w:trPrChange>
        </w:trPr>
        <w:tc>
          <w:tcPr>
            <w:tcW w:w="519" w:type="dxa"/>
            <w:vMerge/>
            <w:vAlign w:val="center"/>
            <w:hideMark/>
            <w:tcPrChange w:id="637" w:author="chenxia" w:date="2023-08-18T17:47:00Z">
              <w:tcPr>
                <w:tcW w:w="519" w:type="dxa"/>
                <w:vMerge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638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639" w:author="chenxia" w:date="2023-08-18T17:43:00Z">
                  <w:rPr>
                    <w:ins w:id="640" w:author="chenxia" w:date="2023-08-18T17:39:00Z"/>
                    <w:rFonts w:asciiTheme="minorEastAsia" w:eastAsiaTheme="minorEastAsia" w:hAnsiTheme="minorEastAsia"/>
                    <w:b/>
                    <w:bCs/>
                    <w:sz w:val="20"/>
                    <w:szCs w:val="20"/>
                  </w:rPr>
                </w:rPrChange>
              </w:rPr>
              <w:pPrChange w:id="641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708" w:type="dxa"/>
            <w:vMerge/>
            <w:vAlign w:val="center"/>
            <w:hideMark/>
            <w:tcPrChange w:id="642" w:author="chenxia" w:date="2023-08-18T17:47:00Z">
              <w:tcPr>
                <w:tcW w:w="708" w:type="dxa"/>
                <w:gridSpan w:val="2"/>
                <w:vMerge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643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644" w:author="chenxia" w:date="2023-08-18T17:43:00Z">
                  <w:rPr>
                    <w:ins w:id="645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646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709" w:type="dxa"/>
            <w:vAlign w:val="center"/>
            <w:hideMark/>
            <w:tcPrChange w:id="647" w:author="chenxia" w:date="2023-08-18T17:47:00Z">
              <w:tcPr>
                <w:tcW w:w="2001" w:type="dxa"/>
                <w:gridSpan w:val="2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648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649" w:author="chenxia" w:date="2023-08-18T17:43:00Z">
                  <w:rPr>
                    <w:ins w:id="650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651" w:author="chenxia" w:date="2023-08-18T17:43:00Z">
                <w:pPr>
                  <w:ind w:left="480"/>
                  <w:jc w:val="center"/>
                </w:pPr>
              </w:pPrChange>
            </w:pPr>
            <w:ins w:id="652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653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右</w:t>
              </w:r>
            </w:ins>
          </w:p>
        </w:tc>
        <w:tc>
          <w:tcPr>
            <w:tcW w:w="1559" w:type="dxa"/>
            <w:vMerge/>
            <w:vAlign w:val="center"/>
            <w:hideMark/>
            <w:tcPrChange w:id="654" w:author="chenxia" w:date="2023-08-18T17:47:00Z">
              <w:tcPr>
                <w:tcW w:w="0" w:type="auto"/>
                <w:vMerge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655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656" w:author="chenxia" w:date="2023-08-18T17:43:00Z">
                  <w:rPr>
                    <w:ins w:id="657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658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1134" w:type="dxa"/>
            <w:vAlign w:val="center"/>
            <w:hideMark/>
            <w:tcPrChange w:id="659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660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661" w:author="chenxia" w:date="2023-08-18T17:43:00Z">
                  <w:rPr>
                    <w:ins w:id="662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663" w:author="chenxia" w:date="2023-08-18T17:43:00Z">
                <w:pPr>
                  <w:ind w:left="480"/>
                  <w:jc w:val="center"/>
                </w:pPr>
              </w:pPrChange>
            </w:pPr>
            <w:ins w:id="664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665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150N</w:t>
              </w:r>
            </w:ins>
          </w:p>
        </w:tc>
        <w:tc>
          <w:tcPr>
            <w:tcW w:w="1134" w:type="dxa"/>
            <w:vAlign w:val="center"/>
            <w:hideMark/>
            <w:tcPrChange w:id="666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667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668" w:author="chenxia" w:date="2023-08-18T17:43:00Z">
                  <w:rPr>
                    <w:ins w:id="669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670" w:author="chenxia" w:date="2023-08-18T17:43:00Z">
                <w:pPr>
                  <w:ind w:left="480"/>
                  <w:jc w:val="center"/>
                </w:pPr>
              </w:pPrChange>
            </w:pPr>
            <w:ins w:id="671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672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5s</w:t>
              </w:r>
            </w:ins>
          </w:p>
        </w:tc>
        <w:tc>
          <w:tcPr>
            <w:tcW w:w="2268" w:type="dxa"/>
            <w:vAlign w:val="center"/>
            <w:hideMark/>
            <w:tcPrChange w:id="673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674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675" w:author="chenxia" w:date="2023-08-18T17:43:00Z">
                  <w:rPr>
                    <w:ins w:id="676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677" w:author="chenxia" w:date="2023-08-18T17:43:00Z">
                <w:pPr>
                  <w:ind w:left="480"/>
                  <w:jc w:val="center"/>
                </w:pPr>
              </w:pPrChange>
            </w:pPr>
          </w:p>
        </w:tc>
      </w:tr>
      <w:tr w:rsidR="00F32BDC" w:rsidRPr="00F32BDC" w:rsidTr="00D26D94">
        <w:tblPrEx>
          <w:tblPrExChange w:id="678" w:author="chenxia" w:date="2023-08-18T17:47:00Z">
            <w:tblPrEx>
              <w:tblW w:w="0" w:type="auto"/>
            </w:tblPrEx>
          </w:tblPrExChange>
        </w:tblPrEx>
        <w:trPr>
          <w:trHeight w:val="283"/>
          <w:jc w:val="center"/>
          <w:ins w:id="679" w:author="chenxia" w:date="2023-08-18T17:39:00Z"/>
          <w:trPrChange w:id="680" w:author="chenxia" w:date="2023-08-18T17:47:00Z">
            <w:trPr>
              <w:gridAfter w:val="0"/>
              <w:trHeight w:val="283"/>
              <w:jc w:val="center"/>
            </w:trPr>
          </w:trPrChange>
        </w:trPr>
        <w:tc>
          <w:tcPr>
            <w:tcW w:w="519" w:type="dxa"/>
            <w:vMerge/>
            <w:vAlign w:val="center"/>
            <w:hideMark/>
            <w:tcPrChange w:id="681" w:author="chenxia" w:date="2023-08-18T17:47:00Z">
              <w:tcPr>
                <w:tcW w:w="519" w:type="dxa"/>
                <w:vMerge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682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683" w:author="chenxia" w:date="2023-08-18T17:43:00Z">
                  <w:rPr>
                    <w:ins w:id="684" w:author="chenxia" w:date="2023-08-18T17:39:00Z"/>
                    <w:rFonts w:asciiTheme="minorEastAsia" w:eastAsiaTheme="minorEastAsia" w:hAnsiTheme="minorEastAsia"/>
                    <w:b/>
                    <w:bCs/>
                    <w:sz w:val="20"/>
                    <w:szCs w:val="20"/>
                  </w:rPr>
                </w:rPrChange>
              </w:rPr>
              <w:pPrChange w:id="685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708" w:type="dxa"/>
            <w:vMerge/>
            <w:vAlign w:val="center"/>
            <w:hideMark/>
            <w:tcPrChange w:id="686" w:author="chenxia" w:date="2023-08-18T17:47:00Z">
              <w:tcPr>
                <w:tcW w:w="708" w:type="dxa"/>
                <w:gridSpan w:val="2"/>
                <w:vMerge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687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688" w:author="chenxia" w:date="2023-08-18T17:43:00Z">
                  <w:rPr>
                    <w:ins w:id="689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690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709" w:type="dxa"/>
            <w:vAlign w:val="center"/>
            <w:hideMark/>
            <w:tcPrChange w:id="691" w:author="chenxia" w:date="2023-08-18T17:47:00Z">
              <w:tcPr>
                <w:tcW w:w="2001" w:type="dxa"/>
                <w:gridSpan w:val="2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692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693" w:author="chenxia" w:date="2023-08-18T17:43:00Z">
                  <w:rPr>
                    <w:ins w:id="694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695" w:author="chenxia" w:date="2023-08-18T17:43:00Z">
                <w:pPr>
                  <w:ind w:left="480"/>
                  <w:jc w:val="center"/>
                </w:pPr>
              </w:pPrChange>
            </w:pPr>
            <w:ins w:id="696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697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上</w:t>
              </w:r>
            </w:ins>
          </w:p>
        </w:tc>
        <w:tc>
          <w:tcPr>
            <w:tcW w:w="1559" w:type="dxa"/>
            <w:vAlign w:val="center"/>
            <w:hideMark/>
            <w:tcPrChange w:id="698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699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700" w:author="chenxia" w:date="2023-08-18T17:43:00Z">
                  <w:rPr>
                    <w:ins w:id="701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702" w:author="chenxia" w:date="2023-08-18T17:43:00Z">
                <w:pPr>
                  <w:ind w:left="480"/>
                  <w:jc w:val="center"/>
                </w:pPr>
              </w:pPrChange>
            </w:pPr>
            <w:ins w:id="703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704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把手上方</w:t>
              </w:r>
            </w:ins>
          </w:p>
        </w:tc>
        <w:tc>
          <w:tcPr>
            <w:tcW w:w="1134" w:type="dxa"/>
            <w:vAlign w:val="center"/>
            <w:hideMark/>
            <w:tcPrChange w:id="705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706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707" w:author="chenxia" w:date="2023-08-18T17:43:00Z">
                  <w:rPr>
                    <w:ins w:id="708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709" w:author="chenxia" w:date="2023-08-18T17:43:00Z">
                <w:pPr>
                  <w:ind w:left="480"/>
                  <w:jc w:val="center"/>
                </w:pPr>
              </w:pPrChange>
            </w:pPr>
            <w:ins w:id="710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711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150N</w:t>
              </w:r>
            </w:ins>
          </w:p>
        </w:tc>
        <w:tc>
          <w:tcPr>
            <w:tcW w:w="1134" w:type="dxa"/>
            <w:vAlign w:val="center"/>
            <w:hideMark/>
            <w:tcPrChange w:id="712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713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714" w:author="chenxia" w:date="2023-08-18T17:43:00Z">
                  <w:rPr>
                    <w:ins w:id="715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716" w:author="chenxia" w:date="2023-08-18T17:43:00Z">
                <w:pPr>
                  <w:ind w:left="480"/>
                  <w:jc w:val="center"/>
                </w:pPr>
              </w:pPrChange>
            </w:pPr>
            <w:ins w:id="717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718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5s</w:t>
              </w:r>
            </w:ins>
          </w:p>
        </w:tc>
        <w:tc>
          <w:tcPr>
            <w:tcW w:w="2268" w:type="dxa"/>
            <w:vAlign w:val="center"/>
            <w:hideMark/>
            <w:tcPrChange w:id="719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720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721" w:author="chenxia" w:date="2023-08-18T17:43:00Z">
                  <w:rPr>
                    <w:ins w:id="722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723" w:author="chenxia" w:date="2023-08-18T17:43:00Z">
                <w:pPr>
                  <w:ind w:left="480"/>
                  <w:jc w:val="center"/>
                </w:pPr>
              </w:pPrChange>
            </w:pPr>
          </w:p>
        </w:tc>
      </w:tr>
      <w:tr w:rsidR="00F32BDC" w:rsidRPr="00F32BDC" w:rsidTr="00D26D94">
        <w:tblPrEx>
          <w:tblPrExChange w:id="724" w:author="chenxia" w:date="2023-08-18T17:47:00Z">
            <w:tblPrEx>
              <w:tblW w:w="0" w:type="auto"/>
            </w:tblPrEx>
          </w:tblPrExChange>
        </w:tblPrEx>
        <w:trPr>
          <w:trHeight w:val="283"/>
          <w:jc w:val="center"/>
          <w:ins w:id="725" w:author="chenxia" w:date="2023-08-18T17:39:00Z"/>
          <w:trPrChange w:id="726" w:author="chenxia" w:date="2023-08-18T17:47:00Z">
            <w:trPr>
              <w:gridAfter w:val="0"/>
              <w:trHeight w:val="283"/>
              <w:jc w:val="center"/>
            </w:trPr>
          </w:trPrChange>
        </w:trPr>
        <w:tc>
          <w:tcPr>
            <w:tcW w:w="519" w:type="dxa"/>
            <w:vMerge w:val="restart"/>
            <w:vAlign w:val="center"/>
            <w:hideMark/>
            <w:tcPrChange w:id="727" w:author="chenxia" w:date="2023-08-18T17:47:00Z">
              <w:tcPr>
                <w:tcW w:w="519" w:type="dxa"/>
                <w:vMerge w:val="restart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728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729" w:author="chenxia" w:date="2023-08-18T17:43:00Z">
                  <w:rPr>
                    <w:ins w:id="730" w:author="chenxia" w:date="2023-08-18T17:39:00Z"/>
                    <w:rFonts w:asciiTheme="minorEastAsia" w:eastAsiaTheme="minorEastAsia" w:hAnsiTheme="minorEastAsia"/>
                    <w:b/>
                    <w:bCs/>
                    <w:sz w:val="20"/>
                    <w:szCs w:val="20"/>
                  </w:rPr>
                </w:rPrChange>
              </w:rPr>
              <w:pPrChange w:id="731" w:author="chenxia" w:date="2023-08-18T17:43:00Z">
                <w:pPr>
                  <w:ind w:left="480"/>
                  <w:jc w:val="center"/>
                </w:pPr>
              </w:pPrChange>
            </w:pPr>
            <w:ins w:id="732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733" w:author="chenxia" w:date="2023-08-18T17:43:00Z">
                    <w:rPr>
                      <w:rFonts w:asciiTheme="minorEastAsia" w:eastAsiaTheme="minorEastAsia" w:hAnsiTheme="minorEastAsia" w:hint="eastAsia"/>
                      <w:b/>
                      <w:bCs/>
                      <w:sz w:val="20"/>
                      <w:szCs w:val="20"/>
                    </w:rPr>
                  </w:rPrChange>
                </w:rPr>
                <w:t>2</w:t>
              </w:r>
            </w:ins>
          </w:p>
        </w:tc>
        <w:tc>
          <w:tcPr>
            <w:tcW w:w="708" w:type="dxa"/>
            <w:vMerge w:val="restart"/>
            <w:vAlign w:val="center"/>
            <w:hideMark/>
            <w:tcPrChange w:id="734" w:author="chenxia" w:date="2023-08-18T17:47:00Z">
              <w:tcPr>
                <w:tcW w:w="708" w:type="dxa"/>
                <w:gridSpan w:val="2"/>
                <w:vMerge w:val="restart"/>
                <w:vAlign w:val="center"/>
                <w:hideMark/>
              </w:tcPr>
            </w:tcPrChange>
          </w:tcPr>
          <w:p w:rsidR="00B138F2" w:rsidRPr="001E24EC" w:rsidRDefault="00B138F2" w:rsidP="00F32BDC">
            <w:pPr>
              <w:jc w:val="center"/>
              <w:rPr>
                <w:ins w:id="735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</w:rPr>
              <w:pPrChange w:id="736" w:author="chenxia" w:date="2023-08-18T17:43:00Z">
                <w:pPr>
                  <w:ind w:left="480"/>
                  <w:jc w:val="center"/>
                </w:pPr>
              </w:pPrChange>
            </w:pPr>
            <w:ins w:id="737" w:author="chenxia" w:date="2023-08-18T17:39:00Z">
              <w:r w:rsidRPr="001E24E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</w:rPr>
                <w:t>执行台车</w:t>
              </w:r>
            </w:ins>
          </w:p>
        </w:tc>
        <w:tc>
          <w:tcPr>
            <w:tcW w:w="709" w:type="dxa"/>
            <w:vAlign w:val="center"/>
            <w:hideMark/>
            <w:tcPrChange w:id="738" w:author="chenxia" w:date="2023-08-18T17:47:00Z">
              <w:tcPr>
                <w:tcW w:w="2001" w:type="dxa"/>
                <w:gridSpan w:val="2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739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740" w:author="chenxia" w:date="2023-08-18T17:43:00Z">
                  <w:rPr>
                    <w:ins w:id="741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742" w:author="chenxia" w:date="2023-08-18T17:43:00Z">
                <w:pPr>
                  <w:ind w:left="480"/>
                  <w:jc w:val="center"/>
                </w:pPr>
              </w:pPrChange>
            </w:pPr>
            <w:ins w:id="743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744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前</w:t>
              </w:r>
            </w:ins>
          </w:p>
        </w:tc>
        <w:tc>
          <w:tcPr>
            <w:tcW w:w="1559" w:type="dxa"/>
            <w:vMerge w:val="restart"/>
            <w:vAlign w:val="center"/>
            <w:hideMark/>
            <w:tcPrChange w:id="745" w:author="chenxia" w:date="2023-08-18T17:47:00Z">
              <w:tcPr>
                <w:tcW w:w="0" w:type="auto"/>
                <w:vMerge w:val="restart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746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747" w:author="chenxia" w:date="2023-08-18T17:43:00Z">
                  <w:rPr>
                    <w:ins w:id="748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749" w:author="chenxia" w:date="2023-08-18T17:43:00Z">
                <w:pPr>
                  <w:ind w:left="480"/>
                  <w:jc w:val="center"/>
                </w:pPr>
              </w:pPrChange>
            </w:pPr>
            <w:ins w:id="750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751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外壳距离地面约1m四周</w:t>
              </w:r>
            </w:ins>
          </w:p>
        </w:tc>
        <w:tc>
          <w:tcPr>
            <w:tcW w:w="1134" w:type="dxa"/>
            <w:vAlign w:val="center"/>
            <w:hideMark/>
            <w:tcPrChange w:id="752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753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754" w:author="chenxia" w:date="2023-08-18T17:43:00Z">
                  <w:rPr>
                    <w:ins w:id="755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756" w:author="chenxia" w:date="2023-08-18T17:43:00Z">
                <w:pPr>
                  <w:ind w:left="480"/>
                  <w:jc w:val="center"/>
                </w:pPr>
              </w:pPrChange>
            </w:pPr>
            <w:ins w:id="757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758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150N</w:t>
              </w:r>
            </w:ins>
          </w:p>
        </w:tc>
        <w:tc>
          <w:tcPr>
            <w:tcW w:w="1134" w:type="dxa"/>
            <w:vAlign w:val="center"/>
            <w:hideMark/>
            <w:tcPrChange w:id="759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760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761" w:author="chenxia" w:date="2023-08-18T17:43:00Z">
                  <w:rPr>
                    <w:ins w:id="762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763" w:author="chenxia" w:date="2023-08-18T17:43:00Z">
                <w:pPr>
                  <w:ind w:left="480"/>
                  <w:jc w:val="center"/>
                </w:pPr>
              </w:pPrChange>
            </w:pPr>
            <w:ins w:id="764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765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5s</w:t>
              </w:r>
            </w:ins>
          </w:p>
        </w:tc>
        <w:tc>
          <w:tcPr>
            <w:tcW w:w="2268" w:type="dxa"/>
            <w:vAlign w:val="center"/>
            <w:hideMark/>
            <w:tcPrChange w:id="766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767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768" w:author="chenxia" w:date="2023-08-18T17:43:00Z">
                  <w:rPr>
                    <w:ins w:id="769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770" w:author="chenxia" w:date="2023-08-18T17:43:00Z">
                <w:pPr>
                  <w:ind w:left="480"/>
                  <w:jc w:val="center"/>
                </w:pPr>
              </w:pPrChange>
            </w:pPr>
          </w:p>
        </w:tc>
      </w:tr>
      <w:tr w:rsidR="00F32BDC" w:rsidRPr="00F32BDC" w:rsidTr="00D26D94">
        <w:tblPrEx>
          <w:tblPrExChange w:id="771" w:author="chenxia" w:date="2023-08-18T17:47:00Z">
            <w:tblPrEx>
              <w:tblW w:w="0" w:type="auto"/>
            </w:tblPrEx>
          </w:tblPrExChange>
        </w:tblPrEx>
        <w:trPr>
          <w:trHeight w:val="283"/>
          <w:jc w:val="center"/>
          <w:ins w:id="772" w:author="chenxia" w:date="2023-08-18T17:39:00Z"/>
          <w:trPrChange w:id="773" w:author="chenxia" w:date="2023-08-18T17:47:00Z">
            <w:trPr>
              <w:gridAfter w:val="0"/>
              <w:trHeight w:val="283"/>
              <w:jc w:val="center"/>
            </w:trPr>
          </w:trPrChange>
        </w:trPr>
        <w:tc>
          <w:tcPr>
            <w:tcW w:w="519" w:type="dxa"/>
            <w:vMerge/>
            <w:vAlign w:val="center"/>
            <w:hideMark/>
            <w:tcPrChange w:id="774" w:author="chenxia" w:date="2023-08-18T17:47:00Z">
              <w:tcPr>
                <w:tcW w:w="519" w:type="dxa"/>
                <w:vMerge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775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776" w:author="chenxia" w:date="2023-08-18T17:43:00Z">
                  <w:rPr>
                    <w:ins w:id="777" w:author="chenxia" w:date="2023-08-18T17:39:00Z"/>
                    <w:rFonts w:asciiTheme="minorEastAsia" w:eastAsiaTheme="minorEastAsia" w:hAnsiTheme="minorEastAsia"/>
                    <w:b/>
                    <w:bCs/>
                    <w:sz w:val="20"/>
                    <w:szCs w:val="20"/>
                  </w:rPr>
                </w:rPrChange>
              </w:rPr>
              <w:pPrChange w:id="778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708" w:type="dxa"/>
            <w:vMerge/>
            <w:vAlign w:val="center"/>
            <w:hideMark/>
            <w:tcPrChange w:id="779" w:author="chenxia" w:date="2023-08-18T17:47:00Z">
              <w:tcPr>
                <w:tcW w:w="708" w:type="dxa"/>
                <w:gridSpan w:val="2"/>
                <w:vMerge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780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781" w:author="chenxia" w:date="2023-08-18T17:43:00Z">
                  <w:rPr>
                    <w:ins w:id="782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783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709" w:type="dxa"/>
            <w:vAlign w:val="center"/>
            <w:hideMark/>
            <w:tcPrChange w:id="784" w:author="chenxia" w:date="2023-08-18T17:47:00Z">
              <w:tcPr>
                <w:tcW w:w="2001" w:type="dxa"/>
                <w:gridSpan w:val="2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785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786" w:author="chenxia" w:date="2023-08-18T17:43:00Z">
                  <w:rPr>
                    <w:ins w:id="787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788" w:author="chenxia" w:date="2023-08-18T17:43:00Z">
                <w:pPr>
                  <w:ind w:left="480"/>
                  <w:jc w:val="center"/>
                </w:pPr>
              </w:pPrChange>
            </w:pPr>
            <w:ins w:id="789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790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后</w:t>
              </w:r>
            </w:ins>
          </w:p>
        </w:tc>
        <w:tc>
          <w:tcPr>
            <w:tcW w:w="1559" w:type="dxa"/>
            <w:vMerge/>
            <w:vAlign w:val="center"/>
            <w:hideMark/>
            <w:tcPrChange w:id="791" w:author="chenxia" w:date="2023-08-18T17:47:00Z">
              <w:tcPr>
                <w:tcW w:w="0" w:type="auto"/>
                <w:vMerge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792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793" w:author="chenxia" w:date="2023-08-18T17:43:00Z">
                  <w:rPr>
                    <w:ins w:id="794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795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1134" w:type="dxa"/>
            <w:vAlign w:val="center"/>
            <w:hideMark/>
            <w:tcPrChange w:id="796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797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798" w:author="chenxia" w:date="2023-08-18T17:43:00Z">
                  <w:rPr>
                    <w:ins w:id="799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800" w:author="chenxia" w:date="2023-08-18T17:43:00Z">
                <w:pPr>
                  <w:ind w:left="480"/>
                  <w:jc w:val="center"/>
                </w:pPr>
              </w:pPrChange>
            </w:pPr>
            <w:ins w:id="801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802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150N</w:t>
              </w:r>
            </w:ins>
          </w:p>
        </w:tc>
        <w:tc>
          <w:tcPr>
            <w:tcW w:w="1134" w:type="dxa"/>
            <w:vAlign w:val="center"/>
            <w:hideMark/>
            <w:tcPrChange w:id="803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804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805" w:author="chenxia" w:date="2023-08-18T17:43:00Z">
                  <w:rPr>
                    <w:ins w:id="806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807" w:author="chenxia" w:date="2023-08-18T17:43:00Z">
                <w:pPr>
                  <w:ind w:left="480"/>
                  <w:jc w:val="center"/>
                </w:pPr>
              </w:pPrChange>
            </w:pPr>
            <w:ins w:id="808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809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5s</w:t>
              </w:r>
            </w:ins>
          </w:p>
        </w:tc>
        <w:tc>
          <w:tcPr>
            <w:tcW w:w="2268" w:type="dxa"/>
            <w:vAlign w:val="center"/>
            <w:hideMark/>
            <w:tcPrChange w:id="810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811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812" w:author="chenxia" w:date="2023-08-18T17:43:00Z">
                  <w:rPr>
                    <w:ins w:id="813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814" w:author="chenxia" w:date="2023-08-18T17:43:00Z">
                <w:pPr>
                  <w:ind w:left="480"/>
                  <w:jc w:val="center"/>
                </w:pPr>
              </w:pPrChange>
            </w:pPr>
          </w:p>
        </w:tc>
      </w:tr>
      <w:tr w:rsidR="00F32BDC" w:rsidRPr="00F32BDC" w:rsidTr="00D26D94">
        <w:tblPrEx>
          <w:tblPrExChange w:id="815" w:author="chenxia" w:date="2023-08-18T17:47:00Z">
            <w:tblPrEx>
              <w:tblW w:w="0" w:type="auto"/>
            </w:tblPrEx>
          </w:tblPrExChange>
        </w:tblPrEx>
        <w:trPr>
          <w:trHeight w:val="283"/>
          <w:jc w:val="center"/>
          <w:ins w:id="816" w:author="chenxia" w:date="2023-08-18T17:39:00Z"/>
          <w:trPrChange w:id="817" w:author="chenxia" w:date="2023-08-18T17:47:00Z">
            <w:trPr>
              <w:gridAfter w:val="0"/>
              <w:trHeight w:val="283"/>
              <w:jc w:val="center"/>
            </w:trPr>
          </w:trPrChange>
        </w:trPr>
        <w:tc>
          <w:tcPr>
            <w:tcW w:w="519" w:type="dxa"/>
            <w:vMerge/>
            <w:vAlign w:val="center"/>
            <w:hideMark/>
            <w:tcPrChange w:id="818" w:author="chenxia" w:date="2023-08-18T17:47:00Z">
              <w:tcPr>
                <w:tcW w:w="519" w:type="dxa"/>
                <w:vMerge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819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820" w:author="chenxia" w:date="2023-08-18T17:43:00Z">
                  <w:rPr>
                    <w:ins w:id="821" w:author="chenxia" w:date="2023-08-18T17:39:00Z"/>
                    <w:rFonts w:asciiTheme="minorEastAsia" w:eastAsiaTheme="minorEastAsia" w:hAnsiTheme="minorEastAsia"/>
                    <w:b/>
                    <w:bCs/>
                    <w:sz w:val="20"/>
                    <w:szCs w:val="20"/>
                  </w:rPr>
                </w:rPrChange>
              </w:rPr>
              <w:pPrChange w:id="822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708" w:type="dxa"/>
            <w:vMerge/>
            <w:vAlign w:val="center"/>
            <w:hideMark/>
            <w:tcPrChange w:id="823" w:author="chenxia" w:date="2023-08-18T17:47:00Z">
              <w:tcPr>
                <w:tcW w:w="708" w:type="dxa"/>
                <w:gridSpan w:val="2"/>
                <w:vMerge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824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825" w:author="chenxia" w:date="2023-08-18T17:43:00Z">
                  <w:rPr>
                    <w:ins w:id="826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827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709" w:type="dxa"/>
            <w:vAlign w:val="center"/>
            <w:hideMark/>
            <w:tcPrChange w:id="828" w:author="chenxia" w:date="2023-08-18T17:47:00Z">
              <w:tcPr>
                <w:tcW w:w="2001" w:type="dxa"/>
                <w:gridSpan w:val="2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829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830" w:author="chenxia" w:date="2023-08-18T17:43:00Z">
                  <w:rPr>
                    <w:ins w:id="831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832" w:author="chenxia" w:date="2023-08-18T17:43:00Z">
                <w:pPr>
                  <w:ind w:left="480"/>
                  <w:jc w:val="center"/>
                </w:pPr>
              </w:pPrChange>
            </w:pPr>
            <w:ins w:id="833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834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左</w:t>
              </w:r>
            </w:ins>
          </w:p>
        </w:tc>
        <w:tc>
          <w:tcPr>
            <w:tcW w:w="1559" w:type="dxa"/>
            <w:vMerge/>
            <w:vAlign w:val="center"/>
            <w:hideMark/>
            <w:tcPrChange w:id="835" w:author="chenxia" w:date="2023-08-18T17:47:00Z">
              <w:tcPr>
                <w:tcW w:w="0" w:type="auto"/>
                <w:vMerge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836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837" w:author="chenxia" w:date="2023-08-18T17:43:00Z">
                  <w:rPr>
                    <w:ins w:id="838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839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1134" w:type="dxa"/>
            <w:vAlign w:val="center"/>
            <w:hideMark/>
            <w:tcPrChange w:id="840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841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842" w:author="chenxia" w:date="2023-08-18T17:43:00Z">
                  <w:rPr>
                    <w:ins w:id="843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844" w:author="chenxia" w:date="2023-08-18T17:43:00Z">
                <w:pPr>
                  <w:ind w:left="480"/>
                  <w:jc w:val="center"/>
                </w:pPr>
              </w:pPrChange>
            </w:pPr>
            <w:ins w:id="845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846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150N</w:t>
              </w:r>
            </w:ins>
          </w:p>
        </w:tc>
        <w:tc>
          <w:tcPr>
            <w:tcW w:w="1134" w:type="dxa"/>
            <w:vAlign w:val="center"/>
            <w:hideMark/>
            <w:tcPrChange w:id="847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848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849" w:author="chenxia" w:date="2023-08-18T17:43:00Z">
                  <w:rPr>
                    <w:ins w:id="850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851" w:author="chenxia" w:date="2023-08-18T17:43:00Z">
                <w:pPr>
                  <w:ind w:left="480"/>
                  <w:jc w:val="center"/>
                </w:pPr>
              </w:pPrChange>
            </w:pPr>
            <w:ins w:id="852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853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5s</w:t>
              </w:r>
            </w:ins>
          </w:p>
        </w:tc>
        <w:tc>
          <w:tcPr>
            <w:tcW w:w="2268" w:type="dxa"/>
            <w:vAlign w:val="center"/>
            <w:hideMark/>
            <w:tcPrChange w:id="854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855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856" w:author="chenxia" w:date="2023-08-18T17:43:00Z">
                  <w:rPr>
                    <w:ins w:id="857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858" w:author="chenxia" w:date="2023-08-18T17:43:00Z">
                <w:pPr>
                  <w:ind w:left="480"/>
                  <w:jc w:val="center"/>
                </w:pPr>
              </w:pPrChange>
            </w:pPr>
          </w:p>
        </w:tc>
      </w:tr>
      <w:tr w:rsidR="00F32BDC" w:rsidRPr="00F32BDC" w:rsidTr="00D26D94">
        <w:tblPrEx>
          <w:tblPrExChange w:id="859" w:author="chenxia" w:date="2023-08-18T17:47:00Z">
            <w:tblPrEx>
              <w:tblW w:w="0" w:type="auto"/>
            </w:tblPrEx>
          </w:tblPrExChange>
        </w:tblPrEx>
        <w:trPr>
          <w:trHeight w:val="283"/>
          <w:jc w:val="center"/>
          <w:ins w:id="860" w:author="chenxia" w:date="2023-08-18T17:39:00Z"/>
          <w:trPrChange w:id="861" w:author="chenxia" w:date="2023-08-18T17:47:00Z">
            <w:trPr>
              <w:gridAfter w:val="0"/>
              <w:trHeight w:val="283"/>
              <w:jc w:val="center"/>
            </w:trPr>
          </w:trPrChange>
        </w:trPr>
        <w:tc>
          <w:tcPr>
            <w:tcW w:w="519" w:type="dxa"/>
            <w:vMerge/>
            <w:vAlign w:val="center"/>
            <w:hideMark/>
            <w:tcPrChange w:id="862" w:author="chenxia" w:date="2023-08-18T17:47:00Z">
              <w:tcPr>
                <w:tcW w:w="519" w:type="dxa"/>
                <w:vMerge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863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864" w:author="chenxia" w:date="2023-08-18T17:43:00Z">
                  <w:rPr>
                    <w:ins w:id="865" w:author="chenxia" w:date="2023-08-18T17:39:00Z"/>
                    <w:rFonts w:asciiTheme="minorEastAsia" w:eastAsiaTheme="minorEastAsia" w:hAnsiTheme="minorEastAsia"/>
                    <w:b/>
                    <w:bCs/>
                    <w:sz w:val="20"/>
                    <w:szCs w:val="20"/>
                  </w:rPr>
                </w:rPrChange>
              </w:rPr>
              <w:pPrChange w:id="866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708" w:type="dxa"/>
            <w:vMerge/>
            <w:vAlign w:val="center"/>
            <w:hideMark/>
            <w:tcPrChange w:id="867" w:author="chenxia" w:date="2023-08-18T17:47:00Z">
              <w:tcPr>
                <w:tcW w:w="708" w:type="dxa"/>
                <w:gridSpan w:val="2"/>
                <w:vMerge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868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869" w:author="chenxia" w:date="2023-08-18T17:43:00Z">
                  <w:rPr>
                    <w:ins w:id="870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871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709" w:type="dxa"/>
            <w:vAlign w:val="center"/>
            <w:hideMark/>
            <w:tcPrChange w:id="872" w:author="chenxia" w:date="2023-08-18T17:47:00Z">
              <w:tcPr>
                <w:tcW w:w="2001" w:type="dxa"/>
                <w:gridSpan w:val="2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873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874" w:author="chenxia" w:date="2023-08-18T17:43:00Z">
                  <w:rPr>
                    <w:ins w:id="875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876" w:author="chenxia" w:date="2023-08-18T17:43:00Z">
                <w:pPr>
                  <w:ind w:left="480"/>
                  <w:jc w:val="center"/>
                </w:pPr>
              </w:pPrChange>
            </w:pPr>
            <w:ins w:id="877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878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右</w:t>
              </w:r>
            </w:ins>
          </w:p>
        </w:tc>
        <w:tc>
          <w:tcPr>
            <w:tcW w:w="1559" w:type="dxa"/>
            <w:vMerge/>
            <w:vAlign w:val="center"/>
            <w:hideMark/>
            <w:tcPrChange w:id="879" w:author="chenxia" w:date="2023-08-18T17:47:00Z">
              <w:tcPr>
                <w:tcW w:w="0" w:type="auto"/>
                <w:vMerge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880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881" w:author="chenxia" w:date="2023-08-18T17:43:00Z">
                  <w:rPr>
                    <w:ins w:id="882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883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1134" w:type="dxa"/>
            <w:vAlign w:val="center"/>
            <w:hideMark/>
            <w:tcPrChange w:id="884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885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886" w:author="chenxia" w:date="2023-08-18T17:43:00Z">
                  <w:rPr>
                    <w:ins w:id="887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888" w:author="chenxia" w:date="2023-08-18T17:43:00Z">
                <w:pPr>
                  <w:ind w:left="480"/>
                  <w:jc w:val="center"/>
                </w:pPr>
              </w:pPrChange>
            </w:pPr>
            <w:ins w:id="889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890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150N</w:t>
              </w:r>
            </w:ins>
          </w:p>
        </w:tc>
        <w:tc>
          <w:tcPr>
            <w:tcW w:w="1134" w:type="dxa"/>
            <w:vAlign w:val="center"/>
            <w:hideMark/>
            <w:tcPrChange w:id="891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892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893" w:author="chenxia" w:date="2023-08-18T17:43:00Z">
                  <w:rPr>
                    <w:ins w:id="894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895" w:author="chenxia" w:date="2023-08-18T17:43:00Z">
                <w:pPr>
                  <w:ind w:left="480"/>
                  <w:jc w:val="center"/>
                </w:pPr>
              </w:pPrChange>
            </w:pPr>
            <w:ins w:id="896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897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5s</w:t>
              </w:r>
            </w:ins>
          </w:p>
        </w:tc>
        <w:tc>
          <w:tcPr>
            <w:tcW w:w="2268" w:type="dxa"/>
            <w:vAlign w:val="center"/>
            <w:hideMark/>
            <w:tcPrChange w:id="898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899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900" w:author="chenxia" w:date="2023-08-18T17:43:00Z">
                  <w:rPr>
                    <w:ins w:id="901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902" w:author="chenxia" w:date="2023-08-18T17:43:00Z">
                <w:pPr>
                  <w:ind w:left="480"/>
                  <w:jc w:val="center"/>
                </w:pPr>
              </w:pPrChange>
            </w:pPr>
          </w:p>
        </w:tc>
      </w:tr>
      <w:tr w:rsidR="00F32BDC" w:rsidRPr="00F32BDC" w:rsidTr="00D26D94">
        <w:tblPrEx>
          <w:tblPrExChange w:id="903" w:author="chenxia" w:date="2023-08-18T17:47:00Z">
            <w:tblPrEx>
              <w:tblW w:w="0" w:type="auto"/>
            </w:tblPrEx>
          </w:tblPrExChange>
        </w:tblPrEx>
        <w:trPr>
          <w:trHeight w:val="283"/>
          <w:jc w:val="center"/>
          <w:ins w:id="904" w:author="chenxia" w:date="2023-08-18T17:39:00Z"/>
          <w:trPrChange w:id="905" w:author="chenxia" w:date="2023-08-18T17:47:00Z">
            <w:trPr>
              <w:gridAfter w:val="0"/>
              <w:trHeight w:val="283"/>
              <w:jc w:val="center"/>
            </w:trPr>
          </w:trPrChange>
        </w:trPr>
        <w:tc>
          <w:tcPr>
            <w:tcW w:w="519" w:type="dxa"/>
            <w:vMerge/>
            <w:vAlign w:val="center"/>
            <w:hideMark/>
            <w:tcPrChange w:id="906" w:author="chenxia" w:date="2023-08-18T17:47:00Z">
              <w:tcPr>
                <w:tcW w:w="519" w:type="dxa"/>
                <w:vMerge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907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908" w:author="chenxia" w:date="2023-08-18T17:43:00Z">
                  <w:rPr>
                    <w:ins w:id="909" w:author="chenxia" w:date="2023-08-18T17:39:00Z"/>
                    <w:rFonts w:asciiTheme="minorEastAsia" w:eastAsiaTheme="minorEastAsia" w:hAnsiTheme="minorEastAsia"/>
                    <w:b/>
                    <w:bCs/>
                    <w:sz w:val="20"/>
                    <w:szCs w:val="20"/>
                  </w:rPr>
                </w:rPrChange>
              </w:rPr>
              <w:pPrChange w:id="910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708" w:type="dxa"/>
            <w:vMerge/>
            <w:vAlign w:val="center"/>
            <w:hideMark/>
            <w:tcPrChange w:id="911" w:author="chenxia" w:date="2023-08-18T17:47:00Z">
              <w:tcPr>
                <w:tcW w:w="708" w:type="dxa"/>
                <w:gridSpan w:val="2"/>
                <w:vMerge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912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913" w:author="chenxia" w:date="2023-08-18T17:43:00Z">
                  <w:rPr>
                    <w:ins w:id="914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915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709" w:type="dxa"/>
            <w:vAlign w:val="center"/>
            <w:hideMark/>
            <w:tcPrChange w:id="916" w:author="chenxia" w:date="2023-08-18T17:47:00Z">
              <w:tcPr>
                <w:tcW w:w="2001" w:type="dxa"/>
                <w:gridSpan w:val="2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917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918" w:author="chenxia" w:date="2023-08-18T17:43:00Z">
                  <w:rPr>
                    <w:ins w:id="919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920" w:author="chenxia" w:date="2023-08-18T17:43:00Z">
                <w:pPr>
                  <w:ind w:left="480"/>
                  <w:jc w:val="center"/>
                </w:pPr>
              </w:pPrChange>
            </w:pPr>
            <w:ins w:id="921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922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上</w:t>
              </w:r>
            </w:ins>
          </w:p>
        </w:tc>
        <w:tc>
          <w:tcPr>
            <w:tcW w:w="1559" w:type="dxa"/>
            <w:vAlign w:val="center"/>
            <w:hideMark/>
            <w:tcPrChange w:id="923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924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925" w:author="chenxia" w:date="2023-08-18T17:43:00Z">
                  <w:rPr>
                    <w:ins w:id="926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927" w:author="chenxia" w:date="2023-08-18T17:43:00Z">
                <w:pPr>
                  <w:ind w:left="480"/>
                  <w:jc w:val="center"/>
                </w:pPr>
              </w:pPrChange>
            </w:pPr>
            <w:ins w:id="928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929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把手上方</w:t>
              </w:r>
            </w:ins>
          </w:p>
        </w:tc>
        <w:tc>
          <w:tcPr>
            <w:tcW w:w="1134" w:type="dxa"/>
            <w:vAlign w:val="center"/>
            <w:hideMark/>
            <w:tcPrChange w:id="930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931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932" w:author="chenxia" w:date="2023-08-18T17:43:00Z">
                  <w:rPr>
                    <w:ins w:id="933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934" w:author="chenxia" w:date="2023-08-18T17:43:00Z">
                <w:pPr>
                  <w:ind w:left="480"/>
                  <w:jc w:val="center"/>
                </w:pPr>
              </w:pPrChange>
            </w:pPr>
            <w:ins w:id="935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936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150N</w:t>
              </w:r>
            </w:ins>
          </w:p>
        </w:tc>
        <w:tc>
          <w:tcPr>
            <w:tcW w:w="1134" w:type="dxa"/>
            <w:vAlign w:val="center"/>
            <w:hideMark/>
            <w:tcPrChange w:id="937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938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939" w:author="chenxia" w:date="2023-08-18T17:43:00Z">
                  <w:rPr>
                    <w:ins w:id="940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941" w:author="chenxia" w:date="2023-08-18T17:43:00Z">
                <w:pPr>
                  <w:ind w:left="480"/>
                  <w:jc w:val="center"/>
                </w:pPr>
              </w:pPrChange>
            </w:pPr>
            <w:ins w:id="942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943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5s</w:t>
              </w:r>
            </w:ins>
          </w:p>
        </w:tc>
        <w:tc>
          <w:tcPr>
            <w:tcW w:w="2268" w:type="dxa"/>
            <w:vAlign w:val="center"/>
            <w:hideMark/>
            <w:tcPrChange w:id="944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945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946" w:author="chenxia" w:date="2023-08-18T17:43:00Z">
                  <w:rPr>
                    <w:ins w:id="947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948" w:author="chenxia" w:date="2023-08-18T17:43:00Z">
                <w:pPr>
                  <w:ind w:left="480"/>
                  <w:jc w:val="center"/>
                </w:pPr>
              </w:pPrChange>
            </w:pPr>
          </w:p>
        </w:tc>
      </w:tr>
      <w:tr w:rsidR="00F32BDC" w:rsidRPr="00F32BDC" w:rsidTr="00D26D94">
        <w:tblPrEx>
          <w:tblPrExChange w:id="949" w:author="chenxia" w:date="2023-08-18T17:47:00Z">
            <w:tblPrEx>
              <w:tblW w:w="0" w:type="auto"/>
            </w:tblPrEx>
          </w:tblPrExChange>
        </w:tblPrEx>
        <w:trPr>
          <w:trHeight w:val="283"/>
          <w:jc w:val="center"/>
          <w:ins w:id="950" w:author="chenxia" w:date="2023-08-18T17:39:00Z"/>
          <w:trPrChange w:id="951" w:author="chenxia" w:date="2023-08-18T17:47:00Z">
            <w:trPr>
              <w:gridAfter w:val="0"/>
              <w:trHeight w:val="283"/>
              <w:jc w:val="center"/>
            </w:trPr>
          </w:trPrChange>
        </w:trPr>
        <w:tc>
          <w:tcPr>
            <w:tcW w:w="519" w:type="dxa"/>
            <w:vMerge w:val="restart"/>
            <w:vAlign w:val="center"/>
            <w:hideMark/>
            <w:tcPrChange w:id="952" w:author="chenxia" w:date="2023-08-18T17:47:00Z">
              <w:tcPr>
                <w:tcW w:w="519" w:type="dxa"/>
                <w:vMerge w:val="restart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953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954" w:author="chenxia" w:date="2023-08-18T17:43:00Z">
                  <w:rPr>
                    <w:ins w:id="955" w:author="chenxia" w:date="2023-08-18T17:39:00Z"/>
                    <w:rFonts w:asciiTheme="minorEastAsia" w:eastAsiaTheme="minorEastAsia" w:hAnsiTheme="minorEastAsia"/>
                    <w:b/>
                    <w:bCs/>
                    <w:sz w:val="20"/>
                    <w:szCs w:val="20"/>
                  </w:rPr>
                </w:rPrChange>
              </w:rPr>
              <w:pPrChange w:id="956" w:author="chenxia" w:date="2023-08-18T17:43:00Z">
                <w:pPr>
                  <w:ind w:left="480"/>
                  <w:jc w:val="center"/>
                </w:pPr>
              </w:pPrChange>
            </w:pPr>
            <w:ins w:id="957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958" w:author="chenxia" w:date="2023-08-18T17:43:00Z">
                    <w:rPr>
                      <w:rFonts w:asciiTheme="minorEastAsia" w:eastAsiaTheme="minorEastAsia" w:hAnsiTheme="minorEastAsia" w:hint="eastAsia"/>
                      <w:b/>
                      <w:bCs/>
                      <w:sz w:val="20"/>
                      <w:szCs w:val="20"/>
                    </w:rPr>
                  </w:rPrChange>
                </w:rPr>
                <w:t>3</w:t>
              </w:r>
            </w:ins>
          </w:p>
        </w:tc>
        <w:tc>
          <w:tcPr>
            <w:tcW w:w="708" w:type="dxa"/>
            <w:vMerge w:val="restart"/>
            <w:vAlign w:val="center"/>
            <w:hideMark/>
            <w:tcPrChange w:id="959" w:author="chenxia" w:date="2023-08-18T17:47:00Z">
              <w:tcPr>
                <w:tcW w:w="708" w:type="dxa"/>
                <w:gridSpan w:val="2"/>
                <w:vMerge w:val="restart"/>
                <w:vAlign w:val="center"/>
                <w:hideMark/>
              </w:tcPr>
            </w:tcPrChange>
          </w:tcPr>
          <w:p w:rsidR="00B138F2" w:rsidRPr="001E24EC" w:rsidRDefault="00B138F2" w:rsidP="00F32BDC">
            <w:pPr>
              <w:jc w:val="center"/>
              <w:rPr>
                <w:ins w:id="960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</w:rPr>
              <w:pPrChange w:id="961" w:author="chenxia" w:date="2023-08-18T17:43:00Z">
                <w:pPr>
                  <w:ind w:left="480"/>
                  <w:jc w:val="center"/>
                </w:pPr>
              </w:pPrChange>
            </w:pPr>
            <w:ins w:id="962" w:author="chenxia" w:date="2023-08-18T17:39:00Z">
              <w:r w:rsidRPr="001E24E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</w:rPr>
                <w:t>操作台车</w:t>
              </w:r>
            </w:ins>
          </w:p>
        </w:tc>
        <w:tc>
          <w:tcPr>
            <w:tcW w:w="709" w:type="dxa"/>
            <w:vAlign w:val="center"/>
            <w:hideMark/>
            <w:tcPrChange w:id="963" w:author="chenxia" w:date="2023-08-18T17:47:00Z">
              <w:tcPr>
                <w:tcW w:w="2001" w:type="dxa"/>
                <w:gridSpan w:val="2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964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965" w:author="chenxia" w:date="2023-08-18T17:43:00Z">
                  <w:rPr>
                    <w:ins w:id="966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967" w:author="chenxia" w:date="2023-08-18T17:43:00Z">
                <w:pPr>
                  <w:ind w:left="480"/>
                  <w:jc w:val="center"/>
                </w:pPr>
              </w:pPrChange>
            </w:pPr>
            <w:ins w:id="968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969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前</w:t>
              </w:r>
            </w:ins>
          </w:p>
        </w:tc>
        <w:tc>
          <w:tcPr>
            <w:tcW w:w="1559" w:type="dxa"/>
            <w:vMerge w:val="restart"/>
            <w:vAlign w:val="center"/>
            <w:hideMark/>
            <w:tcPrChange w:id="970" w:author="chenxia" w:date="2023-08-18T17:47:00Z">
              <w:tcPr>
                <w:tcW w:w="0" w:type="auto"/>
                <w:vMerge w:val="restart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971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972" w:author="chenxia" w:date="2023-08-18T17:43:00Z">
                  <w:rPr>
                    <w:ins w:id="973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974" w:author="chenxia" w:date="2023-08-18T17:43:00Z">
                <w:pPr>
                  <w:ind w:left="480"/>
                  <w:jc w:val="center"/>
                </w:pPr>
              </w:pPrChange>
            </w:pPr>
            <w:ins w:id="975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976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工作台四周</w:t>
              </w:r>
            </w:ins>
          </w:p>
        </w:tc>
        <w:tc>
          <w:tcPr>
            <w:tcW w:w="1134" w:type="dxa"/>
            <w:vAlign w:val="center"/>
            <w:hideMark/>
            <w:tcPrChange w:id="977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978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979" w:author="chenxia" w:date="2023-08-18T17:43:00Z">
                  <w:rPr>
                    <w:ins w:id="980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981" w:author="chenxia" w:date="2023-08-18T17:43:00Z">
                <w:pPr>
                  <w:ind w:left="480"/>
                  <w:jc w:val="center"/>
                </w:pPr>
              </w:pPrChange>
            </w:pPr>
            <w:ins w:id="982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983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130N</w:t>
              </w:r>
            </w:ins>
          </w:p>
        </w:tc>
        <w:tc>
          <w:tcPr>
            <w:tcW w:w="1134" w:type="dxa"/>
            <w:vAlign w:val="center"/>
            <w:hideMark/>
            <w:tcPrChange w:id="984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985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986" w:author="chenxia" w:date="2023-08-18T17:43:00Z">
                  <w:rPr>
                    <w:ins w:id="987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988" w:author="chenxia" w:date="2023-08-18T17:43:00Z">
                <w:pPr>
                  <w:ind w:left="480"/>
                  <w:jc w:val="center"/>
                </w:pPr>
              </w:pPrChange>
            </w:pPr>
            <w:ins w:id="989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990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5s</w:t>
              </w:r>
            </w:ins>
          </w:p>
        </w:tc>
        <w:tc>
          <w:tcPr>
            <w:tcW w:w="2268" w:type="dxa"/>
            <w:vAlign w:val="center"/>
            <w:hideMark/>
            <w:tcPrChange w:id="991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992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993" w:author="chenxia" w:date="2023-08-18T17:43:00Z">
                  <w:rPr>
                    <w:ins w:id="994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995" w:author="chenxia" w:date="2023-08-18T17:43:00Z">
                <w:pPr>
                  <w:ind w:left="480"/>
                  <w:jc w:val="center"/>
                </w:pPr>
              </w:pPrChange>
            </w:pPr>
          </w:p>
        </w:tc>
      </w:tr>
      <w:tr w:rsidR="00F32BDC" w:rsidRPr="00F32BDC" w:rsidTr="00D26D94">
        <w:tblPrEx>
          <w:tblPrExChange w:id="996" w:author="chenxia" w:date="2023-08-18T17:47:00Z">
            <w:tblPrEx>
              <w:tblW w:w="0" w:type="auto"/>
            </w:tblPrEx>
          </w:tblPrExChange>
        </w:tblPrEx>
        <w:trPr>
          <w:trHeight w:val="283"/>
          <w:jc w:val="center"/>
          <w:ins w:id="997" w:author="chenxia" w:date="2023-08-18T17:39:00Z"/>
          <w:trPrChange w:id="998" w:author="chenxia" w:date="2023-08-18T17:47:00Z">
            <w:trPr>
              <w:gridAfter w:val="0"/>
              <w:trHeight w:val="283"/>
              <w:jc w:val="center"/>
            </w:trPr>
          </w:trPrChange>
        </w:trPr>
        <w:tc>
          <w:tcPr>
            <w:tcW w:w="519" w:type="dxa"/>
            <w:vMerge/>
            <w:vAlign w:val="center"/>
            <w:hideMark/>
            <w:tcPrChange w:id="999" w:author="chenxia" w:date="2023-08-18T17:47:00Z">
              <w:tcPr>
                <w:tcW w:w="519" w:type="dxa"/>
                <w:vMerge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000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001" w:author="chenxia" w:date="2023-08-18T17:43:00Z">
                  <w:rPr>
                    <w:ins w:id="1002" w:author="chenxia" w:date="2023-08-18T17:39:00Z"/>
                    <w:rFonts w:asciiTheme="minorEastAsia" w:eastAsiaTheme="minorEastAsia" w:hAnsiTheme="minorEastAsia"/>
                    <w:b/>
                    <w:bCs/>
                    <w:sz w:val="20"/>
                    <w:szCs w:val="20"/>
                  </w:rPr>
                </w:rPrChange>
              </w:rPr>
              <w:pPrChange w:id="1003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708" w:type="dxa"/>
            <w:vMerge/>
            <w:vAlign w:val="center"/>
            <w:hideMark/>
            <w:tcPrChange w:id="1004" w:author="chenxia" w:date="2023-08-18T17:47:00Z">
              <w:tcPr>
                <w:tcW w:w="708" w:type="dxa"/>
                <w:gridSpan w:val="2"/>
                <w:vMerge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005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006" w:author="chenxia" w:date="2023-08-18T17:43:00Z">
                  <w:rPr>
                    <w:ins w:id="1007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008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709" w:type="dxa"/>
            <w:vAlign w:val="center"/>
            <w:hideMark/>
            <w:tcPrChange w:id="1009" w:author="chenxia" w:date="2023-08-18T17:47:00Z">
              <w:tcPr>
                <w:tcW w:w="2001" w:type="dxa"/>
                <w:gridSpan w:val="2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010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011" w:author="chenxia" w:date="2023-08-18T17:43:00Z">
                  <w:rPr>
                    <w:ins w:id="1012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013" w:author="chenxia" w:date="2023-08-18T17:43:00Z">
                <w:pPr>
                  <w:ind w:left="480"/>
                  <w:jc w:val="center"/>
                </w:pPr>
              </w:pPrChange>
            </w:pPr>
            <w:ins w:id="1014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1015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后</w:t>
              </w:r>
            </w:ins>
          </w:p>
        </w:tc>
        <w:tc>
          <w:tcPr>
            <w:tcW w:w="1559" w:type="dxa"/>
            <w:vMerge/>
            <w:vAlign w:val="center"/>
            <w:hideMark/>
            <w:tcPrChange w:id="1016" w:author="chenxia" w:date="2023-08-18T17:47:00Z">
              <w:tcPr>
                <w:tcW w:w="0" w:type="auto"/>
                <w:vMerge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017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018" w:author="chenxia" w:date="2023-08-18T17:43:00Z">
                  <w:rPr>
                    <w:ins w:id="1019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020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1134" w:type="dxa"/>
            <w:vAlign w:val="center"/>
            <w:hideMark/>
            <w:tcPrChange w:id="1021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022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023" w:author="chenxia" w:date="2023-08-18T17:43:00Z">
                  <w:rPr>
                    <w:ins w:id="1024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025" w:author="chenxia" w:date="2023-08-18T17:43:00Z">
                <w:pPr>
                  <w:ind w:left="480"/>
                  <w:jc w:val="center"/>
                </w:pPr>
              </w:pPrChange>
            </w:pPr>
            <w:ins w:id="1026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1027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130N</w:t>
              </w:r>
            </w:ins>
          </w:p>
        </w:tc>
        <w:tc>
          <w:tcPr>
            <w:tcW w:w="1134" w:type="dxa"/>
            <w:vAlign w:val="center"/>
            <w:hideMark/>
            <w:tcPrChange w:id="1028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029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030" w:author="chenxia" w:date="2023-08-18T17:43:00Z">
                  <w:rPr>
                    <w:ins w:id="1031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032" w:author="chenxia" w:date="2023-08-18T17:43:00Z">
                <w:pPr>
                  <w:ind w:left="480"/>
                  <w:jc w:val="center"/>
                </w:pPr>
              </w:pPrChange>
            </w:pPr>
            <w:ins w:id="1033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1034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5s</w:t>
              </w:r>
            </w:ins>
          </w:p>
        </w:tc>
        <w:tc>
          <w:tcPr>
            <w:tcW w:w="2268" w:type="dxa"/>
            <w:vAlign w:val="center"/>
            <w:hideMark/>
            <w:tcPrChange w:id="1035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036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037" w:author="chenxia" w:date="2023-08-18T17:43:00Z">
                  <w:rPr>
                    <w:ins w:id="1038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039" w:author="chenxia" w:date="2023-08-18T17:43:00Z">
                <w:pPr>
                  <w:ind w:left="480"/>
                  <w:jc w:val="center"/>
                </w:pPr>
              </w:pPrChange>
            </w:pPr>
          </w:p>
        </w:tc>
      </w:tr>
      <w:tr w:rsidR="00F32BDC" w:rsidRPr="00F32BDC" w:rsidTr="00D26D94">
        <w:tblPrEx>
          <w:tblPrExChange w:id="1040" w:author="chenxia" w:date="2023-08-18T17:47:00Z">
            <w:tblPrEx>
              <w:tblW w:w="0" w:type="auto"/>
            </w:tblPrEx>
          </w:tblPrExChange>
        </w:tblPrEx>
        <w:trPr>
          <w:trHeight w:val="283"/>
          <w:jc w:val="center"/>
          <w:ins w:id="1041" w:author="chenxia" w:date="2023-08-18T17:39:00Z"/>
          <w:trPrChange w:id="1042" w:author="chenxia" w:date="2023-08-18T17:47:00Z">
            <w:trPr>
              <w:gridAfter w:val="0"/>
              <w:trHeight w:val="283"/>
              <w:jc w:val="center"/>
            </w:trPr>
          </w:trPrChange>
        </w:trPr>
        <w:tc>
          <w:tcPr>
            <w:tcW w:w="519" w:type="dxa"/>
            <w:vMerge/>
            <w:vAlign w:val="center"/>
            <w:hideMark/>
            <w:tcPrChange w:id="1043" w:author="chenxia" w:date="2023-08-18T17:47:00Z">
              <w:tcPr>
                <w:tcW w:w="519" w:type="dxa"/>
                <w:vMerge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044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045" w:author="chenxia" w:date="2023-08-18T17:43:00Z">
                  <w:rPr>
                    <w:ins w:id="1046" w:author="chenxia" w:date="2023-08-18T17:39:00Z"/>
                    <w:rFonts w:asciiTheme="minorEastAsia" w:eastAsiaTheme="minorEastAsia" w:hAnsiTheme="minorEastAsia"/>
                    <w:b/>
                    <w:bCs/>
                    <w:sz w:val="20"/>
                    <w:szCs w:val="20"/>
                  </w:rPr>
                </w:rPrChange>
              </w:rPr>
              <w:pPrChange w:id="1047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708" w:type="dxa"/>
            <w:vMerge/>
            <w:vAlign w:val="center"/>
            <w:hideMark/>
            <w:tcPrChange w:id="1048" w:author="chenxia" w:date="2023-08-18T17:47:00Z">
              <w:tcPr>
                <w:tcW w:w="708" w:type="dxa"/>
                <w:gridSpan w:val="2"/>
                <w:vMerge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049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050" w:author="chenxia" w:date="2023-08-18T17:43:00Z">
                  <w:rPr>
                    <w:ins w:id="1051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052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709" w:type="dxa"/>
            <w:vAlign w:val="center"/>
            <w:hideMark/>
            <w:tcPrChange w:id="1053" w:author="chenxia" w:date="2023-08-18T17:47:00Z">
              <w:tcPr>
                <w:tcW w:w="2001" w:type="dxa"/>
                <w:gridSpan w:val="2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054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055" w:author="chenxia" w:date="2023-08-18T17:43:00Z">
                  <w:rPr>
                    <w:ins w:id="1056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057" w:author="chenxia" w:date="2023-08-18T17:43:00Z">
                <w:pPr>
                  <w:ind w:left="480"/>
                  <w:jc w:val="center"/>
                </w:pPr>
              </w:pPrChange>
            </w:pPr>
            <w:ins w:id="1058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1059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左</w:t>
              </w:r>
            </w:ins>
          </w:p>
        </w:tc>
        <w:tc>
          <w:tcPr>
            <w:tcW w:w="1559" w:type="dxa"/>
            <w:vMerge/>
            <w:vAlign w:val="center"/>
            <w:hideMark/>
            <w:tcPrChange w:id="1060" w:author="chenxia" w:date="2023-08-18T17:47:00Z">
              <w:tcPr>
                <w:tcW w:w="0" w:type="auto"/>
                <w:vMerge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061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062" w:author="chenxia" w:date="2023-08-18T17:43:00Z">
                  <w:rPr>
                    <w:ins w:id="1063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064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1134" w:type="dxa"/>
            <w:vAlign w:val="center"/>
            <w:hideMark/>
            <w:tcPrChange w:id="1065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066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067" w:author="chenxia" w:date="2023-08-18T17:43:00Z">
                  <w:rPr>
                    <w:ins w:id="1068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069" w:author="chenxia" w:date="2023-08-18T17:43:00Z">
                <w:pPr>
                  <w:ind w:left="480"/>
                  <w:jc w:val="center"/>
                </w:pPr>
              </w:pPrChange>
            </w:pPr>
            <w:ins w:id="1070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1071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130N</w:t>
              </w:r>
            </w:ins>
          </w:p>
        </w:tc>
        <w:tc>
          <w:tcPr>
            <w:tcW w:w="1134" w:type="dxa"/>
            <w:vAlign w:val="center"/>
            <w:hideMark/>
            <w:tcPrChange w:id="1072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073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074" w:author="chenxia" w:date="2023-08-18T17:43:00Z">
                  <w:rPr>
                    <w:ins w:id="1075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076" w:author="chenxia" w:date="2023-08-18T17:43:00Z">
                <w:pPr>
                  <w:ind w:left="480"/>
                  <w:jc w:val="center"/>
                </w:pPr>
              </w:pPrChange>
            </w:pPr>
            <w:ins w:id="1077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1078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5s</w:t>
              </w:r>
            </w:ins>
          </w:p>
        </w:tc>
        <w:tc>
          <w:tcPr>
            <w:tcW w:w="2268" w:type="dxa"/>
            <w:vAlign w:val="center"/>
            <w:hideMark/>
            <w:tcPrChange w:id="1079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080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081" w:author="chenxia" w:date="2023-08-18T17:43:00Z">
                  <w:rPr>
                    <w:ins w:id="1082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083" w:author="chenxia" w:date="2023-08-18T17:43:00Z">
                <w:pPr>
                  <w:ind w:left="480"/>
                  <w:jc w:val="center"/>
                </w:pPr>
              </w:pPrChange>
            </w:pPr>
          </w:p>
        </w:tc>
      </w:tr>
      <w:tr w:rsidR="00F32BDC" w:rsidRPr="00F32BDC" w:rsidTr="00D26D94">
        <w:tblPrEx>
          <w:tblPrExChange w:id="1084" w:author="chenxia" w:date="2023-08-18T17:47:00Z">
            <w:tblPrEx>
              <w:tblW w:w="0" w:type="auto"/>
            </w:tblPrEx>
          </w:tblPrExChange>
        </w:tblPrEx>
        <w:trPr>
          <w:trHeight w:val="283"/>
          <w:jc w:val="center"/>
          <w:ins w:id="1085" w:author="chenxia" w:date="2023-08-18T17:39:00Z"/>
          <w:trPrChange w:id="1086" w:author="chenxia" w:date="2023-08-18T17:47:00Z">
            <w:trPr>
              <w:gridAfter w:val="0"/>
              <w:trHeight w:val="283"/>
              <w:jc w:val="center"/>
            </w:trPr>
          </w:trPrChange>
        </w:trPr>
        <w:tc>
          <w:tcPr>
            <w:tcW w:w="519" w:type="dxa"/>
            <w:vMerge/>
            <w:vAlign w:val="center"/>
            <w:hideMark/>
            <w:tcPrChange w:id="1087" w:author="chenxia" w:date="2023-08-18T17:47:00Z">
              <w:tcPr>
                <w:tcW w:w="519" w:type="dxa"/>
                <w:vMerge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088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089" w:author="chenxia" w:date="2023-08-18T17:43:00Z">
                  <w:rPr>
                    <w:ins w:id="1090" w:author="chenxia" w:date="2023-08-18T17:39:00Z"/>
                    <w:rFonts w:asciiTheme="minorEastAsia" w:eastAsiaTheme="minorEastAsia" w:hAnsiTheme="minorEastAsia"/>
                    <w:b/>
                    <w:bCs/>
                    <w:sz w:val="20"/>
                    <w:szCs w:val="20"/>
                  </w:rPr>
                </w:rPrChange>
              </w:rPr>
              <w:pPrChange w:id="1091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708" w:type="dxa"/>
            <w:vMerge/>
            <w:vAlign w:val="center"/>
            <w:hideMark/>
            <w:tcPrChange w:id="1092" w:author="chenxia" w:date="2023-08-18T17:47:00Z">
              <w:tcPr>
                <w:tcW w:w="708" w:type="dxa"/>
                <w:gridSpan w:val="2"/>
                <w:vMerge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093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094" w:author="chenxia" w:date="2023-08-18T17:43:00Z">
                  <w:rPr>
                    <w:ins w:id="1095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096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709" w:type="dxa"/>
            <w:vAlign w:val="center"/>
            <w:hideMark/>
            <w:tcPrChange w:id="1097" w:author="chenxia" w:date="2023-08-18T17:47:00Z">
              <w:tcPr>
                <w:tcW w:w="2001" w:type="dxa"/>
                <w:gridSpan w:val="2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098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099" w:author="chenxia" w:date="2023-08-18T17:43:00Z">
                  <w:rPr>
                    <w:ins w:id="1100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101" w:author="chenxia" w:date="2023-08-18T17:43:00Z">
                <w:pPr>
                  <w:ind w:left="480"/>
                  <w:jc w:val="center"/>
                </w:pPr>
              </w:pPrChange>
            </w:pPr>
            <w:ins w:id="1102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1103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右</w:t>
              </w:r>
            </w:ins>
          </w:p>
        </w:tc>
        <w:tc>
          <w:tcPr>
            <w:tcW w:w="1559" w:type="dxa"/>
            <w:vMerge/>
            <w:vAlign w:val="center"/>
            <w:hideMark/>
            <w:tcPrChange w:id="1104" w:author="chenxia" w:date="2023-08-18T17:47:00Z">
              <w:tcPr>
                <w:tcW w:w="0" w:type="auto"/>
                <w:vMerge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105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106" w:author="chenxia" w:date="2023-08-18T17:43:00Z">
                  <w:rPr>
                    <w:ins w:id="1107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108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1134" w:type="dxa"/>
            <w:vAlign w:val="center"/>
            <w:hideMark/>
            <w:tcPrChange w:id="1109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110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111" w:author="chenxia" w:date="2023-08-18T17:43:00Z">
                  <w:rPr>
                    <w:ins w:id="1112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113" w:author="chenxia" w:date="2023-08-18T17:43:00Z">
                <w:pPr>
                  <w:ind w:left="480"/>
                  <w:jc w:val="center"/>
                </w:pPr>
              </w:pPrChange>
            </w:pPr>
            <w:ins w:id="1114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1115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130N</w:t>
              </w:r>
            </w:ins>
          </w:p>
        </w:tc>
        <w:tc>
          <w:tcPr>
            <w:tcW w:w="1134" w:type="dxa"/>
            <w:vAlign w:val="center"/>
            <w:hideMark/>
            <w:tcPrChange w:id="1116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117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118" w:author="chenxia" w:date="2023-08-18T17:43:00Z">
                  <w:rPr>
                    <w:ins w:id="1119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120" w:author="chenxia" w:date="2023-08-18T17:43:00Z">
                <w:pPr>
                  <w:ind w:left="480"/>
                  <w:jc w:val="center"/>
                </w:pPr>
              </w:pPrChange>
            </w:pPr>
            <w:ins w:id="1121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1122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5s</w:t>
              </w:r>
            </w:ins>
          </w:p>
        </w:tc>
        <w:tc>
          <w:tcPr>
            <w:tcW w:w="2268" w:type="dxa"/>
            <w:vAlign w:val="center"/>
            <w:hideMark/>
            <w:tcPrChange w:id="1123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124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125" w:author="chenxia" w:date="2023-08-18T17:43:00Z">
                  <w:rPr>
                    <w:ins w:id="1126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127" w:author="chenxia" w:date="2023-08-18T17:43:00Z">
                <w:pPr>
                  <w:ind w:left="480"/>
                  <w:jc w:val="center"/>
                </w:pPr>
              </w:pPrChange>
            </w:pPr>
          </w:p>
        </w:tc>
      </w:tr>
      <w:tr w:rsidR="00F32BDC" w:rsidRPr="00F32BDC" w:rsidTr="00D26D94">
        <w:tblPrEx>
          <w:tblPrExChange w:id="1128" w:author="chenxia" w:date="2023-08-18T17:47:00Z">
            <w:tblPrEx>
              <w:tblW w:w="0" w:type="auto"/>
            </w:tblPrEx>
          </w:tblPrExChange>
        </w:tblPrEx>
        <w:trPr>
          <w:trHeight w:val="283"/>
          <w:jc w:val="center"/>
          <w:ins w:id="1129" w:author="chenxia" w:date="2023-08-18T17:39:00Z"/>
          <w:trPrChange w:id="1130" w:author="chenxia" w:date="2023-08-18T17:47:00Z">
            <w:trPr>
              <w:gridAfter w:val="0"/>
              <w:trHeight w:val="283"/>
              <w:jc w:val="center"/>
            </w:trPr>
          </w:trPrChange>
        </w:trPr>
        <w:tc>
          <w:tcPr>
            <w:tcW w:w="519" w:type="dxa"/>
            <w:vMerge/>
            <w:vAlign w:val="center"/>
            <w:hideMark/>
            <w:tcPrChange w:id="1131" w:author="chenxia" w:date="2023-08-18T17:47:00Z">
              <w:tcPr>
                <w:tcW w:w="519" w:type="dxa"/>
                <w:vMerge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132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133" w:author="chenxia" w:date="2023-08-18T17:43:00Z">
                  <w:rPr>
                    <w:ins w:id="1134" w:author="chenxia" w:date="2023-08-18T17:39:00Z"/>
                    <w:rFonts w:asciiTheme="minorEastAsia" w:eastAsiaTheme="minorEastAsia" w:hAnsiTheme="minorEastAsia"/>
                    <w:b/>
                    <w:bCs/>
                    <w:sz w:val="20"/>
                    <w:szCs w:val="20"/>
                  </w:rPr>
                </w:rPrChange>
              </w:rPr>
              <w:pPrChange w:id="1135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708" w:type="dxa"/>
            <w:vMerge/>
            <w:vAlign w:val="center"/>
            <w:hideMark/>
            <w:tcPrChange w:id="1136" w:author="chenxia" w:date="2023-08-18T17:47:00Z">
              <w:tcPr>
                <w:tcW w:w="708" w:type="dxa"/>
                <w:gridSpan w:val="2"/>
                <w:vMerge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137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138" w:author="chenxia" w:date="2023-08-18T17:43:00Z">
                  <w:rPr>
                    <w:ins w:id="1139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140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709" w:type="dxa"/>
            <w:vAlign w:val="center"/>
            <w:hideMark/>
            <w:tcPrChange w:id="1141" w:author="chenxia" w:date="2023-08-18T17:47:00Z">
              <w:tcPr>
                <w:tcW w:w="2001" w:type="dxa"/>
                <w:gridSpan w:val="2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142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143" w:author="chenxia" w:date="2023-08-18T17:43:00Z">
                  <w:rPr>
                    <w:ins w:id="1144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145" w:author="chenxia" w:date="2023-08-18T17:43:00Z">
                <w:pPr>
                  <w:ind w:left="480"/>
                  <w:jc w:val="center"/>
                </w:pPr>
              </w:pPrChange>
            </w:pPr>
            <w:ins w:id="1146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1147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上</w:t>
              </w:r>
            </w:ins>
          </w:p>
        </w:tc>
        <w:tc>
          <w:tcPr>
            <w:tcW w:w="1559" w:type="dxa"/>
            <w:vAlign w:val="center"/>
            <w:hideMark/>
            <w:tcPrChange w:id="1148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149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150" w:author="chenxia" w:date="2023-08-18T17:43:00Z">
                  <w:rPr>
                    <w:ins w:id="1151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152" w:author="chenxia" w:date="2023-08-18T17:43:00Z">
                <w:pPr>
                  <w:ind w:left="480"/>
                  <w:jc w:val="center"/>
                </w:pPr>
              </w:pPrChange>
            </w:pPr>
            <w:ins w:id="1153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1154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工作台上方</w:t>
              </w:r>
            </w:ins>
          </w:p>
        </w:tc>
        <w:tc>
          <w:tcPr>
            <w:tcW w:w="1134" w:type="dxa"/>
            <w:vAlign w:val="center"/>
            <w:hideMark/>
            <w:tcPrChange w:id="1155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156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157" w:author="chenxia" w:date="2023-08-18T17:43:00Z">
                  <w:rPr>
                    <w:ins w:id="1158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159" w:author="chenxia" w:date="2023-08-18T17:43:00Z">
                <w:pPr>
                  <w:ind w:left="480"/>
                  <w:jc w:val="center"/>
                </w:pPr>
              </w:pPrChange>
            </w:pPr>
            <w:ins w:id="1160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1161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130N</w:t>
              </w:r>
            </w:ins>
          </w:p>
        </w:tc>
        <w:tc>
          <w:tcPr>
            <w:tcW w:w="1134" w:type="dxa"/>
            <w:vAlign w:val="center"/>
            <w:hideMark/>
            <w:tcPrChange w:id="1162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163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164" w:author="chenxia" w:date="2023-08-18T17:43:00Z">
                  <w:rPr>
                    <w:ins w:id="1165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166" w:author="chenxia" w:date="2023-08-18T17:43:00Z">
                <w:pPr>
                  <w:ind w:left="480"/>
                  <w:jc w:val="center"/>
                </w:pPr>
              </w:pPrChange>
            </w:pPr>
            <w:ins w:id="1167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1168" w:author="chenxia" w:date="2023-08-18T17:43:00Z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rPrChange>
                </w:rPr>
                <w:t>5s</w:t>
              </w:r>
            </w:ins>
          </w:p>
        </w:tc>
        <w:tc>
          <w:tcPr>
            <w:tcW w:w="2268" w:type="dxa"/>
            <w:vAlign w:val="center"/>
            <w:hideMark/>
            <w:tcPrChange w:id="1169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170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171" w:author="chenxia" w:date="2023-08-18T17:43:00Z">
                  <w:rPr>
                    <w:ins w:id="1172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173" w:author="chenxia" w:date="2023-08-18T17:43:00Z">
                <w:pPr>
                  <w:ind w:left="480"/>
                  <w:jc w:val="center"/>
                </w:pPr>
              </w:pPrChange>
            </w:pPr>
          </w:p>
        </w:tc>
      </w:tr>
      <w:tr w:rsidR="00F32BDC" w:rsidRPr="00F32BDC" w:rsidTr="00D26D94">
        <w:tblPrEx>
          <w:tblPrExChange w:id="1174" w:author="chenxia" w:date="2023-08-18T17:47:00Z">
            <w:tblPrEx>
              <w:tblW w:w="0" w:type="auto"/>
            </w:tblPrEx>
          </w:tblPrExChange>
        </w:tblPrEx>
        <w:trPr>
          <w:trHeight w:val="283"/>
          <w:jc w:val="center"/>
          <w:ins w:id="1175" w:author="chenxia" w:date="2023-08-18T17:39:00Z"/>
          <w:trPrChange w:id="1176" w:author="chenxia" w:date="2023-08-18T17:47:00Z">
            <w:trPr>
              <w:gridAfter w:val="0"/>
              <w:trHeight w:val="283"/>
              <w:jc w:val="center"/>
            </w:trPr>
          </w:trPrChange>
        </w:trPr>
        <w:tc>
          <w:tcPr>
            <w:tcW w:w="519" w:type="dxa"/>
            <w:vAlign w:val="center"/>
            <w:hideMark/>
            <w:tcPrChange w:id="1177" w:author="chenxia" w:date="2023-08-18T17:47:00Z">
              <w:tcPr>
                <w:tcW w:w="519" w:type="dxa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178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179" w:author="chenxia" w:date="2023-08-18T17:43:00Z">
                  <w:rPr>
                    <w:ins w:id="1180" w:author="chenxia" w:date="2023-08-18T17:39:00Z"/>
                    <w:rFonts w:asciiTheme="minorEastAsia" w:eastAsiaTheme="minorEastAsia" w:hAnsiTheme="minorEastAsia"/>
                    <w:b/>
                    <w:bCs/>
                    <w:sz w:val="20"/>
                    <w:szCs w:val="20"/>
                  </w:rPr>
                </w:rPrChange>
              </w:rPr>
              <w:pPrChange w:id="1181" w:author="chenxia" w:date="2023-08-18T17:43:00Z">
                <w:pPr>
                  <w:ind w:left="480"/>
                  <w:jc w:val="center"/>
                </w:pPr>
              </w:pPrChange>
            </w:pPr>
            <w:ins w:id="1182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1183" w:author="chenxia" w:date="2023-08-18T17:43:00Z">
                    <w:rPr>
                      <w:rFonts w:asciiTheme="minorEastAsia" w:eastAsiaTheme="minorEastAsia" w:hAnsiTheme="minorEastAsia" w:hint="eastAsia"/>
                      <w:b/>
                      <w:bCs/>
                      <w:sz w:val="20"/>
                      <w:szCs w:val="20"/>
                    </w:rPr>
                  </w:rPrChange>
                </w:rPr>
                <w:t>4</w:t>
              </w:r>
            </w:ins>
          </w:p>
        </w:tc>
        <w:tc>
          <w:tcPr>
            <w:tcW w:w="708" w:type="dxa"/>
            <w:vAlign w:val="center"/>
            <w:hideMark/>
            <w:tcPrChange w:id="1184" w:author="chenxia" w:date="2023-08-18T17:47:00Z">
              <w:tcPr>
                <w:tcW w:w="708" w:type="dxa"/>
                <w:gridSpan w:val="2"/>
                <w:vAlign w:val="center"/>
                <w:hideMark/>
              </w:tcPr>
            </w:tcPrChange>
          </w:tcPr>
          <w:p w:rsidR="00B138F2" w:rsidRPr="001E24EC" w:rsidRDefault="00B138F2" w:rsidP="00F32BDC">
            <w:pPr>
              <w:jc w:val="center"/>
              <w:rPr>
                <w:ins w:id="1185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</w:rPr>
              <w:pPrChange w:id="1186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709" w:type="dxa"/>
            <w:vAlign w:val="center"/>
            <w:hideMark/>
            <w:tcPrChange w:id="1187" w:author="chenxia" w:date="2023-08-18T17:47:00Z">
              <w:tcPr>
                <w:tcW w:w="2001" w:type="dxa"/>
                <w:gridSpan w:val="2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188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189" w:author="chenxia" w:date="2023-08-18T17:43:00Z">
                  <w:rPr>
                    <w:ins w:id="1190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191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1559" w:type="dxa"/>
            <w:vAlign w:val="center"/>
            <w:hideMark/>
            <w:tcPrChange w:id="1192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193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194" w:author="chenxia" w:date="2023-08-18T17:43:00Z">
                  <w:rPr>
                    <w:ins w:id="1195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196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1134" w:type="dxa"/>
            <w:vAlign w:val="center"/>
            <w:hideMark/>
            <w:tcPrChange w:id="1197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198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199" w:author="chenxia" w:date="2023-08-18T17:43:00Z">
                  <w:rPr>
                    <w:ins w:id="1200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201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1134" w:type="dxa"/>
            <w:vAlign w:val="center"/>
            <w:hideMark/>
            <w:tcPrChange w:id="1202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203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204" w:author="chenxia" w:date="2023-08-18T17:43:00Z">
                  <w:rPr>
                    <w:ins w:id="1205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206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2268" w:type="dxa"/>
            <w:vAlign w:val="center"/>
            <w:hideMark/>
            <w:tcPrChange w:id="1207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208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209" w:author="chenxia" w:date="2023-08-18T17:43:00Z">
                  <w:rPr>
                    <w:ins w:id="1210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211" w:author="chenxia" w:date="2023-08-18T17:43:00Z">
                <w:pPr>
                  <w:ind w:left="480"/>
                  <w:jc w:val="center"/>
                </w:pPr>
              </w:pPrChange>
            </w:pPr>
          </w:p>
        </w:tc>
      </w:tr>
      <w:tr w:rsidR="00F32BDC" w:rsidRPr="00F32BDC" w:rsidTr="00D26D94">
        <w:tblPrEx>
          <w:tblPrExChange w:id="1212" w:author="chenxia" w:date="2023-08-18T17:47:00Z">
            <w:tblPrEx>
              <w:tblW w:w="0" w:type="auto"/>
            </w:tblPrEx>
          </w:tblPrExChange>
        </w:tblPrEx>
        <w:trPr>
          <w:trHeight w:val="283"/>
          <w:jc w:val="center"/>
          <w:ins w:id="1213" w:author="chenxia" w:date="2023-08-18T17:39:00Z"/>
          <w:trPrChange w:id="1214" w:author="chenxia" w:date="2023-08-18T17:47:00Z">
            <w:trPr>
              <w:gridAfter w:val="0"/>
              <w:trHeight w:val="283"/>
              <w:jc w:val="center"/>
            </w:trPr>
          </w:trPrChange>
        </w:trPr>
        <w:tc>
          <w:tcPr>
            <w:tcW w:w="519" w:type="dxa"/>
            <w:vAlign w:val="center"/>
            <w:hideMark/>
            <w:tcPrChange w:id="1215" w:author="chenxia" w:date="2023-08-18T17:47:00Z">
              <w:tcPr>
                <w:tcW w:w="519" w:type="dxa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216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217" w:author="chenxia" w:date="2023-08-18T17:43:00Z">
                  <w:rPr>
                    <w:ins w:id="1218" w:author="chenxia" w:date="2023-08-18T17:39:00Z"/>
                    <w:rFonts w:asciiTheme="minorEastAsia" w:eastAsiaTheme="minorEastAsia" w:hAnsiTheme="minorEastAsia"/>
                    <w:b/>
                    <w:bCs/>
                    <w:sz w:val="20"/>
                    <w:szCs w:val="20"/>
                  </w:rPr>
                </w:rPrChange>
              </w:rPr>
              <w:pPrChange w:id="1219" w:author="chenxia" w:date="2023-08-18T17:43:00Z">
                <w:pPr>
                  <w:ind w:left="480"/>
                  <w:jc w:val="center"/>
                </w:pPr>
              </w:pPrChange>
            </w:pPr>
            <w:ins w:id="1220" w:author="chenxia" w:date="2023-08-18T17:39:00Z">
              <w:r w:rsidRPr="00F32BDC">
                <w:rPr>
                  <w:rFonts w:asciiTheme="minorEastAsia" w:eastAsiaTheme="minorEastAsia" w:hAnsiTheme="minorEastAsia" w:hint="eastAsia"/>
                  <w:bCs/>
                  <w:sz w:val="20"/>
                  <w:szCs w:val="20"/>
                  <w:rPrChange w:id="1221" w:author="chenxia" w:date="2023-08-18T17:43:00Z">
                    <w:rPr>
                      <w:rFonts w:asciiTheme="minorEastAsia" w:eastAsiaTheme="minorEastAsia" w:hAnsiTheme="minorEastAsia" w:hint="eastAsia"/>
                      <w:b/>
                      <w:bCs/>
                      <w:sz w:val="20"/>
                      <w:szCs w:val="20"/>
                    </w:rPr>
                  </w:rPrChange>
                </w:rPr>
                <w:t>5</w:t>
              </w:r>
            </w:ins>
          </w:p>
        </w:tc>
        <w:tc>
          <w:tcPr>
            <w:tcW w:w="708" w:type="dxa"/>
            <w:vAlign w:val="center"/>
            <w:hideMark/>
            <w:tcPrChange w:id="1222" w:author="chenxia" w:date="2023-08-18T17:47:00Z">
              <w:tcPr>
                <w:tcW w:w="708" w:type="dxa"/>
                <w:gridSpan w:val="2"/>
                <w:vAlign w:val="center"/>
                <w:hideMark/>
              </w:tcPr>
            </w:tcPrChange>
          </w:tcPr>
          <w:p w:rsidR="00B138F2" w:rsidRPr="001E24EC" w:rsidRDefault="00B138F2" w:rsidP="00F32BDC">
            <w:pPr>
              <w:jc w:val="center"/>
              <w:rPr>
                <w:ins w:id="1223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</w:rPr>
              <w:pPrChange w:id="1224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709" w:type="dxa"/>
            <w:vAlign w:val="center"/>
            <w:hideMark/>
            <w:tcPrChange w:id="1225" w:author="chenxia" w:date="2023-08-18T17:47:00Z">
              <w:tcPr>
                <w:tcW w:w="2001" w:type="dxa"/>
                <w:gridSpan w:val="2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226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227" w:author="chenxia" w:date="2023-08-18T17:43:00Z">
                  <w:rPr>
                    <w:ins w:id="1228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229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1559" w:type="dxa"/>
            <w:vAlign w:val="center"/>
            <w:hideMark/>
            <w:tcPrChange w:id="1230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231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232" w:author="chenxia" w:date="2023-08-18T17:43:00Z">
                  <w:rPr>
                    <w:ins w:id="1233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234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1134" w:type="dxa"/>
            <w:vAlign w:val="center"/>
            <w:hideMark/>
            <w:tcPrChange w:id="1235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236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237" w:author="chenxia" w:date="2023-08-18T17:43:00Z">
                  <w:rPr>
                    <w:ins w:id="1238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239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1134" w:type="dxa"/>
            <w:vAlign w:val="center"/>
            <w:hideMark/>
            <w:tcPrChange w:id="1240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241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242" w:author="chenxia" w:date="2023-08-18T17:43:00Z">
                  <w:rPr>
                    <w:ins w:id="1243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244" w:author="chenxia" w:date="2023-08-18T17:43:00Z">
                <w:pPr>
                  <w:ind w:left="480"/>
                  <w:jc w:val="center"/>
                </w:pPr>
              </w:pPrChange>
            </w:pPr>
          </w:p>
        </w:tc>
        <w:tc>
          <w:tcPr>
            <w:tcW w:w="2268" w:type="dxa"/>
            <w:vAlign w:val="center"/>
            <w:hideMark/>
            <w:tcPrChange w:id="1245" w:author="chenxia" w:date="2023-08-18T17:47:00Z">
              <w:tcPr>
                <w:tcW w:w="0" w:type="auto"/>
                <w:vAlign w:val="center"/>
                <w:hideMark/>
              </w:tcPr>
            </w:tcPrChange>
          </w:tcPr>
          <w:p w:rsidR="00B138F2" w:rsidRPr="00F32BDC" w:rsidRDefault="00B138F2" w:rsidP="00F32BDC">
            <w:pPr>
              <w:jc w:val="center"/>
              <w:rPr>
                <w:ins w:id="1246" w:author="chenxia" w:date="2023-08-18T17:39:00Z"/>
                <w:rFonts w:asciiTheme="minorEastAsia" w:eastAsiaTheme="minorEastAsia" w:hAnsiTheme="minorEastAsia"/>
                <w:bCs/>
                <w:sz w:val="20"/>
                <w:szCs w:val="20"/>
                <w:rPrChange w:id="1247" w:author="chenxia" w:date="2023-08-18T17:43:00Z">
                  <w:rPr>
                    <w:ins w:id="1248" w:author="chenxia" w:date="2023-08-18T17:39:00Z"/>
                    <w:rFonts w:asciiTheme="minorEastAsia" w:eastAsiaTheme="minorEastAsia" w:hAnsiTheme="minorEastAsia"/>
                    <w:sz w:val="20"/>
                    <w:szCs w:val="20"/>
                  </w:rPr>
                </w:rPrChange>
              </w:rPr>
              <w:pPrChange w:id="1249" w:author="chenxia" w:date="2023-08-18T17:43:00Z">
                <w:pPr>
                  <w:ind w:left="480"/>
                  <w:jc w:val="center"/>
                </w:pPr>
              </w:pPrChange>
            </w:pPr>
          </w:p>
        </w:tc>
      </w:tr>
    </w:tbl>
    <w:p w:rsidR="001E55CE" w:rsidRDefault="005E14A9">
      <w:del w:id="1250" w:author="chenxia" w:date="2023-08-18T17:40:00Z">
        <w:r w:rsidDel="00B138F2">
          <w:rPr>
            <w:rFonts w:hint="eastAsia"/>
          </w:rPr>
          <w:delText>附件</w:delText>
        </w:r>
        <w:r w:rsidDel="00B138F2">
          <w:rPr>
            <w:rFonts w:hint="eastAsia"/>
          </w:rPr>
          <w:delText xml:space="preserve">1 </w:delText>
        </w:r>
        <w:r w:rsidDel="00B138F2">
          <w:rPr>
            <w:rFonts w:hint="eastAsia"/>
          </w:rPr>
          <w:delText>《</w:delText>
        </w:r>
        <w:r w:rsidDel="00B138F2">
          <w:rPr>
            <w:rFonts w:hint="eastAsia"/>
          </w:rPr>
          <w:delText>MS-002</w:delText>
        </w:r>
        <w:r w:rsidDel="00B138F2">
          <w:rPr>
            <w:rFonts w:hint="eastAsia"/>
          </w:rPr>
          <w:delText>台车</w:delText>
        </w:r>
      </w:del>
      <w:del w:id="1251" w:author="chenxia" w:date="2023-08-16T15:46:00Z">
        <w:r>
          <w:rPr>
            <w:rFonts w:hint="eastAsia"/>
          </w:rPr>
          <w:delText>承重受力</w:delText>
        </w:r>
      </w:del>
      <w:del w:id="1252" w:author="chenxia" w:date="2023-08-18T17:40:00Z">
        <w:r w:rsidDel="00B138F2">
          <w:rPr>
            <w:rFonts w:hint="eastAsia"/>
          </w:rPr>
          <w:delText>验证方案</w:delText>
        </w:r>
        <w:r w:rsidDel="00B138F2">
          <w:rPr>
            <w:rFonts w:hint="eastAsia"/>
          </w:rPr>
          <w:delText>_</w:delText>
        </w:r>
        <w:r w:rsidDel="00B138F2">
          <w:rPr>
            <w:rFonts w:hint="eastAsia"/>
          </w:rPr>
          <w:delText>附件</w:delText>
        </w:r>
        <w:r w:rsidDel="00B138F2">
          <w:rPr>
            <w:rFonts w:hint="eastAsia"/>
          </w:rPr>
          <w:delText>记录表</w:delText>
        </w:r>
        <w:r w:rsidDel="00B138F2">
          <w:rPr>
            <w:rFonts w:hint="eastAsia"/>
          </w:rPr>
          <w:delText>_</w:delText>
        </w:r>
        <w:r w:rsidDel="00B138F2">
          <w:rPr>
            <w:rFonts w:hint="eastAsia"/>
          </w:rPr>
          <w:delText>样表</w:delText>
        </w:r>
        <w:r w:rsidDel="00B138F2">
          <w:rPr>
            <w:rFonts w:hint="eastAsia"/>
          </w:rPr>
          <w:delText>.xlsx</w:delText>
        </w:r>
        <w:r w:rsidDel="00B138F2">
          <w:rPr>
            <w:rFonts w:hint="eastAsia"/>
          </w:rPr>
          <w:delText>》</w:delText>
        </w:r>
      </w:del>
    </w:p>
    <w:sectPr w:rsidR="001E55CE">
      <w:footerReference w:type="default" r:id="rId11"/>
      <w:pgSz w:w="11906" w:h="16838"/>
      <w:pgMar w:top="1417" w:right="1803" w:bottom="850" w:left="1803" w:header="851" w:footer="283" w:gutter="0"/>
      <w:pgNumType w:start="1"/>
      <w:cols w:space="0"/>
      <w:docGrid w:type="lines" w:linePitch="39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4A9" w:rsidRDefault="005E14A9">
      <w:pPr>
        <w:spacing w:line="240" w:lineRule="auto"/>
      </w:pPr>
      <w:r>
        <w:separator/>
      </w:r>
    </w:p>
  </w:endnote>
  <w:endnote w:type="continuationSeparator" w:id="0">
    <w:p w:rsidR="005E14A9" w:rsidRDefault="005E14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5CE" w:rsidRDefault="005E14A9">
    <w:pPr>
      <w:pStyle w:val="a9"/>
      <w:tabs>
        <w:tab w:val="clear" w:pos="4153"/>
        <w:tab w:val="left" w:pos="301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85BDD5" wp14:editId="7ED06C5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55CE" w:rsidRDefault="001E55CE">
                          <w:pPr>
                            <w:pStyle w:val="a9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85BDD5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1E55CE" w:rsidRDefault="001E55CE">
                    <w:pPr>
                      <w:pStyle w:val="a9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5CE" w:rsidRDefault="005E14A9">
    <w:pPr>
      <w:pStyle w:val="a9"/>
      <w:tabs>
        <w:tab w:val="clear" w:pos="4153"/>
        <w:tab w:val="left" w:pos="301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55CE" w:rsidRDefault="005E14A9">
                          <w:pPr>
                            <w:pStyle w:val="a9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 w:rsidR="001E24EC">
                            <w:rPr>
                              <w:rFonts w:ascii="Times New Roman" w:hAnsi="Times New Roman" w:cs="Times New Roman"/>
                              <w:noProof/>
                            </w:rPr>
                            <w:t>7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xjXvm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1E55CE" w:rsidRDefault="005E14A9">
                    <w:pPr>
                      <w:pStyle w:val="a9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1E24EC">
                      <w:rPr>
                        <w:rFonts w:ascii="Times New Roman" w:hAnsi="Times New Roman" w:cs="Times New Roman"/>
                        <w:noProof/>
                      </w:rPr>
                      <w:t>7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4A9" w:rsidRDefault="005E14A9">
      <w:r>
        <w:separator/>
      </w:r>
    </w:p>
  </w:footnote>
  <w:footnote w:type="continuationSeparator" w:id="0">
    <w:p w:rsidR="005E14A9" w:rsidRDefault="005E1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5CE" w:rsidRDefault="005E14A9">
    <w:pPr>
      <w:pStyle w:val="aa"/>
      <w:jc w:val="center"/>
      <w:rPr>
        <w:sz w:val="21"/>
        <w:szCs w:val="32"/>
      </w:rPr>
    </w:pPr>
    <w:ins w:id="93" w:author="chenxia" w:date="2023-08-16T16:02:00Z">
      <w:r>
        <w:rPr>
          <w:sz w:val="21"/>
          <w:szCs w:val="32"/>
        </w:rPr>
        <w:t>MS-002.40W011</w:t>
      </w:r>
    </w:ins>
    <w:r>
      <w:rPr>
        <w:rFonts w:hint="eastAsia"/>
        <w:sz w:val="21"/>
        <w:szCs w:val="32"/>
      </w:rPr>
      <w:t xml:space="preserve">                                       </w:t>
    </w:r>
    <w:del w:id="94" w:author="chenxia" w:date="2023-08-16T16:02:00Z">
      <w:r>
        <w:rPr>
          <w:rFonts w:hint="eastAsia"/>
          <w:sz w:val="21"/>
          <w:szCs w:val="32"/>
        </w:rPr>
        <w:delText xml:space="preserve">                </w:delText>
      </w:r>
    </w:del>
    <w:r>
      <w:rPr>
        <w:rFonts w:hint="eastAsia"/>
        <w:sz w:val="21"/>
        <w:szCs w:val="32"/>
      </w:rPr>
      <w:t>杭州三坛医疗科技有限公司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4F06F2"/>
    <w:multiLevelType w:val="singleLevel"/>
    <w:tmpl w:val="804F06F2"/>
    <w:lvl w:ilvl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98423475"/>
    <w:multiLevelType w:val="singleLevel"/>
    <w:tmpl w:val="9842347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A30BD87E"/>
    <w:multiLevelType w:val="singleLevel"/>
    <w:tmpl w:val="A30BD87E"/>
    <w:lvl w:ilvl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 w15:restartNumberingAfterBreak="0">
    <w:nsid w:val="49B42A26"/>
    <w:multiLevelType w:val="singleLevel"/>
    <w:tmpl w:val="49B42A26"/>
    <w:lvl w:ilvl="0">
      <w:start w:val="2"/>
      <w:numFmt w:val="decimal"/>
      <w:suff w:val="nothing"/>
      <w:lvlText w:val="%1）"/>
      <w:lvlJc w:val="left"/>
    </w:lvl>
  </w:abstractNum>
  <w:abstractNum w:abstractNumId="4" w15:restartNumberingAfterBreak="0">
    <w:nsid w:val="5D238BC6"/>
    <w:multiLevelType w:val="singleLevel"/>
    <w:tmpl w:val="5D238BC6"/>
    <w:lvl w:ilvl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5" w15:restartNumberingAfterBreak="0">
    <w:nsid w:val="63E8BCAC"/>
    <w:multiLevelType w:val="multilevel"/>
    <w:tmpl w:val="63E8BCAC"/>
    <w:lvl w:ilvl="0">
      <w:start w:val="1"/>
      <w:numFmt w:val="chineseCounting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5" w:hanging="575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6" w15:restartNumberingAfterBreak="0">
    <w:nsid w:val="703CD01A"/>
    <w:multiLevelType w:val="singleLevel"/>
    <w:tmpl w:val="703CD01A"/>
    <w:lvl w:ilvl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enxia">
    <w15:presenceInfo w15:providerId="None" w15:userId="chenxia"/>
  </w15:person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trackRevisions/>
  <w:defaultTabStop w:val="420"/>
  <w:drawingGridVerticalSpacing w:val="198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1ZDI0NTczNWI0NzY1NTI2MTdkZWI1ZThhZTBlNDcifQ=="/>
  </w:docVars>
  <w:rsids>
    <w:rsidRoot w:val="00172A27"/>
    <w:rsid w:val="00026BD8"/>
    <w:rsid w:val="00085E93"/>
    <w:rsid w:val="00106177"/>
    <w:rsid w:val="00165687"/>
    <w:rsid w:val="00172A27"/>
    <w:rsid w:val="001A2F8C"/>
    <w:rsid w:val="001A6428"/>
    <w:rsid w:val="001E24EC"/>
    <w:rsid w:val="001E55CE"/>
    <w:rsid w:val="0036298A"/>
    <w:rsid w:val="004175DD"/>
    <w:rsid w:val="0041798B"/>
    <w:rsid w:val="005408AF"/>
    <w:rsid w:val="00564EA2"/>
    <w:rsid w:val="005805E7"/>
    <w:rsid w:val="005E14A9"/>
    <w:rsid w:val="0062113E"/>
    <w:rsid w:val="00710266"/>
    <w:rsid w:val="00781A19"/>
    <w:rsid w:val="00862B3D"/>
    <w:rsid w:val="009A5500"/>
    <w:rsid w:val="009B62F1"/>
    <w:rsid w:val="00A14DBF"/>
    <w:rsid w:val="00B138F2"/>
    <w:rsid w:val="00B5628B"/>
    <w:rsid w:val="00BE094A"/>
    <w:rsid w:val="00C26B10"/>
    <w:rsid w:val="00CC79CB"/>
    <w:rsid w:val="00D26D94"/>
    <w:rsid w:val="00D60321"/>
    <w:rsid w:val="00F32BDC"/>
    <w:rsid w:val="00F70146"/>
    <w:rsid w:val="01242FDD"/>
    <w:rsid w:val="012C21C6"/>
    <w:rsid w:val="013C7235"/>
    <w:rsid w:val="01D67EAB"/>
    <w:rsid w:val="01F23AA6"/>
    <w:rsid w:val="0260168B"/>
    <w:rsid w:val="02644ACE"/>
    <w:rsid w:val="02AB0636"/>
    <w:rsid w:val="03377BF0"/>
    <w:rsid w:val="040344C3"/>
    <w:rsid w:val="04CA4BB5"/>
    <w:rsid w:val="05CB5F07"/>
    <w:rsid w:val="064C693C"/>
    <w:rsid w:val="06BF1533"/>
    <w:rsid w:val="074012A7"/>
    <w:rsid w:val="074245F9"/>
    <w:rsid w:val="08756ED0"/>
    <w:rsid w:val="08B11E84"/>
    <w:rsid w:val="092403B3"/>
    <w:rsid w:val="0A65416C"/>
    <w:rsid w:val="0ACD1D30"/>
    <w:rsid w:val="0AD26282"/>
    <w:rsid w:val="0AD53FA5"/>
    <w:rsid w:val="0BB928C2"/>
    <w:rsid w:val="0C8B358A"/>
    <w:rsid w:val="0CA16FF1"/>
    <w:rsid w:val="0CD02B9A"/>
    <w:rsid w:val="0D257698"/>
    <w:rsid w:val="0D380D3F"/>
    <w:rsid w:val="0D743CCE"/>
    <w:rsid w:val="0D9F0DB5"/>
    <w:rsid w:val="0DB875C6"/>
    <w:rsid w:val="0E3C357E"/>
    <w:rsid w:val="0F525587"/>
    <w:rsid w:val="0F8F0B56"/>
    <w:rsid w:val="0F94680C"/>
    <w:rsid w:val="0FB13C24"/>
    <w:rsid w:val="10767088"/>
    <w:rsid w:val="10A12DA0"/>
    <w:rsid w:val="10AD4E23"/>
    <w:rsid w:val="117A794E"/>
    <w:rsid w:val="120135A5"/>
    <w:rsid w:val="12580DEF"/>
    <w:rsid w:val="12621206"/>
    <w:rsid w:val="128812A8"/>
    <w:rsid w:val="12C845D2"/>
    <w:rsid w:val="132604F3"/>
    <w:rsid w:val="13F8073F"/>
    <w:rsid w:val="141E2224"/>
    <w:rsid w:val="15835095"/>
    <w:rsid w:val="1585042C"/>
    <w:rsid w:val="16013E30"/>
    <w:rsid w:val="16BE5831"/>
    <w:rsid w:val="17370A93"/>
    <w:rsid w:val="1754438B"/>
    <w:rsid w:val="17B6703A"/>
    <w:rsid w:val="17F51C94"/>
    <w:rsid w:val="181F4BF8"/>
    <w:rsid w:val="18785FB9"/>
    <w:rsid w:val="198F3CBF"/>
    <w:rsid w:val="1A390B5E"/>
    <w:rsid w:val="1BEE1C27"/>
    <w:rsid w:val="1C4A1B3F"/>
    <w:rsid w:val="1C6A185D"/>
    <w:rsid w:val="1C6C5911"/>
    <w:rsid w:val="1CD46975"/>
    <w:rsid w:val="1D5D09E7"/>
    <w:rsid w:val="1D6660A0"/>
    <w:rsid w:val="1EE86F0A"/>
    <w:rsid w:val="1F66304B"/>
    <w:rsid w:val="1F7229C9"/>
    <w:rsid w:val="20E76E8C"/>
    <w:rsid w:val="21850588"/>
    <w:rsid w:val="22F93A8C"/>
    <w:rsid w:val="23D729E7"/>
    <w:rsid w:val="24540CD2"/>
    <w:rsid w:val="24A27F99"/>
    <w:rsid w:val="25325929"/>
    <w:rsid w:val="25C42F68"/>
    <w:rsid w:val="25CB306A"/>
    <w:rsid w:val="2619352E"/>
    <w:rsid w:val="27434EF3"/>
    <w:rsid w:val="27C65F43"/>
    <w:rsid w:val="27F94167"/>
    <w:rsid w:val="285F5832"/>
    <w:rsid w:val="29051F39"/>
    <w:rsid w:val="29154C2F"/>
    <w:rsid w:val="2A24147A"/>
    <w:rsid w:val="2A515B27"/>
    <w:rsid w:val="2A5B04BE"/>
    <w:rsid w:val="2ABB636F"/>
    <w:rsid w:val="2AC45B60"/>
    <w:rsid w:val="2C9921DB"/>
    <w:rsid w:val="2D7A1034"/>
    <w:rsid w:val="2DE10445"/>
    <w:rsid w:val="2DFA09C5"/>
    <w:rsid w:val="2E332A79"/>
    <w:rsid w:val="2E5D21FC"/>
    <w:rsid w:val="2F27081C"/>
    <w:rsid w:val="2FA264AA"/>
    <w:rsid w:val="30720789"/>
    <w:rsid w:val="31332561"/>
    <w:rsid w:val="313D09A1"/>
    <w:rsid w:val="325D23A1"/>
    <w:rsid w:val="334447D4"/>
    <w:rsid w:val="33740094"/>
    <w:rsid w:val="33945FB2"/>
    <w:rsid w:val="33AA484A"/>
    <w:rsid w:val="34583831"/>
    <w:rsid w:val="348E4BCA"/>
    <w:rsid w:val="366A584F"/>
    <w:rsid w:val="3683146A"/>
    <w:rsid w:val="37612E17"/>
    <w:rsid w:val="37D0077B"/>
    <w:rsid w:val="386E1400"/>
    <w:rsid w:val="399B3711"/>
    <w:rsid w:val="39B5645A"/>
    <w:rsid w:val="3A1D45CF"/>
    <w:rsid w:val="3AA04502"/>
    <w:rsid w:val="3B9F35EC"/>
    <w:rsid w:val="3D4D3A52"/>
    <w:rsid w:val="3DC207C2"/>
    <w:rsid w:val="3EBC2DD4"/>
    <w:rsid w:val="3F235A98"/>
    <w:rsid w:val="3F3B58A2"/>
    <w:rsid w:val="3F9E2EF4"/>
    <w:rsid w:val="40C13F3B"/>
    <w:rsid w:val="40E2300C"/>
    <w:rsid w:val="41E43209"/>
    <w:rsid w:val="428C27FE"/>
    <w:rsid w:val="42B13934"/>
    <w:rsid w:val="42B344DA"/>
    <w:rsid w:val="42CF3399"/>
    <w:rsid w:val="440F0AF3"/>
    <w:rsid w:val="448E2DB4"/>
    <w:rsid w:val="44DF1658"/>
    <w:rsid w:val="458A240E"/>
    <w:rsid w:val="45B46927"/>
    <w:rsid w:val="462F0F14"/>
    <w:rsid w:val="46475912"/>
    <w:rsid w:val="46E838D4"/>
    <w:rsid w:val="47726CF8"/>
    <w:rsid w:val="48121F78"/>
    <w:rsid w:val="484F06B1"/>
    <w:rsid w:val="486D7E1A"/>
    <w:rsid w:val="489A23B6"/>
    <w:rsid w:val="48A24812"/>
    <w:rsid w:val="48BA7972"/>
    <w:rsid w:val="48BF1991"/>
    <w:rsid w:val="48F92351"/>
    <w:rsid w:val="49712725"/>
    <w:rsid w:val="4B5A4478"/>
    <w:rsid w:val="4B8B07CC"/>
    <w:rsid w:val="4C811E19"/>
    <w:rsid w:val="4D491FEF"/>
    <w:rsid w:val="4D7C3C63"/>
    <w:rsid w:val="4DAA171B"/>
    <w:rsid w:val="4DC710FA"/>
    <w:rsid w:val="4E914C14"/>
    <w:rsid w:val="4F09780D"/>
    <w:rsid w:val="513F460A"/>
    <w:rsid w:val="51936894"/>
    <w:rsid w:val="51B8140F"/>
    <w:rsid w:val="529F58A7"/>
    <w:rsid w:val="52FA58EC"/>
    <w:rsid w:val="53D852B7"/>
    <w:rsid w:val="544C29BF"/>
    <w:rsid w:val="54BA5742"/>
    <w:rsid w:val="56D46745"/>
    <w:rsid w:val="56D6159C"/>
    <w:rsid w:val="57060B39"/>
    <w:rsid w:val="5865469B"/>
    <w:rsid w:val="587368DE"/>
    <w:rsid w:val="5AB301E0"/>
    <w:rsid w:val="5B466F60"/>
    <w:rsid w:val="5B5B4742"/>
    <w:rsid w:val="5BD63961"/>
    <w:rsid w:val="5BE7781C"/>
    <w:rsid w:val="5BEC7DDB"/>
    <w:rsid w:val="5C173CA2"/>
    <w:rsid w:val="5C806A68"/>
    <w:rsid w:val="5E174F69"/>
    <w:rsid w:val="5E755F4B"/>
    <w:rsid w:val="5F1E2487"/>
    <w:rsid w:val="5F483205"/>
    <w:rsid w:val="5F5D03BD"/>
    <w:rsid w:val="5FB81FB6"/>
    <w:rsid w:val="5FDF06B8"/>
    <w:rsid w:val="600617D7"/>
    <w:rsid w:val="60442B77"/>
    <w:rsid w:val="60547BD1"/>
    <w:rsid w:val="60DC4E7C"/>
    <w:rsid w:val="60E46730"/>
    <w:rsid w:val="61EE6039"/>
    <w:rsid w:val="62505ED4"/>
    <w:rsid w:val="625F05BC"/>
    <w:rsid w:val="627658E4"/>
    <w:rsid w:val="63863062"/>
    <w:rsid w:val="638721F4"/>
    <w:rsid w:val="64322884"/>
    <w:rsid w:val="654515A1"/>
    <w:rsid w:val="657462CA"/>
    <w:rsid w:val="65AC3E31"/>
    <w:rsid w:val="667F0D60"/>
    <w:rsid w:val="66C36ACC"/>
    <w:rsid w:val="670C1F82"/>
    <w:rsid w:val="67573E35"/>
    <w:rsid w:val="68837AC6"/>
    <w:rsid w:val="68D50AD5"/>
    <w:rsid w:val="68E953F3"/>
    <w:rsid w:val="69677250"/>
    <w:rsid w:val="6A7C36FF"/>
    <w:rsid w:val="6A81381E"/>
    <w:rsid w:val="6B5A5D8D"/>
    <w:rsid w:val="6C0B71D2"/>
    <w:rsid w:val="6D5F31A0"/>
    <w:rsid w:val="6D976FEF"/>
    <w:rsid w:val="6DDE6EA2"/>
    <w:rsid w:val="6E007219"/>
    <w:rsid w:val="6EBD03FE"/>
    <w:rsid w:val="6F250974"/>
    <w:rsid w:val="6F425277"/>
    <w:rsid w:val="7008444B"/>
    <w:rsid w:val="70334C0E"/>
    <w:rsid w:val="7044032E"/>
    <w:rsid w:val="72AF4744"/>
    <w:rsid w:val="73CF0E5E"/>
    <w:rsid w:val="73D73977"/>
    <w:rsid w:val="74352EDB"/>
    <w:rsid w:val="74CD31BC"/>
    <w:rsid w:val="74DC704C"/>
    <w:rsid w:val="75B754E7"/>
    <w:rsid w:val="75DE5FD3"/>
    <w:rsid w:val="76AF189E"/>
    <w:rsid w:val="76C435C8"/>
    <w:rsid w:val="771F304D"/>
    <w:rsid w:val="77402152"/>
    <w:rsid w:val="77B35E42"/>
    <w:rsid w:val="78225D97"/>
    <w:rsid w:val="78B236E4"/>
    <w:rsid w:val="78DA32BC"/>
    <w:rsid w:val="790E7842"/>
    <w:rsid w:val="79763CE0"/>
    <w:rsid w:val="79DD2BDF"/>
    <w:rsid w:val="79E80E57"/>
    <w:rsid w:val="7A485CA4"/>
    <w:rsid w:val="7A7E3193"/>
    <w:rsid w:val="7ABF68AF"/>
    <w:rsid w:val="7ADF1C4E"/>
    <w:rsid w:val="7B16713E"/>
    <w:rsid w:val="7B6902D6"/>
    <w:rsid w:val="7BAB10EE"/>
    <w:rsid w:val="7BC6610D"/>
    <w:rsid w:val="7BD134CC"/>
    <w:rsid w:val="7C6C243B"/>
    <w:rsid w:val="7C977CED"/>
    <w:rsid w:val="7D521DBC"/>
    <w:rsid w:val="7DF8755F"/>
    <w:rsid w:val="7E626F25"/>
    <w:rsid w:val="7E7F226F"/>
    <w:rsid w:val="7E85156B"/>
    <w:rsid w:val="7EAB7807"/>
    <w:rsid w:val="7F6A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0FD0DD"/>
  <w15:docId w15:val="{EFF39396-E92E-4560-8CF9-8150BDA7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semiHidden="1" w:uiPriority="99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Indent 3" w:qFormat="1"/>
    <w:lsdException w:name="Block Text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spacing w:line="360" w:lineRule="auto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10"/>
    <w:next w:val="a"/>
    <w:qFormat/>
    <w:pPr>
      <w:keepNext/>
      <w:keepLines/>
      <w:numPr>
        <w:numId w:val="1"/>
      </w:numPr>
      <w:spacing w:before="100" w:after="90" w:line="240" w:lineRule="auto"/>
      <w:jc w:val="left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140" w:after="140" w:line="240" w:lineRule="auto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240" w:lineRule="auto"/>
      <w:outlineLvl w:val="2"/>
    </w:pPr>
    <w:rPr>
      <w:b/>
      <w:sz w:val="28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lock Text"/>
    <w:basedOn w:val="a"/>
    <w:qFormat/>
    <w:pPr>
      <w:spacing w:after="120"/>
      <w:ind w:leftChars="700" w:left="1440" w:rightChars="700" w:right="700"/>
    </w:pPr>
  </w:style>
  <w:style w:type="paragraph" w:styleId="10">
    <w:name w:val="toc 1"/>
    <w:basedOn w:val="a"/>
    <w:next w:val="a"/>
    <w:uiPriority w:val="39"/>
    <w:qFormat/>
  </w:style>
  <w:style w:type="paragraph" w:styleId="a4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ody Text"/>
    <w:basedOn w:val="a"/>
    <w:qFormat/>
    <w:pPr>
      <w:adjustRightInd w:val="0"/>
      <w:snapToGrid w:val="0"/>
      <w:ind w:firstLineChars="200" w:firstLine="200"/>
    </w:pPr>
    <w:rPr>
      <w:rFonts w:cs="宋体"/>
      <w:szCs w:val="30"/>
    </w:r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7">
    <w:name w:val="Balloon Text"/>
    <w:basedOn w:val="a"/>
    <w:link w:val="a8"/>
    <w:qFormat/>
    <w:pPr>
      <w:spacing w:line="240" w:lineRule="auto"/>
    </w:pPr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31">
    <w:name w:val="Body Text Indent 3"/>
    <w:basedOn w:val="a"/>
    <w:qFormat/>
    <w:pPr>
      <w:spacing w:after="120"/>
      <w:ind w:leftChars="200" w:left="420"/>
    </w:pPr>
    <w:rPr>
      <w:rFonts w:ascii="Times New Roman" w:hAnsi="Times New Roman"/>
      <w:sz w:val="16"/>
      <w:szCs w:val="20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b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basedOn w:val="a1"/>
    <w:qFormat/>
  </w:style>
  <w:style w:type="character" w:styleId="ad">
    <w:name w:val="Hyperlink"/>
    <w:basedOn w:val="a1"/>
    <w:uiPriority w:val="99"/>
    <w:unhideWhenUsed/>
    <w:rPr>
      <w:color w:val="0563C1" w:themeColor="hyperlink"/>
      <w:u w:val="single"/>
    </w:rPr>
  </w:style>
  <w:style w:type="character" w:styleId="ae">
    <w:name w:val="annotation reference"/>
    <w:basedOn w:val="a1"/>
    <w:uiPriority w:val="99"/>
    <w:semiHidden/>
    <w:unhideWhenUsed/>
    <w:qFormat/>
    <w:rPr>
      <w:sz w:val="21"/>
      <w:szCs w:val="21"/>
    </w:rPr>
  </w:style>
  <w:style w:type="paragraph" w:customStyle="1" w:styleId="WPSOffice1">
    <w:name w:val="WPSOffice手动目录 1"/>
    <w:qFormat/>
    <w:rPr>
      <w:rFonts w:asciiTheme="minorHAnsi" w:eastAsia="微软雅黑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="微软雅黑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="微软雅黑" w:hAnsiTheme="minorHAnsi" w:cstheme="minorBidi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批注框文本 字符"/>
    <w:basedOn w:val="a1"/>
    <w:link w:val="a7"/>
    <w:qFormat/>
    <w:rPr>
      <w:rFonts w:asciiTheme="minorHAnsi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WPS_1591149877</dc:creator>
  <cp:lastModifiedBy>chenxia</cp:lastModifiedBy>
  <cp:revision>20</cp:revision>
  <cp:lastPrinted>2021-12-29T00:55:00Z</cp:lastPrinted>
  <dcterms:created xsi:type="dcterms:W3CDTF">2020-09-15T08:16:00Z</dcterms:created>
  <dcterms:modified xsi:type="dcterms:W3CDTF">2023-08-18T09:48:00Z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0E8F7B54480B47E5AA6D6F7211858925</vt:lpwstr>
  </property>
</Properties>
</file>