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4" w:type="dxa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 w:rsidR="00F138E7" w14:paraId="0592E1CF" w14:textId="77777777">
        <w:trPr>
          <w:trHeight w:val="90"/>
          <w:jc w:val="center"/>
        </w:trPr>
        <w:tc>
          <w:tcPr>
            <w:tcW w:w="574" w:type="dxa"/>
          </w:tcPr>
          <w:p w14:paraId="480D664B" w14:textId="77777777" w:rsidR="00F138E7" w:rsidRDefault="00CB6715">
            <w:pPr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 xml:space="preserve">            </w:t>
            </w: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14:paraId="451A29CE" w14:textId="77777777" w:rsidR="00F138E7" w:rsidRDefault="00CB6715">
            <w:pPr>
              <w:spacing w:line="240" w:lineRule="exact"/>
              <w:jc w:val="right"/>
              <w:rPr>
                <w:rFonts w:ascii="宋体" w:hAnsi="宋体" w:cs="宋体"/>
              </w:rPr>
            </w:pPr>
            <w:r>
              <w:rPr>
                <w:rFonts w:ascii="黑体" w:eastAsia="黑体" w:hAnsi="黑体" w:cs="黑体" w:hint="eastAsia"/>
                <w:b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2A685" w14:textId="77777777" w:rsidR="00F138E7" w:rsidRDefault="00CB6715">
            <w:pPr>
              <w:spacing w:line="240" w:lineRule="auto"/>
              <w:rPr>
                <w:rFonts w:ascii="Calibri" w:hAnsi="Calibri" w:cs="Times New Roman"/>
                <w:u w:val="single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MS-002.40W020</w:t>
            </w:r>
          </w:p>
        </w:tc>
        <w:tc>
          <w:tcPr>
            <w:tcW w:w="240" w:type="dxa"/>
            <w:tcBorders>
              <w:left w:val="nil"/>
            </w:tcBorders>
          </w:tcPr>
          <w:p w14:paraId="217AF843" w14:textId="77777777" w:rsidR="00F138E7" w:rsidRDefault="00F138E7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F138E7" w14:paraId="6E8F9E69" w14:textId="77777777">
        <w:trPr>
          <w:trHeight w:val="595"/>
          <w:jc w:val="center"/>
        </w:trPr>
        <w:tc>
          <w:tcPr>
            <w:tcW w:w="574" w:type="dxa"/>
          </w:tcPr>
          <w:p w14:paraId="6EED6FE7" w14:textId="77777777" w:rsidR="00F138E7" w:rsidRDefault="00F138E7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14:paraId="25EAE97B" w14:textId="77777777" w:rsidR="00F138E7" w:rsidRDefault="00F138E7">
            <w:pPr>
              <w:spacing w:line="240" w:lineRule="exact"/>
              <w:jc w:val="right"/>
              <w:rPr>
                <w:rFonts w:ascii="宋体" w:hAnsi="宋体" w:cs="宋体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BD133" w14:textId="77777777" w:rsidR="00F138E7" w:rsidRDefault="00F138E7">
            <w:pPr>
              <w:spacing w:line="240" w:lineRule="auto"/>
              <w:rPr>
                <w:rFonts w:ascii="Calibri" w:hAnsi="Calibri" w:cs="Times New Roman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 w14:paraId="2065703D" w14:textId="77777777" w:rsidR="00F138E7" w:rsidRDefault="00F138E7">
            <w:pPr>
              <w:spacing w:line="240" w:lineRule="auto"/>
              <w:rPr>
                <w:rFonts w:ascii="Calibri" w:hAnsi="Calibri" w:cs="Times New Roman"/>
              </w:rPr>
            </w:pPr>
          </w:p>
        </w:tc>
      </w:tr>
      <w:tr w:rsidR="00F138E7" w14:paraId="6C8133E0" w14:textId="77777777">
        <w:trPr>
          <w:trHeight w:val="595"/>
          <w:jc w:val="center"/>
        </w:trPr>
        <w:tc>
          <w:tcPr>
            <w:tcW w:w="574" w:type="dxa"/>
          </w:tcPr>
          <w:p w14:paraId="16BD2293" w14:textId="77777777" w:rsidR="00F138E7" w:rsidRDefault="00F138E7">
            <w:pPr>
              <w:spacing w:after="120"/>
              <w:ind w:leftChars="700" w:left="1680" w:rightChars="700" w:right="1680"/>
              <w:rPr>
                <w:rFonts w:ascii="Calibri" w:hAnsi="Calibri" w:cs="Times New Roman"/>
              </w:rPr>
            </w:pPr>
          </w:p>
        </w:tc>
        <w:tc>
          <w:tcPr>
            <w:tcW w:w="4155" w:type="dxa"/>
            <w:gridSpan w:val="3"/>
          </w:tcPr>
          <w:p w14:paraId="70E421C3" w14:textId="77777777" w:rsidR="00F138E7" w:rsidRDefault="00F138E7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 w14:paraId="7AF0372A" w14:textId="77777777" w:rsidR="00F138E7" w:rsidRDefault="00F138E7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F138E7" w14:paraId="04304896" w14:textId="77777777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14:paraId="33B00EB0" w14:textId="77777777" w:rsidR="00F138E7" w:rsidRDefault="00CB6715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</w:rPr>
            </w:pPr>
            <w:r>
              <w:rPr>
                <w:rFonts w:ascii="宋体" w:hAnsi="宋体" w:cs="宋体"/>
                <w:b/>
                <w:bCs/>
                <w:sz w:val="52"/>
                <w:szCs w:val="52"/>
              </w:rPr>
              <w:t>MS-002</w:t>
            </w:r>
          </w:p>
        </w:tc>
      </w:tr>
      <w:tr w:rsidR="00F138E7" w14:paraId="58BA659D" w14:textId="77777777">
        <w:trPr>
          <w:trHeight w:val="780"/>
          <w:jc w:val="center"/>
          <w:hidden/>
        </w:trPr>
        <w:tc>
          <w:tcPr>
            <w:tcW w:w="8414" w:type="dxa"/>
            <w:gridSpan w:val="9"/>
            <w:vAlign w:val="center"/>
          </w:tcPr>
          <w:p w14:paraId="4B5D6361" w14:textId="77777777" w:rsidR="00F138E7" w:rsidRDefault="00CB6715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vanish/>
                <w:color w:val="0000FF"/>
                <w:sz w:val="52"/>
                <w:szCs w:val="52"/>
              </w:rPr>
              <w:t>（产品中文名称，可写可不写）</w:t>
            </w:r>
          </w:p>
        </w:tc>
      </w:tr>
      <w:tr w:rsidR="00F138E7" w14:paraId="03EDBDBE" w14:textId="77777777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14:paraId="01D92F07" w14:textId="2D18E4C1" w:rsidR="00F138E7" w:rsidRDefault="00CB6715">
            <w:pPr>
              <w:spacing w:line="240" w:lineRule="auto"/>
              <w:jc w:val="center"/>
              <w:rPr>
                <w:rFonts w:ascii="宋体" w:eastAsia="黑体" w:hAnsi="宋体" w:cs="宋体"/>
                <w:sz w:val="44"/>
                <w:szCs w:val="44"/>
              </w:rPr>
            </w:pPr>
            <w:r>
              <w:rPr>
                <w:rFonts w:ascii="宋体" w:hAnsi="宋体" w:cs="宋体" w:hint="eastAsia"/>
                <w:b/>
                <w:bCs/>
                <w:sz w:val="52"/>
                <w:szCs w:val="52"/>
              </w:rPr>
              <w:t>标签、标识易认性</w:t>
            </w:r>
            <w:ins w:id="0" w:author="chenxia" w:date="2023-08-22T17:55:00Z">
              <w:r w:rsidR="00DF2109">
                <w:rPr>
                  <w:rFonts w:ascii="宋体" w:hAnsi="宋体" w:cs="宋体" w:hint="eastAsia"/>
                  <w:b/>
                  <w:bCs/>
                  <w:sz w:val="52"/>
                  <w:szCs w:val="52"/>
                </w:rPr>
                <w:t>验证</w:t>
              </w:r>
            </w:ins>
            <w:bookmarkStart w:id="1" w:name="_GoBack"/>
            <w:bookmarkEnd w:id="1"/>
            <w:r>
              <w:rPr>
                <w:rFonts w:ascii="宋体" w:hAnsi="宋体" w:cs="宋体" w:hint="eastAsia"/>
                <w:b/>
                <w:bCs/>
                <w:sz w:val="52"/>
                <w:szCs w:val="52"/>
              </w:rPr>
              <w:t>报告</w:t>
            </w:r>
          </w:p>
        </w:tc>
      </w:tr>
      <w:tr w:rsidR="00F138E7" w14:paraId="21C654CF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14:paraId="5294DD38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78AD9" w14:textId="77777777" w:rsidR="00F138E7" w:rsidRDefault="00F138E7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66566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CC73B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3FFB9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14:paraId="7CE61526" w14:textId="77777777" w:rsidR="00F138E7" w:rsidRDefault="00F138E7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138E7" w14:paraId="4B552750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14:paraId="50B0594C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E991F" w14:textId="77777777" w:rsidR="00F138E7" w:rsidRDefault="00F138E7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4EBF2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C4070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0D1E4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14:paraId="304111D0" w14:textId="77777777" w:rsidR="00F138E7" w:rsidRDefault="00F138E7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138E7" w14:paraId="1FEB203D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14:paraId="1CD1FE3C" w14:textId="77777777" w:rsidR="00F138E7" w:rsidRDefault="00CB6715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12F2ED" w14:textId="77777777" w:rsidR="00F138E7" w:rsidRDefault="00CB6715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钱华芳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 w14:paraId="54FE519A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 w14:paraId="3B8D632D" w14:textId="77777777" w:rsidR="00F138E7" w:rsidRDefault="00CB6715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229435" w14:textId="77777777" w:rsidR="00F138E7" w:rsidRDefault="00CB6715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14:paraId="5B9C8D71" w14:textId="77777777" w:rsidR="00F138E7" w:rsidRDefault="00F138E7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138E7" w14:paraId="19AAE0F0" w14:textId="77777777">
        <w:trPr>
          <w:trHeight w:val="791"/>
          <w:jc w:val="center"/>
        </w:trPr>
        <w:tc>
          <w:tcPr>
            <w:tcW w:w="574" w:type="dxa"/>
          </w:tcPr>
          <w:p w14:paraId="1A408520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14:paraId="383FE29C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5E5472D" w14:textId="77777777" w:rsidR="00F138E7" w:rsidRDefault="00F138E7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 w14:paraId="47E84E48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14:paraId="360FFE31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E977612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339942F8" w14:textId="77777777" w:rsidR="00F138E7" w:rsidRDefault="00F138E7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138E7" w14:paraId="7F2439A3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14:paraId="4B841D8B" w14:textId="77777777" w:rsidR="00F138E7" w:rsidRDefault="00CB6715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审核人：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66E4CD7" w14:textId="77777777" w:rsidR="00F138E7" w:rsidRDefault="00CB6715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 w14:paraId="7086AACB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14:paraId="79533404" w14:textId="77777777" w:rsidR="00F138E7" w:rsidRDefault="00CB6715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7FF6A7A" w14:textId="77777777" w:rsidR="00F138E7" w:rsidRDefault="00CB6715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6CA488E2" w14:textId="77777777" w:rsidR="00F138E7" w:rsidRDefault="00F138E7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138E7" w14:paraId="617781D9" w14:textId="77777777">
        <w:trPr>
          <w:trHeight w:val="938"/>
          <w:jc w:val="center"/>
        </w:trPr>
        <w:tc>
          <w:tcPr>
            <w:tcW w:w="574" w:type="dxa"/>
          </w:tcPr>
          <w:p w14:paraId="2BC42604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14:paraId="1EF32E6A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2484C81" w14:textId="77777777" w:rsidR="00F138E7" w:rsidRDefault="00F138E7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 w14:paraId="5AABF350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14:paraId="11A2270C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4C0A8D1" w14:textId="77777777" w:rsidR="00F138E7" w:rsidRDefault="00F138E7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3E1908E8" w14:textId="77777777" w:rsidR="00F138E7" w:rsidRDefault="00F138E7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138E7" w14:paraId="0B243E56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14:paraId="40BD4C4E" w14:textId="77777777" w:rsidR="00F138E7" w:rsidRDefault="00CB6715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批准人：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9252A72" w14:textId="77777777" w:rsidR="00F138E7" w:rsidRDefault="00CB6715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 w14:paraId="61DA36A5" w14:textId="77777777" w:rsidR="00F138E7" w:rsidRDefault="00F138E7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 w14:paraId="0B6F52FA" w14:textId="77777777" w:rsidR="00F138E7" w:rsidRDefault="00CB6715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8CEFE09" w14:textId="77777777" w:rsidR="00F138E7" w:rsidRDefault="00CB6715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47F48878" w14:textId="77777777" w:rsidR="00F138E7" w:rsidRDefault="00F138E7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138E7" w14:paraId="6A8C37BF" w14:textId="77777777">
        <w:trPr>
          <w:trHeight w:val="674"/>
          <w:jc w:val="center"/>
        </w:trPr>
        <w:tc>
          <w:tcPr>
            <w:tcW w:w="574" w:type="dxa"/>
          </w:tcPr>
          <w:p w14:paraId="08781B73" w14:textId="77777777" w:rsidR="00F138E7" w:rsidRDefault="00F138E7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 w14:paraId="02C1B2B8" w14:textId="77777777" w:rsidR="00F138E7" w:rsidRDefault="00F138E7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 w14:paraId="5BF1E933" w14:textId="77777777" w:rsidR="00F138E7" w:rsidRDefault="00F138E7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138E7" w14:paraId="5B5DB23C" w14:textId="77777777">
        <w:trPr>
          <w:trHeight w:val="674"/>
          <w:jc w:val="center"/>
        </w:trPr>
        <w:tc>
          <w:tcPr>
            <w:tcW w:w="8414" w:type="dxa"/>
            <w:gridSpan w:val="9"/>
          </w:tcPr>
          <w:p w14:paraId="204392A6" w14:textId="77777777" w:rsidR="00F138E7" w:rsidRDefault="00F138E7">
            <w:pPr>
              <w:spacing w:line="24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14:paraId="348B9006" w14:textId="77777777" w:rsidR="00F138E7" w:rsidRDefault="00F138E7">
      <w:pPr>
        <w:jc w:val="center"/>
        <w:rPr>
          <w:rFonts w:ascii="Times New Roman" w:hAnsi="Times New Roman" w:cs="Times New Roman"/>
        </w:rPr>
      </w:pPr>
    </w:p>
    <w:p w14:paraId="6921030E" w14:textId="77777777" w:rsidR="00F138E7" w:rsidRDefault="00CB6715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文档修订履历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862"/>
        <w:gridCol w:w="3923"/>
        <w:gridCol w:w="1594"/>
      </w:tblGrid>
      <w:tr w:rsidR="00F138E7" w14:paraId="34063EF8" w14:textId="77777777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14:paraId="327F17DD" w14:textId="77777777" w:rsidR="00F138E7" w:rsidRDefault="00CB6715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50C342B7" w14:textId="77777777" w:rsidR="00F138E7" w:rsidRDefault="00CB6715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14:paraId="6DE3409E" w14:textId="77777777" w:rsidR="00F138E7" w:rsidRDefault="00CB6715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4232DAF2" w14:textId="77777777" w:rsidR="00F138E7" w:rsidRDefault="00CB6715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 w:rsidR="00F138E7" w14:paraId="74BF6587" w14:textId="77777777">
        <w:trPr>
          <w:trHeight w:val="454"/>
        </w:trPr>
        <w:tc>
          <w:tcPr>
            <w:tcW w:w="1242" w:type="dxa"/>
            <w:vAlign w:val="center"/>
          </w:tcPr>
          <w:p w14:paraId="6EAA8DC0" w14:textId="77777777" w:rsidR="00F138E7" w:rsidRDefault="00CB6715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14:paraId="200D00E7" w14:textId="77777777" w:rsidR="00F138E7" w:rsidRDefault="00CB6715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2022.xx.xx</w:t>
            </w:r>
          </w:p>
        </w:tc>
        <w:tc>
          <w:tcPr>
            <w:tcW w:w="4678" w:type="dxa"/>
            <w:vAlign w:val="center"/>
          </w:tcPr>
          <w:p w14:paraId="2DE86507" w14:textId="77777777" w:rsidR="00F138E7" w:rsidRDefault="00CB6715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14:paraId="47787F7B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F138E7" w14:paraId="758709D6" w14:textId="77777777">
        <w:trPr>
          <w:trHeight w:val="454"/>
        </w:trPr>
        <w:tc>
          <w:tcPr>
            <w:tcW w:w="1242" w:type="dxa"/>
            <w:vAlign w:val="center"/>
          </w:tcPr>
          <w:p w14:paraId="6DA6CFB2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37ACFFC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0989B4D1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2EA673C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F138E7" w14:paraId="4754BD47" w14:textId="77777777">
        <w:trPr>
          <w:trHeight w:val="454"/>
        </w:trPr>
        <w:tc>
          <w:tcPr>
            <w:tcW w:w="1242" w:type="dxa"/>
            <w:vAlign w:val="center"/>
          </w:tcPr>
          <w:p w14:paraId="58915AEB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B59C3CF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1DB9BF42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9EAFF65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F138E7" w14:paraId="48E15EC5" w14:textId="77777777">
        <w:trPr>
          <w:trHeight w:val="454"/>
        </w:trPr>
        <w:tc>
          <w:tcPr>
            <w:tcW w:w="1242" w:type="dxa"/>
            <w:vAlign w:val="center"/>
          </w:tcPr>
          <w:p w14:paraId="18EE22BD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2B76D41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51E6F9C1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508423A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F138E7" w14:paraId="7FCA2C55" w14:textId="77777777">
        <w:trPr>
          <w:trHeight w:val="454"/>
        </w:trPr>
        <w:tc>
          <w:tcPr>
            <w:tcW w:w="1242" w:type="dxa"/>
            <w:vAlign w:val="center"/>
          </w:tcPr>
          <w:p w14:paraId="08FD9226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2DC6279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5BBA64F1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8BF591B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F138E7" w14:paraId="307A8DD5" w14:textId="77777777">
        <w:trPr>
          <w:trHeight w:val="454"/>
        </w:trPr>
        <w:tc>
          <w:tcPr>
            <w:tcW w:w="1242" w:type="dxa"/>
            <w:vAlign w:val="center"/>
          </w:tcPr>
          <w:p w14:paraId="0A13BCAE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23A262B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BD719FB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60CB4A3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F138E7" w14:paraId="5A44AB74" w14:textId="77777777">
        <w:trPr>
          <w:trHeight w:val="454"/>
        </w:trPr>
        <w:tc>
          <w:tcPr>
            <w:tcW w:w="1242" w:type="dxa"/>
            <w:vAlign w:val="center"/>
          </w:tcPr>
          <w:p w14:paraId="689FFC31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C9ADF82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3C7D53CC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F047D38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F138E7" w14:paraId="09682530" w14:textId="77777777">
        <w:trPr>
          <w:trHeight w:val="454"/>
        </w:trPr>
        <w:tc>
          <w:tcPr>
            <w:tcW w:w="1242" w:type="dxa"/>
            <w:vAlign w:val="center"/>
          </w:tcPr>
          <w:p w14:paraId="17726061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9E8178C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7DC1313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0D4A91A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F138E7" w14:paraId="131AB55C" w14:textId="77777777">
        <w:trPr>
          <w:trHeight w:val="454"/>
        </w:trPr>
        <w:tc>
          <w:tcPr>
            <w:tcW w:w="1242" w:type="dxa"/>
            <w:vAlign w:val="center"/>
          </w:tcPr>
          <w:p w14:paraId="7B6754A3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626E5E1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5D4DBB88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A204599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F138E7" w14:paraId="720DC912" w14:textId="77777777">
        <w:trPr>
          <w:trHeight w:val="454"/>
        </w:trPr>
        <w:tc>
          <w:tcPr>
            <w:tcW w:w="1242" w:type="dxa"/>
            <w:vAlign w:val="center"/>
          </w:tcPr>
          <w:p w14:paraId="02AC356F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38AA0D8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184936D2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BC8D12F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F138E7" w14:paraId="523E0B6B" w14:textId="77777777">
        <w:trPr>
          <w:trHeight w:val="454"/>
        </w:trPr>
        <w:tc>
          <w:tcPr>
            <w:tcW w:w="1242" w:type="dxa"/>
            <w:vAlign w:val="center"/>
          </w:tcPr>
          <w:p w14:paraId="15E79EF1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1C95080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53222D3E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12E8F58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F138E7" w14:paraId="0FFDFB8D" w14:textId="77777777">
        <w:trPr>
          <w:trHeight w:val="454"/>
        </w:trPr>
        <w:tc>
          <w:tcPr>
            <w:tcW w:w="1242" w:type="dxa"/>
            <w:vAlign w:val="center"/>
          </w:tcPr>
          <w:p w14:paraId="3148E9A7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5388714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4A2FB2E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B8B09A6" w14:textId="77777777" w:rsidR="00F138E7" w:rsidRDefault="00F138E7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14:paraId="1DA80653" w14:textId="77777777" w:rsidR="00F138E7" w:rsidRDefault="00F138E7">
      <w:pPr>
        <w:rPr>
          <w:rFonts w:ascii="Times New Roman" w:hAnsi="Times New Roman" w:cs="Times New Roman"/>
          <w:sz w:val="32"/>
          <w:szCs w:val="40"/>
        </w:rPr>
      </w:pPr>
    </w:p>
    <w:p w14:paraId="5207572C" w14:textId="77777777" w:rsidR="00F138E7" w:rsidRDefault="00F138E7">
      <w:pPr>
        <w:rPr>
          <w:rFonts w:ascii="Times New Roman" w:hAnsi="Times New Roman" w:cs="Times New Roman"/>
          <w:sz w:val="32"/>
          <w:szCs w:val="40"/>
        </w:rPr>
      </w:pPr>
    </w:p>
    <w:p w14:paraId="7EA81596" w14:textId="77777777" w:rsidR="00F138E7" w:rsidRDefault="00F138E7">
      <w:pPr>
        <w:rPr>
          <w:rFonts w:ascii="Times New Roman" w:hAnsi="Times New Roman" w:cs="Times New Roman"/>
          <w:sz w:val="32"/>
          <w:szCs w:val="40"/>
        </w:rPr>
      </w:pPr>
    </w:p>
    <w:p w14:paraId="11511D32" w14:textId="77777777" w:rsidR="00F138E7" w:rsidRDefault="00F138E7">
      <w:pPr>
        <w:rPr>
          <w:rFonts w:ascii="Times New Roman" w:hAnsi="Times New Roman" w:cs="Times New Roman"/>
          <w:sz w:val="32"/>
          <w:szCs w:val="40"/>
        </w:rPr>
      </w:pPr>
    </w:p>
    <w:p w14:paraId="6FD9CAD2" w14:textId="77777777" w:rsidR="00F138E7" w:rsidRDefault="00F138E7">
      <w:pPr>
        <w:rPr>
          <w:rFonts w:ascii="Times New Roman" w:hAnsi="Times New Roman" w:cs="Times New Roman"/>
          <w:sz w:val="32"/>
          <w:szCs w:val="40"/>
        </w:rPr>
      </w:pPr>
    </w:p>
    <w:p w14:paraId="1146DB52" w14:textId="77777777" w:rsidR="00F138E7" w:rsidRDefault="00F138E7">
      <w:pPr>
        <w:rPr>
          <w:rFonts w:ascii="Times New Roman" w:hAnsi="Times New Roman" w:cs="Times New Roman"/>
          <w:sz w:val="32"/>
          <w:szCs w:val="40"/>
        </w:rPr>
      </w:pPr>
    </w:p>
    <w:p w14:paraId="6658842C" w14:textId="77777777" w:rsidR="00F138E7" w:rsidRDefault="00F138E7">
      <w:pPr>
        <w:rPr>
          <w:rFonts w:ascii="Times New Roman" w:hAnsi="Times New Roman" w:cs="Times New Roman"/>
          <w:sz w:val="32"/>
          <w:szCs w:val="40"/>
        </w:rPr>
      </w:pPr>
    </w:p>
    <w:p w14:paraId="6CD36C57" w14:textId="77777777" w:rsidR="00F138E7" w:rsidRDefault="00F138E7">
      <w:pPr>
        <w:rPr>
          <w:rFonts w:ascii="Times New Roman" w:hAnsi="Times New Roman" w:cs="Times New Roman"/>
          <w:sz w:val="32"/>
          <w:szCs w:val="40"/>
        </w:rPr>
      </w:pPr>
    </w:p>
    <w:p w14:paraId="05F03614" w14:textId="77777777" w:rsidR="00F138E7" w:rsidRDefault="00CB6715"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 w14:paraId="6B57431A" w14:textId="77777777" w:rsidR="00F138E7" w:rsidRDefault="00CB6715">
      <w:pPr>
        <w:ind w:firstLine="420"/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sdt>
      <w:sdtPr>
        <w:rPr>
          <w:rFonts w:ascii="宋体" w:hAnsi="宋体"/>
          <w:sz w:val="21"/>
        </w:rPr>
        <w:id w:val="147468452"/>
        <w15:color w:val="DBDBDB"/>
        <w:docPartObj>
          <w:docPartGallery w:val="Table of Contents"/>
          <w:docPartUnique/>
        </w:docPartObj>
      </w:sdtPr>
      <w:sdtEndPr/>
      <w:sdtContent>
        <w:p w14:paraId="0DB6323C" w14:textId="77777777" w:rsidR="00F138E7" w:rsidRDefault="00F138E7">
          <w:pPr>
            <w:spacing w:line="240" w:lineRule="auto"/>
            <w:jc w:val="center"/>
            <w:rPr>
              <w:rFonts w:ascii="宋体" w:hAnsi="宋体"/>
              <w:sz w:val="21"/>
            </w:rPr>
          </w:pPr>
        </w:p>
        <w:p w14:paraId="21B1EFF4" w14:textId="77777777" w:rsidR="00F138E7" w:rsidRDefault="00CB6715">
          <w:pPr>
            <w:spacing w:line="24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 w14:paraId="424F3A68" w14:textId="77777777" w:rsidR="00F138E7" w:rsidRDefault="00CB6715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0163031" w:history="1">
            <w:r>
              <w:rPr>
                <w:rStyle w:val="ab"/>
              </w:rPr>
              <w:t>第一章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_Toc140163031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4808EA8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32" w:history="1">
            <w:r w:rsidR="00CB6715">
              <w:rPr>
                <w:rStyle w:val="ab"/>
                <w:rFonts w:ascii="宋体" w:hAnsi="宋体" w:cs="宋体"/>
              </w:rPr>
              <w:t>1.1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验证目的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_Toc140163032 \h </w:instrText>
            </w:r>
            <w:r w:rsidR="00CB6715">
              <w:fldChar w:fldCharType="separate"/>
            </w:r>
            <w:r w:rsidR="00CB6715">
              <w:t>1</w:t>
            </w:r>
            <w:r w:rsidR="00CB6715">
              <w:fldChar w:fldCharType="end"/>
            </w:r>
          </w:hyperlink>
        </w:p>
        <w:p w14:paraId="02EDABEF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33" w:history="1">
            <w:r w:rsidR="00CB6715">
              <w:rPr>
                <w:rStyle w:val="ab"/>
                <w:rFonts w:ascii="宋体" w:hAnsi="宋体" w:cs="宋体"/>
              </w:rPr>
              <w:t>1.2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验证范围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_Toc140163033 \h </w:instrText>
            </w:r>
            <w:r w:rsidR="00CB6715">
              <w:fldChar w:fldCharType="separate"/>
            </w:r>
            <w:r w:rsidR="00CB6715">
              <w:t>1</w:t>
            </w:r>
            <w:r w:rsidR="00CB6715">
              <w:fldChar w:fldCharType="end"/>
            </w:r>
          </w:hyperlink>
        </w:p>
        <w:p w14:paraId="72E9AEB0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34" w:history="1">
            <w:r w:rsidR="00CB6715">
              <w:rPr>
                <w:rStyle w:val="ab"/>
                <w:rFonts w:ascii="宋体" w:hAnsi="宋体" w:cs="宋体"/>
              </w:rPr>
              <w:t>1.3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术语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_Toc140163034 \h </w:instrText>
            </w:r>
            <w:r w:rsidR="00CB6715">
              <w:fldChar w:fldCharType="separate"/>
            </w:r>
            <w:r w:rsidR="00CB6715">
              <w:t>1</w:t>
            </w:r>
            <w:r w:rsidR="00CB6715">
              <w:fldChar w:fldCharType="end"/>
            </w:r>
          </w:hyperlink>
        </w:p>
        <w:p w14:paraId="09DF7EFE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35" w:history="1">
            <w:r w:rsidR="00CB6715">
              <w:rPr>
                <w:rStyle w:val="ab"/>
                <w:rFonts w:ascii="宋体" w:hAnsi="宋体" w:cs="宋体"/>
              </w:rPr>
              <w:t>1.4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法规标准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_Toc140163035 \h </w:instrText>
            </w:r>
            <w:r w:rsidR="00CB6715">
              <w:fldChar w:fldCharType="separate"/>
            </w:r>
            <w:r w:rsidR="00CB6715">
              <w:t>1</w:t>
            </w:r>
            <w:r w:rsidR="00CB6715">
              <w:fldChar w:fldCharType="end"/>
            </w:r>
          </w:hyperlink>
        </w:p>
        <w:p w14:paraId="5E1793CA" w14:textId="77777777" w:rsidR="00F138E7" w:rsidRDefault="00B555B4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3036" w:history="1">
            <w:r w:rsidR="00CB6715">
              <w:rPr>
                <w:rStyle w:val="ab"/>
              </w:rPr>
              <w:t>第二章</w:t>
            </w:r>
            <w:r w:rsidR="00CB6715">
              <w:rPr>
                <w:rStyle w:val="ab"/>
              </w:rPr>
              <w:t xml:space="preserve"> </w:t>
            </w:r>
            <w:r w:rsidR="00CB6715">
              <w:rPr>
                <w:rStyle w:val="ab"/>
              </w:rPr>
              <w:t>验证条件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_Toc140163036 \h </w:instrText>
            </w:r>
            <w:r w:rsidR="00CB6715">
              <w:fldChar w:fldCharType="separate"/>
            </w:r>
            <w:r w:rsidR="00CB6715">
              <w:t>2</w:t>
            </w:r>
            <w:r w:rsidR="00CB6715">
              <w:fldChar w:fldCharType="end"/>
            </w:r>
          </w:hyperlink>
        </w:p>
        <w:p w14:paraId="498D8B18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37" w:history="1">
            <w:r w:rsidR="00CB6715">
              <w:rPr>
                <w:rStyle w:val="ab"/>
                <w:rFonts w:ascii="宋体" w:hAnsi="宋体" w:cs="宋体"/>
              </w:rPr>
              <w:t>2.1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验证对象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_Toc140163037 \h </w:instrText>
            </w:r>
            <w:r w:rsidR="00CB6715">
              <w:fldChar w:fldCharType="separate"/>
            </w:r>
            <w:r w:rsidR="00CB6715">
              <w:t>2</w:t>
            </w:r>
            <w:r w:rsidR="00CB6715">
              <w:fldChar w:fldCharType="end"/>
            </w:r>
          </w:hyperlink>
        </w:p>
        <w:p w14:paraId="561DE1F9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38" w:history="1">
            <w:r w:rsidR="00CB6715">
              <w:rPr>
                <w:rStyle w:val="ab"/>
                <w:rFonts w:ascii="宋体" w:hAnsi="宋体" w:cs="宋体"/>
              </w:rPr>
              <w:t>2.2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验证设备</w:t>
            </w:r>
            <w:r w:rsidR="00CB6715">
              <w:rPr>
                <w:rStyle w:val="ab"/>
              </w:rPr>
              <w:t>/</w:t>
            </w:r>
            <w:r w:rsidR="00CB6715">
              <w:rPr>
                <w:rStyle w:val="ab"/>
              </w:rPr>
              <w:t>工装</w:t>
            </w:r>
            <w:r w:rsidR="00CB6715">
              <w:rPr>
                <w:rStyle w:val="ab"/>
              </w:rPr>
              <w:t>/</w:t>
            </w:r>
            <w:r w:rsidR="00CB6715">
              <w:rPr>
                <w:rStyle w:val="ab"/>
              </w:rPr>
              <w:t>工具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_Toc140163038 \h </w:instrText>
            </w:r>
            <w:r w:rsidR="00CB6715">
              <w:fldChar w:fldCharType="separate"/>
            </w:r>
            <w:r w:rsidR="00CB6715">
              <w:t>2</w:t>
            </w:r>
            <w:r w:rsidR="00CB6715">
              <w:fldChar w:fldCharType="end"/>
            </w:r>
          </w:hyperlink>
        </w:p>
        <w:p w14:paraId="5372E785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39" w:history="1">
            <w:r w:rsidR="00CB6715">
              <w:rPr>
                <w:rStyle w:val="ab"/>
                <w:rFonts w:ascii="宋体" w:hAnsi="宋体" w:cs="宋体"/>
              </w:rPr>
              <w:t>2.3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验证地点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_Toc140163039 \h </w:instrText>
            </w:r>
            <w:r w:rsidR="00CB6715">
              <w:fldChar w:fldCharType="separate"/>
            </w:r>
            <w:r w:rsidR="00CB6715">
              <w:t>2</w:t>
            </w:r>
            <w:r w:rsidR="00CB6715">
              <w:fldChar w:fldCharType="end"/>
            </w:r>
          </w:hyperlink>
        </w:p>
        <w:p w14:paraId="7A28BFE4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40" w:history="1">
            <w:r w:rsidR="00CB6715">
              <w:rPr>
                <w:rStyle w:val="ab"/>
                <w:rFonts w:ascii="宋体" w:hAnsi="宋体" w:cs="宋体"/>
              </w:rPr>
              <w:t>2.4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验证时间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_Toc140163040 \h </w:instrText>
            </w:r>
            <w:r w:rsidR="00CB6715">
              <w:fldChar w:fldCharType="separate"/>
            </w:r>
            <w:r w:rsidR="00CB6715">
              <w:t>2</w:t>
            </w:r>
            <w:r w:rsidR="00CB6715">
              <w:fldChar w:fldCharType="end"/>
            </w:r>
          </w:hyperlink>
        </w:p>
        <w:p w14:paraId="08568139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41" w:history="1">
            <w:r w:rsidR="00CB6715">
              <w:rPr>
                <w:rStyle w:val="ab"/>
                <w:rFonts w:ascii="宋体" w:hAnsi="宋体" w:cs="宋体"/>
              </w:rPr>
              <w:t>2.5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验证环境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_Toc140163041 \h </w:instrText>
            </w:r>
            <w:r w:rsidR="00CB6715">
              <w:fldChar w:fldCharType="separate"/>
            </w:r>
            <w:r w:rsidR="00CB6715">
              <w:t>2</w:t>
            </w:r>
            <w:r w:rsidR="00CB6715">
              <w:fldChar w:fldCharType="end"/>
            </w:r>
          </w:hyperlink>
        </w:p>
        <w:p w14:paraId="79A810B1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42" w:history="1">
            <w:r w:rsidR="00CB6715">
              <w:rPr>
                <w:rStyle w:val="ab"/>
                <w:rFonts w:ascii="宋体" w:hAnsi="宋体" w:cs="宋体"/>
              </w:rPr>
              <w:t>2.6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验证小组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_Toc140163042 \h </w:instrText>
            </w:r>
            <w:r w:rsidR="00CB6715">
              <w:fldChar w:fldCharType="separate"/>
            </w:r>
            <w:r w:rsidR="00CB6715">
              <w:t>2</w:t>
            </w:r>
            <w:r w:rsidR="00CB6715">
              <w:fldChar w:fldCharType="end"/>
            </w:r>
          </w:hyperlink>
        </w:p>
        <w:p w14:paraId="3F953DDA" w14:textId="77777777" w:rsidR="00F138E7" w:rsidRDefault="00B555B4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3043" w:history="1">
            <w:r w:rsidR="00CB6715">
              <w:rPr>
                <w:rStyle w:val="ab"/>
              </w:rPr>
              <w:t>第三章</w:t>
            </w:r>
            <w:r w:rsidR="00CB6715">
              <w:rPr>
                <w:rStyle w:val="ab"/>
              </w:rPr>
              <w:t xml:space="preserve"> </w:t>
            </w:r>
            <w:r w:rsidR="00CB6715">
              <w:rPr>
                <w:rStyle w:val="ab"/>
              </w:rPr>
              <w:t>验证可接受准则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_Toc140163043 \h </w:instrText>
            </w:r>
            <w:r w:rsidR="00CB6715">
              <w:fldChar w:fldCharType="separate"/>
            </w:r>
            <w:r w:rsidR="00CB6715">
              <w:t>3</w:t>
            </w:r>
            <w:r w:rsidR="00CB6715">
              <w:fldChar w:fldCharType="end"/>
            </w:r>
          </w:hyperlink>
        </w:p>
        <w:p w14:paraId="5B72AF3B" w14:textId="77777777" w:rsidR="00F138E7" w:rsidRDefault="00B555B4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3044" w:history="1">
            <w:r w:rsidR="00CB6715">
              <w:rPr>
                <w:rStyle w:val="ab"/>
              </w:rPr>
              <w:t>第四章</w:t>
            </w:r>
            <w:r w:rsidR="00CB6715">
              <w:rPr>
                <w:rStyle w:val="ab"/>
              </w:rPr>
              <w:t xml:space="preserve"> </w:t>
            </w:r>
            <w:r w:rsidR="00CB6715">
              <w:rPr>
                <w:rStyle w:val="ab"/>
              </w:rPr>
              <w:t>验证方法与步骤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_Toc140163044 \h </w:instrText>
            </w:r>
            <w:r w:rsidR="00CB6715">
              <w:fldChar w:fldCharType="separate"/>
            </w:r>
            <w:r w:rsidR="00CB6715">
              <w:t>3</w:t>
            </w:r>
            <w:r w:rsidR="00CB6715">
              <w:fldChar w:fldCharType="end"/>
            </w:r>
          </w:hyperlink>
        </w:p>
        <w:p w14:paraId="59B95EDF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45" w:history="1">
            <w:r w:rsidR="00CB6715">
              <w:rPr>
                <w:rStyle w:val="ab"/>
                <w:rFonts w:ascii="宋体" w:hAnsi="宋体" w:cs="宋体"/>
              </w:rPr>
              <w:t>4.1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验证方法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_Toc140163045 \h </w:instrText>
            </w:r>
            <w:r w:rsidR="00CB6715">
              <w:fldChar w:fldCharType="separate"/>
            </w:r>
            <w:r w:rsidR="00CB6715">
              <w:t>3</w:t>
            </w:r>
            <w:r w:rsidR="00CB6715">
              <w:fldChar w:fldCharType="end"/>
            </w:r>
          </w:hyperlink>
        </w:p>
        <w:p w14:paraId="37797531" w14:textId="77777777" w:rsidR="00F138E7" w:rsidRDefault="00B555B4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163046" w:history="1">
            <w:r w:rsidR="00CB6715">
              <w:rPr>
                <w:rStyle w:val="ab"/>
                <w:rFonts w:ascii="宋体" w:hAnsi="宋体" w:cs="宋体"/>
              </w:rPr>
              <w:t>4.2</w:t>
            </w:r>
            <w:r w:rsidR="00CB6715">
              <w:rPr>
                <w:rFonts w:eastAsiaTheme="minorEastAsia"/>
                <w:sz w:val="21"/>
                <w:szCs w:val="22"/>
              </w:rPr>
              <w:tab/>
            </w:r>
            <w:r w:rsidR="00CB6715">
              <w:rPr>
                <w:rStyle w:val="ab"/>
              </w:rPr>
              <w:t>验证步骤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_Toc140163046 \h </w:instrText>
            </w:r>
            <w:r w:rsidR="00CB6715">
              <w:fldChar w:fldCharType="separate"/>
            </w:r>
            <w:r w:rsidR="00CB6715">
              <w:t>3</w:t>
            </w:r>
            <w:r w:rsidR="00CB6715">
              <w:fldChar w:fldCharType="end"/>
            </w:r>
          </w:hyperlink>
        </w:p>
        <w:p w14:paraId="4991AD05" w14:textId="77777777" w:rsidR="00F138E7" w:rsidRDefault="00B555B4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163047" w:history="1">
            <w:r w:rsidR="00CB6715">
              <w:rPr>
                <w:rStyle w:val="ab"/>
              </w:rPr>
              <w:t>第五章</w:t>
            </w:r>
            <w:r w:rsidR="00CB6715">
              <w:rPr>
                <w:rStyle w:val="ab"/>
              </w:rPr>
              <w:t xml:space="preserve"> </w:t>
            </w:r>
            <w:r w:rsidR="00CB6715">
              <w:rPr>
                <w:rStyle w:val="ab"/>
              </w:rPr>
              <w:t>验证结果与结论</w:t>
            </w:r>
            <w:r w:rsidR="00CB6715">
              <w:tab/>
            </w:r>
            <w:r w:rsidR="00CB6715">
              <w:fldChar w:fldCharType="begin"/>
            </w:r>
            <w:r w:rsidR="00CB6715">
              <w:instrText xml:space="preserve"> PAGEREF _Toc140163047 \h </w:instrText>
            </w:r>
            <w:r w:rsidR="00CB6715">
              <w:fldChar w:fldCharType="separate"/>
            </w:r>
            <w:r w:rsidR="00CB6715">
              <w:t>3</w:t>
            </w:r>
            <w:r w:rsidR="00CB6715">
              <w:fldChar w:fldCharType="end"/>
            </w:r>
          </w:hyperlink>
        </w:p>
        <w:p w14:paraId="5AE49820" w14:textId="77777777" w:rsidR="00F138E7" w:rsidRDefault="00CB6715">
          <w:pPr>
            <w:sectPr w:rsidR="00F138E7">
              <w:headerReference w:type="default" r:id="rId8"/>
              <w:footerReference w:type="default" r:id="rId9"/>
              <w:pgSz w:w="11906" w:h="16838"/>
              <w:pgMar w:top="1417" w:right="1800" w:bottom="850" w:left="1800" w:header="851" w:footer="283" w:gutter="0"/>
              <w:pgNumType w:start="1"/>
              <w:cols w:space="0"/>
              <w:docGrid w:type="lines" w:linePitch="380"/>
            </w:sectPr>
          </w:pPr>
          <w:r>
            <w:fldChar w:fldCharType="end"/>
          </w:r>
        </w:p>
      </w:sdtContent>
    </w:sdt>
    <w:p w14:paraId="0EACD839" w14:textId="77777777" w:rsidR="00F138E7" w:rsidRDefault="00CB6715">
      <w:pPr>
        <w:pStyle w:val="1"/>
        <w:jc w:val="both"/>
      </w:pPr>
      <w:bookmarkStart w:id="2" w:name="_Toc140163031"/>
      <w:bookmarkStart w:id="3" w:name="_Toc30924"/>
      <w:bookmarkStart w:id="4" w:name="_Toc185"/>
      <w:bookmarkStart w:id="5" w:name="_Toc1217"/>
      <w:bookmarkStart w:id="6" w:name="_Toc13356"/>
      <w:bookmarkStart w:id="7" w:name="_Toc24226"/>
      <w:bookmarkStart w:id="8" w:name="_Toc8498"/>
      <w:bookmarkStart w:id="9" w:name="_Toc10239"/>
      <w:bookmarkStart w:id="10" w:name="_Toc27104"/>
      <w:bookmarkStart w:id="11" w:name="_Toc25494"/>
      <w:r>
        <w:rPr>
          <w:rFonts w:hint="eastAsia"/>
        </w:rPr>
        <w:lastRenderedPageBreak/>
        <w:t>概述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17EFB8F5" w14:textId="77777777" w:rsidR="00F138E7" w:rsidRDefault="00CB6715">
      <w:pPr>
        <w:pStyle w:val="2"/>
        <w:tabs>
          <w:tab w:val="left" w:pos="420"/>
        </w:tabs>
      </w:pPr>
      <w:bookmarkStart w:id="12" w:name="_Toc23347"/>
      <w:bookmarkStart w:id="13" w:name="_Toc14588"/>
      <w:bookmarkStart w:id="14" w:name="_Toc8853"/>
      <w:bookmarkStart w:id="15" w:name="_Toc26376"/>
      <w:bookmarkStart w:id="16" w:name="_Toc140163032"/>
      <w:bookmarkStart w:id="17" w:name="_Toc1912"/>
      <w:bookmarkStart w:id="18" w:name="_Toc32383"/>
      <w:bookmarkStart w:id="19" w:name="_Toc9537"/>
      <w:bookmarkStart w:id="20" w:name="_Toc24130"/>
      <w:bookmarkStart w:id="21" w:name="_Toc7898"/>
      <w:r>
        <w:rPr>
          <w:rFonts w:hint="eastAsi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29755F6" w14:textId="6C3F1354" w:rsidR="00F138E7" w:rsidRDefault="00CB6715">
      <w:pPr>
        <w:ind w:firstLine="420"/>
        <w:jc w:val="left"/>
        <w:rPr>
          <w:szCs w:val="22"/>
        </w:rPr>
      </w:pPr>
      <w:r>
        <w:rPr>
          <w:rFonts w:hint="eastAsia"/>
          <w:szCs w:val="22"/>
        </w:rPr>
        <w:t>验证</w:t>
      </w:r>
      <w:ins w:id="22" w:author="chenxia" w:date="2023-08-22T15:09:00Z">
        <w:r w:rsidR="005110E2">
          <w:rPr>
            <w:rFonts w:hint="eastAsia"/>
            <w:szCs w:val="22"/>
          </w:rPr>
          <w:t>M</w:t>
        </w:r>
        <w:r w:rsidR="005110E2">
          <w:rPr>
            <w:szCs w:val="22"/>
          </w:rPr>
          <w:t>S-002S</w:t>
        </w:r>
        <w:r w:rsidR="005110E2">
          <w:rPr>
            <w:rFonts w:hint="eastAsia"/>
            <w:szCs w:val="22"/>
          </w:rPr>
          <w:t>三</w:t>
        </w:r>
      </w:ins>
      <w:r>
        <w:rPr>
          <w:rFonts w:hint="eastAsia"/>
          <w:szCs w:val="22"/>
        </w:rPr>
        <w:t>台车上的标签、标识位置明显且内容清晰易认，符合法规要求。</w:t>
      </w:r>
    </w:p>
    <w:p w14:paraId="62C998BB" w14:textId="77777777" w:rsidR="00F138E7" w:rsidRDefault="00CB6715">
      <w:pPr>
        <w:pStyle w:val="2"/>
        <w:tabs>
          <w:tab w:val="left" w:pos="420"/>
        </w:tabs>
        <w:rPr>
          <w:sz w:val="28"/>
        </w:rPr>
      </w:pPr>
      <w:bookmarkStart w:id="23" w:name="_Toc21184"/>
      <w:bookmarkStart w:id="24" w:name="_Toc8655"/>
      <w:bookmarkStart w:id="25" w:name="_Toc17151"/>
      <w:bookmarkStart w:id="26" w:name="_Toc21514"/>
      <w:bookmarkStart w:id="27" w:name="_Toc26745"/>
      <w:bookmarkStart w:id="28" w:name="_Toc12483"/>
      <w:bookmarkStart w:id="29" w:name="_Toc27142"/>
      <w:bookmarkStart w:id="30" w:name="_Toc32447"/>
      <w:bookmarkStart w:id="31" w:name="_Toc140163033"/>
      <w:r>
        <w:rPr>
          <w:rFonts w:hint="eastAsia"/>
        </w:rPr>
        <w:t>验证</w:t>
      </w:r>
      <w:r>
        <w:t>范围</w:t>
      </w:r>
      <w:bookmarkStart w:id="32" w:name="_Toc32161"/>
      <w:bookmarkStart w:id="33" w:name="_Toc4427"/>
      <w:bookmarkStart w:id="34" w:name="_Toc18639"/>
      <w:bookmarkStart w:id="35" w:name="_Toc22393"/>
      <w:bookmarkStart w:id="36" w:name="_Toc3290"/>
      <w:bookmarkStart w:id="37" w:name="_Toc1164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AF51A05" w14:textId="77777777" w:rsidR="00F138E7" w:rsidRDefault="00CB6715">
      <w:pPr>
        <w:ind w:firstLineChars="100" w:firstLine="240"/>
        <w:rPr>
          <w:szCs w:val="22"/>
        </w:rPr>
      </w:pPr>
      <w:bookmarkStart w:id="38" w:name="_Toc18489"/>
      <w:bookmarkStart w:id="39" w:name="_Toc25521"/>
      <w:bookmarkStart w:id="40" w:name="_Toc20781"/>
      <w:bookmarkStart w:id="41" w:name="_Toc24793"/>
      <w:bookmarkStart w:id="42" w:name="_Toc13067"/>
      <w:bookmarkStart w:id="43" w:name="_Toc32484"/>
      <w:bookmarkStart w:id="44" w:name="_Toc24382"/>
      <w:bookmarkStart w:id="45" w:name="_Toc17305"/>
      <w:bookmarkStart w:id="46" w:name="_Toc11457"/>
      <w:r>
        <w:rPr>
          <w:rFonts w:hint="eastAsia"/>
          <w:szCs w:val="22"/>
        </w:rPr>
        <w:t>MS-002</w:t>
      </w:r>
      <w:r>
        <w:rPr>
          <w:rFonts w:hint="eastAsia"/>
          <w:szCs w:val="22"/>
        </w:rPr>
        <w:t>的三台车外壳上以及设备内部粘贴的标签、标识。</w:t>
      </w:r>
    </w:p>
    <w:p w14:paraId="57F414B8" w14:textId="77777777" w:rsidR="00F138E7" w:rsidRDefault="00CB6715">
      <w:pPr>
        <w:pStyle w:val="2"/>
        <w:tabs>
          <w:tab w:val="left" w:pos="420"/>
        </w:tabs>
      </w:pPr>
      <w:bookmarkStart w:id="47" w:name="_Toc140163034"/>
      <w:r>
        <w:rPr>
          <w:rFonts w:hint="eastAsia"/>
        </w:rPr>
        <w:t>术语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7"/>
    </w:p>
    <w:p w14:paraId="49CBCE0E" w14:textId="77777777" w:rsidR="00F138E7" w:rsidRDefault="00CB6715">
      <w:pPr>
        <w:ind w:firstLine="420"/>
      </w:pPr>
      <w:r>
        <w:rPr>
          <w:rFonts w:hint="eastAsia"/>
        </w:rPr>
        <w:t>无</w:t>
      </w:r>
    </w:p>
    <w:p w14:paraId="2AACC88D" w14:textId="77777777" w:rsidR="00F138E7" w:rsidRDefault="00CB6715">
      <w:pPr>
        <w:pStyle w:val="2"/>
        <w:tabs>
          <w:tab w:val="left" w:pos="420"/>
        </w:tabs>
      </w:pPr>
      <w:bookmarkStart w:id="48" w:name="_Toc140163035"/>
      <w:r>
        <w:rPr>
          <w:rFonts w:hint="eastAsia"/>
        </w:rPr>
        <w:t>法规标准</w:t>
      </w:r>
      <w:bookmarkEnd w:id="48"/>
    </w:p>
    <w:p w14:paraId="2FF593E7" w14:textId="77777777" w:rsidR="005110E2" w:rsidRDefault="00CB6715">
      <w:pPr>
        <w:rPr>
          <w:ins w:id="49" w:author="chenxia" w:date="2023-08-22T15:09:00Z"/>
          <w:rFonts w:ascii="宋体" w:hAnsi="宋体" w:cs="宋体"/>
        </w:rPr>
      </w:pPr>
      <w:r>
        <w:rPr>
          <w:rFonts w:ascii="宋体" w:hAnsi="宋体" w:cs="宋体"/>
        </w:rPr>
        <w:t>GB 9706.1-2020 《医用电气设备 第1部分：基本安全和基本性能的通用要求》</w:t>
      </w:r>
    </w:p>
    <w:p w14:paraId="41969E6B" w14:textId="17DB2623" w:rsidR="00F138E7" w:rsidRDefault="005110E2">
      <w:ins w:id="50" w:author="chenxia" w:date="2023-08-22T15:09:00Z">
        <w:r>
          <w:rPr>
            <w:rFonts w:ascii="宋体" w:hAnsi="宋体" w:cs="宋体" w:hint="eastAsia"/>
          </w:rPr>
          <w:t>《</w:t>
        </w:r>
      </w:ins>
      <w:ins w:id="51" w:author="chenxia" w:date="2023-08-22T15:10:00Z">
        <w:r>
          <w:rPr>
            <w:rFonts w:ascii="宋体" w:hAnsi="宋体" w:cs="宋体" w:hint="eastAsia"/>
          </w:rPr>
          <w:t>M</w:t>
        </w:r>
        <w:r>
          <w:rPr>
            <w:rFonts w:ascii="宋体" w:hAnsi="宋体" w:cs="宋体"/>
          </w:rPr>
          <w:t>S-002</w:t>
        </w:r>
        <w:r>
          <w:rPr>
            <w:rFonts w:ascii="宋体" w:hAnsi="宋体" w:cs="宋体" w:hint="eastAsia"/>
          </w:rPr>
          <w:t>技术需求规格书</w:t>
        </w:r>
      </w:ins>
      <w:ins w:id="52" w:author="chenxia" w:date="2023-08-22T15:09:00Z">
        <w:r>
          <w:rPr>
            <w:rFonts w:ascii="宋体" w:hAnsi="宋体" w:cs="宋体" w:hint="eastAsia"/>
          </w:rPr>
          <w:t>》</w:t>
        </w:r>
      </w:ins>
      <w:r w:rsidR="00CB6715">
        <w:rPr>
          <w:rFonts w:hint="eastAsia"/>
        </w:rPr>
        <w:br w:type="page"/>
      </w:r>
    </w:p>
    <w:p w14:paraId="4A483681" w14:textId="77777777" w:rsidR="00F138E7" w:rsidRDefault="00CB6715">
      <w:pPr>
        <w:pStyle w:val="1"/>
      </w:pPr>
      <w:bookmarkStart w:id="53" w:name="_Toc140163036"/>
      <w:bookmarkStart w:id="54" w:name="_Toc1867"/>
      <w:bookmarkStart w:id="55" w:name="_Toc1748"/>
      <w:bookmarkStart w:id="56" w:name="_Toc13206"/>
      <w:bookmarkStart w:id="57" w:name="_Toc9934"/>
      <w:bookmarkStart w:id="58" w:name="_Toc24202"/>
      <w:bookmarkStart w:id="59" w:name="_Toc4826"/>
      <w:bookmarkStart w:id="60" w:name="_Toc477"/>
      <w:bookmarkStart w:id="61" w:name="_Toc9422"/>
      <w:r>
        <w:rPr>
          <w:rFonts w:hint="eastAsia"/>
        </w:rPr>
        <w:lastRenderedPageBreak/>
        <w:t>验证条件</w:t>
      </w:r>
      <w:bookmarkEnd w:id="53"/>
    </w:p>
    <w:p w14:paraId="4F5FBF37" w14:textId="77777777" w:rsidR="00F138E7" w:rsidRDefault="00CB6715">
      <w:pPr>
        <w:pStyle w:val="2"/>
        <w:tabs>
          <w:tab w:val="left" w:pos="420"/>
        </w:tabs>
      </w:pPr>
      <w:bookmarkStart w:id="62" w:name="_Toc140163037"/>
      <w:bookmarkEnd w:id="46"/>
      <w:r>
        <w:rPr>
          <w:rFonts w:hint="eastAsia"/>
        </w:rPr>
        <w:t>验证对象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5"/>
        <w:gridCol w:w="2263"/>
        <w:gridCol w:w="2401"/>
        <w:gridCol w:w="1844"/>
      </w:tblGrid>
      <w:tr w:rsidR="00F138E7" w14:paraId="21D19C7D" w14:textId="77777777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14:paraId="27377E58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1328" w:type="pct"/>
            <w:shd w:val="clear" w:color="auto" w:fill="auto"/>
            <w:vAlign w:val="center"/>
          </w:tcPr>
          <w:p w14:paraId="16F6B5E3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1AC769F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204F6B3C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F138E7" w14:paraId="02BA53C7" w14:textId="77777777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14:paraId="016D2A07" w14:textId="77777777" w:rsidR="00F138E7" w:rsidRDefault="00F138E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14:paraId="53F1EE03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MS-002</w:t>
            </w:r>
            <w:r>
              <w:rPr>
                <w:rFonts w:ascii="Calibri" w:hAnsi="Calibri" w:cs="Times New Roman" w:hint="eastAsia"/>
              </w:rPr>
              <w:t>导航台车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344CE06" w14:textId="77777777" w:rsidR="00F138E7" w:rsidRPr="005110E2" w:rsidRDefault="00CB6715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  <w:rPrChange w:id="63" w:author="chenxia" w:date="2023-08-22T15:10:00Z">
                  <w:rPr>
                    <w:rFonts w:ascii="Calibri" w:hAnsi="Calibri" w:cs="Times New Roman"/>
                  </w:rPr>
                </w:rPrChange>
              </w:rPr>
            </w:pPr>
            <w:r w:rsidRPr="005110E2">
              <w:rPr>
                <w:rFonts w:ascii="Times New Roman" w:hAnsi="Times New Roman" w:cs="Times New Roman"/>
                <w:color w:val="FF0000"/>
                <w:rPrChange w:id="64" w:author="chenxia" w:date="2023-08-22T15:10:00Z">
                  <w:rPr>
                    <w:rFonts w:ascii="Times New Roman" w:hAnsi="Times New Roman" w:cs="Times New Roman"/>
                  </w:rPr>
                </w:rPrChange>
              </w:rPr>
              <w:t>MS-002-A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01A06E76" w14:textId="77777777" w:rsidR="00F138E7" w:rsidRDefault="00F138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8E7" w14:paraId="2AA2CAAB" w14:textId="77777777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14:paraId="412CB887" w14:textId="77777777" w:rsidR="00F138E7" w:rsidRDefault="00F138E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14:paraId="6BAFE572" w14:textId="77777777" w:rsidR="00F138E7" w:rsidRDefault="00CB671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执行台车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60237A1" w14:textId="77777777" w:rsidR="00F138E7" w:rsidRPr="005110E2" w:rsidRDefault="00CB6715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rPrChange w:id="65" w:author="chenxia" w:date="2023-08-22T15:10:00Z">
                  <w:rPr>
                    <w:rFonts w:ascii="Times New Roman" w:hAnsi="Times New Roman" w:cs="Times New Roman"/>
                  </w:rPr>
                </w:rPrChange>
              </w:rPr>
            </w:pPr>
            <w:r w:rsidRPr="005110E2">
              <w:rPr>
                <w:rFonts w:ascii="Times New Roman" w:hAnsi="Times New Roman" w:cs="Times New Roman"/>
                <w:color w:val="FF0000"/>
                <w:rPrChange w:id="66" w:author="chenxia" w:date="2023-08-22T15:10:00Z">
                  <w:rPr>
                    <w:rFonts w:ascii="Times New Roman" w:hAnsi="Times New Roman" w:cs="Times New Roman"/>
                  </w:rPr>
                </w:rPrChange>
              </w:rPr>
              <w:t>MS-002-B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2E1D0703" w14:textId="77777777" w:rsidR="00F138E7" w:rsidRDefault="00F138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8E7" w14:paraId="0FC061E7" w14:textId="77777777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14:paraId="4245CE06" w14:textId="77777777" w:rsidR="00F138E7" w:rsidRDefault="00F138E7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14:paraId="0AFD9619" w14:textId="77777777" w:rsidR="00F138E7" w:rsidRDefault="00CB671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操作台车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D73EF5C" w14:textId="77777777" w:rsidR="00F138E7" w:rsidRPr="005110E2" w:rsidRDefault="00CB6715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rPrChange w:id="67" w:author="chenxia" w:date="2023-08-22T15:10:00Z">
                  <w:rPr>
                    <w:rFonts w:ascii="Times New Roman" w:hAnsi="Times New Roman" w:cs="Times New Roman"/>
                  </w:rPr>
                </w:rPrChange>
              </w:rPr>
            </w:pPr>
            <w:r w:rsidRPr="005110E2">
              <w:rPr>
                <w:rFonts w:ascii="Times New Roman" w:hAnsi="Times New Roman" w:cs="Times New Roman"/>
                <w:color w:val="FF0000"/>
                <w:rPrChange w:id="68" w:author="chenxia" w:date="2023-08-22T15:10:00Z">
                  <w:rPr>
                    <w:rFonts w:ascii="Times New Roman" w:hAnsi="Times New Roman" w:cs="Times New Roman"/>
                  </w:rPr>
                </w:rPrChange>
              </w:rPr>
              <w:t>MS-002-C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23B271B1" w14:textId="77777777" w:rsidR="00F138E7" w:rsidRDefault="00F138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278A326" w14:textId="77777777" w:rsidR="00F138E7" w:rsidRDefault="00F138E7">
      <w:pPr>
        <w:pStyle w:val="a0"/>
        <w:ind w:leftChars="0" w:left="0" w:right="1680"/>
      </w:pPr>
    </w:p>
    <w:p w14:paraId="4917C68A" w14:textId="77777777" w:rsidR="00F138E7" w:rsidRDefault="00CB6715">
      <w:pPr>
        <w:pStyle w:val="2"/>
        <w:tabs>
          <w:tab w:val="left" w:pos="420"/>
        </w:tabs>
      </w:pPr>
      <w:bookmarkStart w:id="69" w:name="_Toc140163038"/>
      <w:bookmarkStart w:id="70" w:name="_Toc21937"/>
      <w:bookmarkStart w:id="71" w:name="_Toc10789"/>
      <w:bookmarkStart w:id="72" w:name="_Toc27341"/>
      <w:bookmarkStart w:id="73" w:name="_Toc31328"/>
      <w:bookmarkStart w:id="74" w:name="_Toc11532"/>
      <w:bookmarkStart w:id="75" w:name="_Toc18418"/>
      <w:bookmarkStart w:id="76" w:name="_Toc28399"/>
      <w:bookmarkStart w:id="77" w:name="_Toc27561"/>
      <w:r>
        <w:rPr>
          <w:rFonts w:hint="eastAsia"/>
        </w:rPr>
        <w:t>验证设备</w:t>
      </w:r>
      <w:r>
        <w:rPr>
          <w:rFonts w:hint="eastAsia"/>
        </w:rPr>
        <w:t>/</w:t>
      </w:r>
      <w:r>
        <w:rPr>
          <w:rFonts w:hint="eastAsia"/>
        </w:rPr>
        <w:t>工装</w:t>
      </w:r>
      <w:r>
        <w:rPr>
          <w:rFonts w:hint="eastAsia"/>
        </w:rPr>
        <w:t>/</w:t>
      </w:r>
      <w:r>
        <w:rPr>
          <w:rFonts w:hint="eastAsia"/>
        </w:rPr>
        <w:t>工具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2"/>
        <w:gridCol w:w="2295"/>
        <w:gridCol w:w="2369"/>
        <w:gridCol w:w="1857"/>
      </w:tblGrid>
      <w:tr w:rsidR="00F138E7" w14:paraId="6137EAE4" w14:textId="77777777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14:paraId="30287EE4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1C98B3BE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29343B5E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3D65997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5110E2" w14:paraId="1AE96BC9" w14:textId="77777777">
        <w:trPr>
          <w:jc w:val="center"/>
          <w:ins w:id="78" w:author="chenxia" w:date="2023-08-22T15:10:00Z"/>
        </w:trPr>
        <w:tc>
          <w:tcPr>
            <w:tcW w:w="1992" w:type="dxa"/>
            <w:shd w:val="clear" w:color="auto" w:fill="auto"/>
            <w:vAlign w:val="center"/>
          </w:tcPr>
          <w:p w14:paraId="62B89BB1" w14:textId="77777777" w:rsidR="005110E2" w:rsidRDefault="005110E2">
            <w:pPr>
              <w:spacing w:line="240" w:lineRule="auto"/>
              <w:jc w:val="center"/>
              <w:rPr>
                <w:ins w:id="79" w:author="chenxia" w:date="2023-08-22T15:10:00Z"/>
                <w:rFonts w:ascii="Calibri" w:hAnsi="Calibri" w:cs="Times New Roman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14:paraId="5F39B6B5" w14:textId="32E825E9" w:rsidR="005110E2" w:rsidRDefault="005110E2">
            <w:pPr>
              <w:spacing w:line="240" w:lineRule="auto"/>
              <w:jc w:val="center"/>
              <w:rPr>
                <w:ins w:id="80" w:author="chenxia" w:date="2023-08-22T15:10:00Z"/>
                <w:rFonts w:ascii="Calibri" w:hAnsi="Calibri" w:cs="Times New Roman"/>
              </w:rPr>
            </w:pPr>
            <w:ins w:id="81" w:author="chenxia" w:date="2023-08-22T15:10:00Z">
              <w:r>
                <w:rPr>
                  <w:rFonts w:ascii="Calibri" w:hAnsi="Calibri" w:cs="Times New Roman" w:hint="eastAsia"/>
                </w:rPr>
                <w:t>照度计</w:t>
              </w:r>
            </w:ins>
          </w:p>
        </w:tc>
        <w:tc>
          <w:tcPr>
            <w:tcW w:w="2369" w:type="dxa"/>
            <w:shd w:val="clear" w:color="auto" w:fill="auto"/>
            <w:vAlign w:val="center"/>
          </w:tcPr>
          <w:p w14:paraId="44231CB0" w14:textId="77777777" w:rsidR="005110E2" w:rsidRDefault="005110E2">
            <w:pPr>
              <w:spacing w:line="240" w:lineRule="auto"/>
              <w:jc w:val="center"/>
              <w:rPr>
                <w:ins w:id="82" w:author="chenxia" w:date="2023-08-22T15:10:00Z"/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14:paraId="12106B19" w14:textId="77777777" w:rsidR="005110E2" w:rsidRDefault="005110E2">
            <w:pPr>
              <w:spacing w:line="240" w:lineRule="auto"/>
              <w:jc w:val="center"/>
              <w:rPr>
                <w:ins w:id="83" w:author="chenxia" w:date="2023-08-22T15:10:00Z"/>
                <w:rFonts w:ascii="Calibri" w:hAnsi="Calibri" w:cs="Times New Roman"/>
              </w:rPr>
            </w:pPr>
          </w:p>
        </w:tc>
      </w:tr>
      <w:tr w:rsidR="00F138E7" w14:paraId="608AD3D4" w14:textId="77777777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14:paraId="393B2264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CA32FF2" w14:textId="2CADCBEB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del w:id="84" w:author="chenxia" w:date="2023-08-22T15:19:00Z">
              <w:r w:rsidDel="005110E2">
                <w:rPr>
                  <w:rFonts w:ascii="Calibri" w:hAnsi="Calibri" w:cs="Times New Roman" w:hint="eastAsia"/>
                </w:rPr>
                <w:delText>/</w:delText>
              </w:r>
            </w:del>
            <w:ins w:id="85" w:author="chenxia" w:date="2023-08-22T15:19:00Z">
              <w:r w:rsidR="005110E2">
                <w:rPr>
                  <w:rFonts w:ascii="Calibri" w:hAnsi="Calibri" w:cs="Times New Roman" w:hint="eastAsia"/>
                </w:rPr>
                <w:t>卷尺</w:t>
              </w:r>
            </w:ins>
          </w:p>
        </w:tc>
        <w:tc>
          <w:tcPr>
            <w:tcW w:w="2369" w:type="dxa"/>
            <w:shd w:val="clear" w:color="auto" w:fill="auto"/>
            <w:vAlign w:val="center"/>
          </w:tcPr>
          <w:p w14:paraId="0B7313AF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58C6DFF6" w14:textId="77777777" w:rsidR="00F138E7" w:rsidRDefault="00CB6715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</w:tr>
    </w:tbl>
    <w:p w14:paraId="48ED68B2" w14:textId="77777777" w:rsidR="00F138E7" w:rsidRDefault="00CB6715">
      <w:pPr>
        <w:pStyle w:val="2"/>
        <w:tabs>
          <w:tab w:val="left" w:pos="420"/>
        </w:tabs>
      </w:pPr>
      <w:bookmarkStart w:id="86" w:name="_Toc140163039"/>
      <w:bookmarkStart w:id="87" w:name="_Toc27278"/>
      <w:bookmarkStart w:id="88" w:name="_Toc3324"/>
      <w:bookmarkStart w:id="89" w:name="_Toc29383"/>
      <w:bookmarkStart w:id="90" w:name="_Toc26207"/>
      <w:bookmarkStart w:id="91" w:name="_Toc2111"/>
      <w:bookmarkStart w:id="92" w:name="_Toc15049"/>
      <w:bookmarkStart w:id="93" w:name="_Toc4741"/>
      <w:bookmarkStart w:id="94" w:name="_Toc16357"/>
      <w:bookmarkEnd w:id="77"/>
      <w:r>
        <w:rPr>
          <w:rFonts w:hint="eastAsia"/>
        </w:rPr>
        <w:t>验证地点</w:t>
      </w:r>
      <w:bookmarkEnd w:id="86"/>
    </w:p>
    <w:p w14:paraId="56D65818" w14:textId="77777777" w:rsidR="00F138E7" w:rsidRDefault="00CB6715">
      <w:pPr>
        <w:ind w:firstLine="560"/>
        <w:rPr>
          <w:szCs w:val="22"/>
        </w:rPr>
      </w:pPr>
      <w:r>
        <w:rPr>
          <w:rFonts w:hint="eastAsia"/>
          <w:szCs w:val="22"/>
        </w:rPr>
        <w:t>验证地点：公司实验室。</w:t>
      </w:r>
    </w:p>
    <w:p w14:paraId="77FE6BFA" w14:textId="77777777" w:rsidR="00F138E7" w:rsidRDefault="00CB6715">
      <w:pPr>
        <w:pStyle w:val="2"/>
        <w:tabs>
          <w:tab w:val="left" w:pos="420"/>
        </w:tabs>
      </w:pPr>
      <w:bookmarkStart w:id="95" w:name="_Toc140163040"/>
      <w:r>
        <w:rPr>
          <w:rFonts w:hint="eastAsia"/>
        </w:rPr>
        <w:t>验证时间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76815F29" w14:textId="77777777" w:rsidR="00F138E7" w:rsidRDefault="00CB6715">
      <w:pPr>
        <w:ind w:firstLine="560"/>
        <w:rPr>
          <w:szCs w:val="22"/>
        </w:rPr>
      </w:pPr>
      <w:r>
        <w:rPr>
          <w:rFonts w:hint="eastAsia"/>
          <w:szCs w:val="22"/>
        </w:rPr>
        <w:t>验证时间：</w:t>
      </w:r>
    </w:p>
    <w:p w14:paraId="5C2CA626" w14:textId="77777777" w:rsidR="00F138E7" w:rsidRDefault="00CB6715">
      <w:pPr>
        <w:pStyle w:val="2"/>
        <w:tabs>
          <w:tab w:val="left" w:pos="420"/>
        </w:tabs>
      </w:pPr>
      <w:bookmarkStart w:id="96" w:name="_Toc140163041"/>
      <w:bookmarkStart w:id="97" w:name="_Toc1754"/>
      <w:bookmarkStart w:id="98" w:name="_Toc602"/>
      <w:bookmarkStart w:id="99" w:name="_Toc31455"/>
      <w:bookmarkStart w:id="100" w:name="_Toc15326"/>
      <w:bookmarkStart w:id="101" w:name="_Toc9164"/>
      <w:bookmarkStart w:id="102" w:name="_Toc9414"/>
      <w:bookmarkStart w:id="103" w:name="_Toc32107"/>
      <w:bookmarkStart w:id="104" w:name="_Toc11888"/>
      <w:bookmarkStart w:id="105" w:name="_Toc29300"/>
      <w:r>
        <w:rPr>
          <w:rFonts w:hint="eastAsia"/>
        </w:rPr>
        <w:t>验证环境</w:t>
      </w:r>
      <w:bookmarkEnd w:id="96"/>
    </w:p>
    <w:p w14:paraId="5BCBDE89" w14:textId="77777777" w:rsidR="005110E2" w:rsidRDefault="005110E2">
      <w:pPr>
        <w:ind w:firstLine="560"/>
        <w:rPr>
          <w:ins w:id="106" w:author="chenxia" w:date="2023-08-22T15:11:00Z"/>
          <w:rFonts w:ascii="Calibri" w:hAnsi="Calibri" w:cs="Times New Roman"/>
        </w:rPr>
        <w:pPrChange w:id="107" w:author="chenxia" w:date="2023-08-22T15:11:00Z">
          <w:pPr/>
        </w:pPrChange>
      </w:pPr>
      <w:ins w:id="108" w:author="chenxia" w:date="2023-08-22T15:11:00Z">
        <w:r>
          <w:rPr>
            <w:rFonts w:ascii="宋体" w:hAnsi="宋体" w:hint="eastAsia"/>
          </w:rPr>
          <w:t>环境温度：10℃～30℃；</w:t>
        </w:r>
      </w:ins>
    </w:p>
    <w:p w14:paraId="37EEDC31" w14:textId="5FA9F3BD" w:rsidR="00F138E7" w:rsidRPr="005110E2" w:rsidDel="005110E2" w:rsidRDefault="005110E2">
      <w:pPr>
        <w:ind w:left="140" w:firstLine="420"/>
        <w:rPr>
          <w:del w:id="109" w:author="chenxia" w:date="2023-08-22T15:11:00Z"/>
          <w:rFonts w:ascii="Calibri" w:hAnsi="Calibri" w:cs="Times New Roman"/>
          <w:rPrChange w:id="110" w:author="chenxia" w:date="2023-08-22T15:11:00Z">
            <w:rPr>
              <w:del w:id="111" w:author="chenxia" w:date="2023-08-22T15:11:00Z"/>
            </w:rPr>
          </w:rPrChange>
        </w:rPr>
        <w:pPrChange w:id="112" w:author="chenxia" w:date="2023-08-22T15:11:00Z">
          <w:pPr>
            <w:ind w:firstLine="560"/>
          </w:pPr>
        </w:pPrChange>
      </w:pPr>
      <w:ins w:id="113" w:author="chenxia" w:date="2023-08-22T15:11:00Z">
        <w:r>
          <w:rPr>
            <w:rFonts w:ascii="宋体" w:hAnsi="宋体" w:hint="eastAsia"/>
          </w:rPr>
          <w:t>相对湿度：≤</w:t>
        </w:r>
        <w:r>
          <w:rPr>
            <w:rFonts w:cs="Calibri" w:hint="eastAsia"/>
          </w:rPr>
          <w:t>70%</w:t>
        </w:r>
        <w:r>
          <w:rPr>
            <w:rFonts w:cs="Calibri" w:hint="eastAsia"/>
          </w:rPr>
          <w:t>；</w:t>
        </w:r>
      </w:ins>
      <w:del w:id="114" w:author="chenxia" w:date="2023-08-22T15:11:00Z">
        <w:r w:rsidR="00CB6715" w:rsidDel="005110E2">
          <w:rPr>
            <w:rFonts w:hint="eastAsia"/>
          </w:rPr>
          <w:delText>环境温度：</w:delText>
        </w:r>
        <w:r w:rsidR="00CB6715" w:rsidDel="005110E2">
          <w:rPr>
            <w:rFonts w:hint="eastAsia"/>
          </w:rPr>
          <w:delText>5</w:delText>
        </w:r>
        <w:r w:rsidR="00CB6715" w:rsidDel="005110E2">
          <w:rPr>
            <w:rFonts w:hint="eastAsia"/>
          </w:rPr>
          <w:delText>℃～</w:delText>
        </w:r>
        <w:r w:rsidR="00CB6715" w:rsidDel="005110E2">
          <w:rPr>
            <w:rFonts w:hint="eastAsia"/>
          </w:rPr>
          <w:delText>40</w:delText>
        </w:r>
        <w:r w:rsidR="00CB6715" w:rsidDel="005110E2">
          <w:rPr>
            <w:rFonts w:hint="eastAsia"/>
          </w:rPr>
          <w:delText>℃；</w:delText>
        </w:r>
      </w:del>
    </w:p>
    <w:p w14:paraId="61821C37" w14:textId="1E97BB88" w:rsidR="00F138E7" w:rsidDel="005110E2" w:rsidRDefault="00CB6715">
      <w:pPr>
        <w:ind w:left="140" w:firstLine="420"/>
        <w:rPr>
          <w:del w:id="115" w:author="chenxia" w:date="2023-08-22T15:11:00Z"/>
        </w:rPr>
        <w:pPrChange w:id="116" w:author="chenxia" w:date="2023-08-22T15:11:00Z">
          <w:pPr>
            <w:ind w:firstLine="560"/>
          </w:pPr>
        </w:pPrChange>
      </w:pPr>
      <w:del w:id="117" w:author="chenxia" w:date="2023-08-22T15:11:00Z">
        <w:r w:rsidDel="005110E2">
          <w:rPr>
            <w:rFonts w:hint="eastAsia"/>
          </w:rPr>
          <w:delText>相对湿度：</w:delText>
        </w:r>
        <w:r w:rsidDel="005110E2">
          <w:rPr>
            <w:rFonts w:hint="eastAsia"/>
          </w:rPr>
          <w:delText>30%</w:delText>
        </w:r>
        <w:r w:rsidDel="005110E2">
          <w:rPr>
            <w:rFonts w:hint="eastAsia"/>
          </w:rPr>
          <w:delText>～</w:delText>
        </w:r>
        <w:r w:rsidDel="005110E2">
          <w:rPr>
            <w:rFonts w:hint="eastAsia"/>
          </w:rPr>
          <w:delText>85%</w:delText>
        </w:r>
        <w:r w:rsidDel="005110E2">
          <w:rPr>
            <w:rFonts w:hint="eastAsia"/>
          </w:rPr>
          <w:delText>；</w:delText>
        </w:r>
      </w:del>
    </w:p>
    <w:p w14:paraId="578150B5" w14:textId="1FABAE7D" w:rsidR="00F138E7" w:rsidRDefault="00CB6715">
      <w:pPr>
        <w:ind w:left="140" w:firstLine="420"/>
        <w:pPrChange w:id="118" w:author="chenxia" w:date="2023-08-22T15:11:00Z">
          <w:pPr>
            <w:ind w:firstLine="560"/>
          </w:pPr>
        </w:pPrChange>
      </w:pPr>
      <w:del w:id="119" w:author="chenxia" w:date="2023-08-22T15:11:00Z">
        <w:r w:rsidDel="005110E2">
          <w:rPr>
            <w:rFonts w:hint="eastAsia"/>
          </w:rPr>
          <w:delText>大气压强：</w:delText>
        </w:r>
        <w:r w:rsidDel="005110E2">
          <w:rPr>
            <w:rFonts w:hint="eastAsia"/>
          </w:rPr>
          <w:delText>860hPa</w:delText>
        </w:r>
        <w:r w:rsidDel="005110E2">
          <w:rPr>
            <w:rFonts w:hint="eastAsia"/>
          </w:rPr>
          <w:delText>～</w:delText>
        </w:r>
        <w:r w:rsidDel="005110E2">
          <w:rPr>
            <w:rFonts w:hint="eastAsia"/>
          </w:rPr>
          <w:delText>1060hPa</w:delText>
        </w:r>
        <w:r w:rsidDel="005110E2">
          <w:rPr>
            <w:rFonts w:hint="eastAsia"/>
          </w:rPr>
          <w:delText>；</w:delText>
        </w:r>
      </w:del>
    </w:p>
    <w:p w14:paraId="17020AB8" w14:textId="77777777" w:rsidR="00F138E7" w:rsidRDefault="00CB6715">
      <w:pPr>
        <w:pStyle w:val="a0"/>
        <w:ind w:leftChars="0" w:left="140" w:right="1680" w:firstLine="420"/>
      </w:pPr>
      <w:r>
        <w:rPr>
          <w:rFonts w:hint="eastAsia"/>
        </w:rPr>
        <w:t>正常灯光状态（约</w:t>
      </w:r>
      <w:r>
        <w:rPr>
          <w:rFonts w:hint="eastAsia"/>
        </w:rPr>
        <w:t>5</w:t>
      </w:r>
      <w:r>
        <w:t>00lx</w:t>
      </w:r>
      <w:r>
        <w:rPr>
          <w:rFonts w:hint="eastAsia"/>
        </w:rPr>
        <w:t>）；</w:t>
      </w:r>
    </w:p>
    <w:p w14:paraId="4461FBF3" w14:textId="77777777" w:rsidR="00F138E7" w:rsidRDefault="00CB6715">
      <w:pPr>
        <w:pStyle w:val="2"/>
        <w:tabs>
          <w:tab w:val="left" w:pos="420"/>
        </w:tabs>
        <w:rPr>
          <w:color w:val="000000" w:themeColor="text1"/>
        </w:rPr>
      </w:pPr>
      <w:bookmarkStart w:id="120" w:name="_Toc140163042"/>
      <w:r>
        <w:rPr>
          <w:rFonts w:hint="eastAsia"/>
          <w:color w:val="000000" w:themeColor="text1"/>
        </w:rPr>
        <w:t>验证小组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20"/>
    </w:p>
    <w:tbl>
      <w:tblPr>
        <w:tblStyle w:val="a9"/>
        <w:tblW w:w="4998" w:type="pct"/>
        <w:tblLook w:val="04A0" w:firstRow="1" w:lastRow="0" w:firstColumn="1" w:lastColumn="0" w:noHBand="0" w:noVBand="1"/>
      </w:tblPr>
      <w:tblGrid>
        <w:gridCol w:w="713"/>
        <w:gridCol w:w="2218"/>
        <w:gridCol w:w="1749"/>
        <w:gridCol w:w="3833"/>
      </w:tblGrid>
      <w:tr w:rsidR="00F138E7" w14:paraId="5347244C" w14:textId="77777777">
        <w:tc>
          <w:tcPr>
            <w:tcW w:w="418" w:type="pct"/>
            <w:vAlign w:val="center"/>
          </w:tcPr>
          <w:p w14:paraId="7E0B8193" w14:textId="77777777" w:rsidR="00F138E7" w:rsidRDefault="00CB67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303" w:type="pct"/>
            <w:vAlign w:val="center"/>
          </w:tcPr>
          <w:p w14:paraId="1A76DE9D" w14:textId="77777777" w:rsidR="00F138E7" w:rsidRDefault="00CB67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岗位</w:t>
            </w:r>
          </w:p>
        </w:tc>
        <w:tc>
          <w:tcPr>
            <w:tcW w:w="1027" w:type="pct"/>
            <w:vAlign w:val="center"/>
          </w:tcPr>
          <w:p w14:paraId="5D46EA66" w14:textId="48894DCA" w:rsidR="00F138E7" w:rsidRDefault="00CB6715">
            <w:pPr>
              <w:jc w:val="center"/>
              <w:rPr>
                <w:rFonts w:ascii="Times New Roman" w:hAnsi="Times New Roman" w:cs="Times New Roman"/>
              </w:rPr>
            </w:pPr>
            <w:del w:id="121" w:author="chenxia" w:date="2023-08-22T15:11:00Z">
              <w:r w:rsidDel="005110E2">
                <w:rPr>
                  <w:rFonts w:ascii="Times New Roman" w:hAnsi="Times New Roman" w:cs="Times New Roman" w:hint="eastAsia"/>
                </w:rPr>
                <w:delText>人数</w:delText>
              </w:r>
            </w:del>
            <w:ins w:id="122" w:author="chenxia" w:date="2023-08-22T15:11:00Z">
              <w:r w:rsidR="005110E2">
                <w:rPr>
                  <w:rFonts w:ascii="Times New Roman" w:hAnsi="Times New Roman" w:cs="Times New Roman" w:hint="eastAsia"/>
                </w:rPr>
                <w:t>验证人员</w:t>
              </w:r>
            </w:ins>
          </w:p>
        </w:tc>
        <w:tc>
          <w:tcPr>
            <w:tcW w:w="2251" w:type="pct"/>
            <w:vAlign w:val="center"/>
          </w:tcPr>
          <w:p w14:paraId="049B4232" w14:textId="77777777" w:rsidR="00F138E7" w:rsidRDefault="00CB67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职责</w:t>
            </w:r>
          </w:p>
        </w:tc>
      </w:tr>
      <w:tr w:rsidR="00F138E7" w14:paraId="626BD68B" w14:textId="77777777">
        <w:tc>
          <w:tcPr>
            <w:tcW w:w="418" w:type="pct"/>
            <w:vAlign w:val="center"/>
          </w:tcPr>
          <w:p w14:paraId="6B4850EC" w14:textId="77777777" w:rsidR="00F138E7" w:rsidRDefault="00CB67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03" w:type="pct"/>
            <w:vAlign w:val="center"/>
          </w:tcPr>
          <w:p w14:paraId="50555B5B" w14:textId="25453454" w:rsidR="00F138E7" w:rsidRDefault="00CB6715">
            <w:pPr>
              <w:jc w:val="center"/>
              <w:rPr>
                <w:szCs w:val="22"/>
              </w:rPr>
            </w:pPr>
            <w:r>
              <w:commentReference w:id="123"/>
            </w:r>
            <w:ins w:id="124" w:author="chenxia" w:date="2023-08-22T15:11:00Z">
              <w:r w:rsidR="005110E2">
                <w:rPr>
                  <w:rFonts w:hint="eastAsia"/>
                  <w:szCs w:val="22"/>
                </w:rPr>
                <w:t>机械工程师</w:t>
              </w:r>
            </w:ins>
          </w:p>
        </w:tc>
        <w:tc>
          <w:tcPr>
            <w:tcW w:w="1027" w:type="pct"/>
            <w:vAlign w:val="center"/>
          </w:tcPr>
          <w:p w14:paraId="3EE4990B" w14:textId="77777777" w:rsidR="00F138E7" w:rsidRDefault="00F138E7">
            <w:pPr>
              <w:jc w:val="center"/>
              <w:rPr>
                <w:szCs w:val="22"/>
              </w:rPr>
            </w:pPr>
          </w:p>
        </w:tc>
        <w:tc>
          <w:tcPr>
            <w:tcW w:w="2251" w:type="pct"/>
            <w:vAlign w:val="center"/>
          </w:tcPr>
          <w:p w14:paraId="62D00C11" w14:textId="721EF71F" w:rsidR="00F138E7" w:rsidRPr="005110E2" w:rsidRDefault="005110E2">
            <w:pPr>
              <w:rPr>
                <w:rFonts w:ascii="Calibri" w:hAnsi="Calibri" w:cs="Times New Roman"/>
                <w:rPrChange w:id="125" w:author="chenxia" w:date="2023-08-22T15:11:00Z">
                  <w:rPr>
                    <w:szCs w:val="22"/>
                  </w:rPr>
                </w:rPrChange>
              </w:rPr>
              <w:pPrChange w:id="126" w:author="chenxia" w:date="2023-08-22T15:11:00Z">
                <w:pPr>
                  <w:jc w:val="center"/>
                </w:pPr>
              </w:pPrChange>
            </w:pPr>
            <w:ins w:id="127" w:author="chenxia" w:date="2023-08-22T15:11:00Z">
              <w:r>
                <w:rPr>
                  <w:rFonts w:ascii="宋体" w:hAnsi="宋体" w:hint="eastAsia"/>
                </w:rPr>
                <w:t>验证中的设备操作，进行相关过程数据记录，数据统计，编制报告</w:t>
              </w:r>
            </w:ins>
          </w:p>
        </w:tc>
      </w:tr>
      <w:tr w:rsidR="00F138E7" w14:paraId="7DC51F12" w14:textId="77777777">
        <w:tc>
          <w:tcPr>
            <w:tcW w:w="418" w:type="pct"/>
            <w:vAlign w:val="center"/>
          </w:tcPr>
          <w:p w14:paraId="5E1281B0" w14:textId="77777777" w:rsidR="00F138E7" w:rsidRDefault="00CB67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2</w:t>
            </w:r>
          </w:p>
        </w:tc>
        <w:tc>
          <w:tcPr>
            <w:tcW w:w="1303" w:type="pct"/>
            <w:vAlign w:val="center"/>
          </w:tcPr>
          <w:p w14:paraId="07062C0F" w14:textId="623BA4E0" w:rsidR="00F138E7" w:rsidRDefault="005110E2">
            <w:pPr>
              <w:jc w:val="center"/>
              <w:rPr>
                <w:szCs w:val="22"/>
              </w:rPr>
            </w:pPr>
            <w:ins w:id="128" w:author="chenxia" w:date="2023-08-22T15:11:00Z">
              <w:r>
                <w:rPr>
                  <w:rFonts w:hint="eastAsia"/>
                  <w:szCs w:val="22"/>
                </w:rPr>
                <w:t>机械组主管</w:t>
              </w:r>
            </w:ins>
          </w:p>
        </w:tc>
        <w:tc>
          <w:tcPr>
            <w:tcW w:w="1027" w:type="pct"/>
            <w:vAlign w:val="center"/>
          </w:tcPr>
          <w:p w14:paraId="12D4FD3D" w14:textId="77777777" w:rsidR="00F138E7" w:rsidRDefault="00F138E7">
            <w:pPr>
              <w:tabs>
                <w:tab w:val="left" w:pos="505"/>
                <w:tab w:val="center" w:pos="1107"/>
              </w:tabs>
              <w:jc w:val="center"/>
              <w:rPr>
                <w:szCs w:val="22"/>
              </w:rPr>
            </w:pPr>
          </w:p>
        </w:tc>
        <w:tc>
          <w:tcPr>
            <w:tcW w:w="2251" w:type="pct"/>
            <w:vAlign w:val="center"/>
          </w:tcPr>
          <w:p w14:paraId="1003D312" w14:textId="6E468293" w:rsidR="00F138E7" w:rsidRDefault="005110E2">
            <w:pPr>
              <w:jc w:val="center"/>
              <w:rPr>
                <w:szCs w:val="22"/>
              </w:rPr>
            </w:pPr>
            <w:ins w:id="129" w:author="chenxia" w:date="2023-08-22T15:11:00Z">
              <w:r>
                <w:rPr>
                  <w:rFonts w:hint="eastAsia"/>
                  <w:szCs w:val="22"/>
                </w:rPr>
                <w:t>审核报告</w:t>
              </w:r>
            </w:ins>
          </w:p>
        </w:tc>
      </w:tr>
    </w:tbl>
    <w:p w14:paraId="0E45E4F6" w14:textId="77777777" w:rsidR="00F138E7" w:rsidRDefault="00F138E7"/>
    <w:p w14:paraId="2A6D68BE" w14:textId="77777777" w:rsidR="00F138E7" w:rsidRDefault="00CB6715">
      <w:pPr>
        <w:pStyle w:val="1"/>
      </w:pPr>
      <w:bookmarkStart w:id="130" w:name="_Toc2006"/>
      <w:bookmarkStart w:id="131" w:name="_Toc9029"/>
      <w:bookmarkStart w:id="132" w:name="_Toc29201"/>
      <w:bookmarkStart w:id="133" w:name="_Toc1400"/>
      <w:bookmarkStart w:id="134" w:name="_Toc15702"/>
      <w:bookmarkStart w:id="135" w:name="_Toc21694"/>
      <w:bookmarkStart w:id="136" w:name="_Toc28523"/>
      <w:bookmarkStart w:id="137" w:name="_Toc4467"/>
      <w:bookmarkStart w:id="138" w:name="_Toc19959"/>
      <w:bookmarkStart w:id="139" w:name="_Toc140163043"/>
      <w:r>
        <w:rPr>
          <w:rFonts w:hint="eastAsia"/>
        </w:rPr>
        <w:t>验证可接受准则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4D1330E2" w14:textId="5C486968" w:rsidR="005110E2" w:rsidRDefault="005110E2">
      <w:pPr>
        <w:ind w:firstLine="420"/>
        <w:rPr>
          <w:ins w:id="140" w:author="chenxia" w:date="2023-08-22T15:12:00Z"/>
          <w:rFonts w:ascii="Calibri" w:hAnsi="Calibri" w:cs="Times New Roman"/>
        </w:rPr>
        <w:pPrChange w:id="141" w:author="chenxia" w:date="2023-08-22T15:12:00Z">
          <w:pPr>
            <w:tabs>
              <w:tab w:val="left" w:pos="420"/>
            </w:tabs>
            <w:ind w:left="845"/>
          </w:pPr>
        </w:pPrChange>
      </w:pPr>
      <w:ins w:id="142" w:author="chenxia" w:date="2023-08-22T15:12:00Z">
        <w:r>
          <w:rPr>
            <w:rFonts w:ascii="宋体" w:hAnsi="宋体" w:hint="eastAsia"/>
          </w:rPr>
          <w:t>验证结果应符合</w:t>
        </w:r>
        <w:r>
          <w:rPr>
            <w:rFonts w:cs="Calibri" w:hint="eastAsia"/>
          </w:rPr>
          <w:t>G</w:t>
        </w:r>
        <w:r>
          <w:t xml:space="preserve">B/T 9706.1-2020  </w:t>
        </w:r>
      </w:ins>
      <w:ins w:id="143" w:author="chenxia" w:date="2023-08-22T17:47:00Z">
        <w:r w:rsidR="00103529">
          <w:t>7.1.2</w:t>
        </w:r>
      </w:ins>
      <w:ins w:id="144" w:author="chenxia" w:date="2023-08-22T15:12:00Z">
        <w:r>
          <w:rPr>
            <w:rFonts w:ascii="宋体" w:hAnsi="宋体" w:hint="eastAsia"/>
          </w:rPr>
          <w:t>章节指标要求，具体如下</w:t>
        </w:r>
        <w:r>
          <w:rPr>
            <w:rFonts w:ascii="Calibri" w:hAnsi="Calibri" w:cs="Times New Roman" w:hint="eastAsia"/>
          </w:rPr>
          <w:t>：</w:t>
        </w:r>
      </w:ins>
    </w:p>
    <w:p w14:paraId="4257FD6A" w14:textId="1E94C9EC" w:rsidR="00F138E7" w:rsidRPr="005110E2" w:rsidRDefault="00CB6715">
      <w:pPr>
        <w:ind w:firstLine="420"/>
        <w:rPr>
          <w:rFonts w:ascii="Calibri" w:hAnsi="Calibri" w:cs="Times New Roman"/>
          <w:rPrChange w:id="145" w:author="chenxia" w:date="2023-08-22T15:12:00Z">
            <w:rPr/>
          </w:rPrChange>
        </w:rPr>
        <w:pPrChange w:id="146" w:author="chenxia" w:date="2023-08-22T15:12:00Z">
          <w:pPr>
            <w:tabs>
              <w:tab w:val="left" w:pos="420"/>
            </w:tabs>
            <w:ind w:left="845"/>
          </w:pPr>
        </w:pPrChange>
      </w:pPr>
      <w:r>
        <w:rPr>
          <w:rFonts w:hint="eastAsia"/>
        </w:rPr>
        <w:t>检查员在预期位置观察时，标识位置明显且标识内容清晰易认。</w:t>
      </w:r>
    </w:p>
    <w:p w14:paraId="44A1B4C8" w14:textId="77777777" w:rsidR="00F138E7" w:rsidRDefault="00CB6715">
      <w:pPr>
        <w:pStyle w:val="1"/>
      </w:pPr>
      <w:bookmarkStart w:id="147" w:name="_Toc3422"/>
      <w:bookmarkStart w:id="148" w:name="_Toc3397"/>
      <w:bookmarkStart w:id="149" w:name="_Toc28304"/>
      <w:bookmarkStart w:id="150" w:name="_Toc6986"/>
      <w:bookmarkStart w:id="151" w:name="_Toc19333"/>
      <w:bookmarkStart w:id="152" w:name="_Toc19363"/>
      <w:bookmarkStart w:id="153" w:name="_Toc25226"/>
      <w:bookmarkStart w:id="154" w:name="_Toc5244"/>
      <w:bookmarkStart w:id="155" w:name="_Toc26435"/>
      <w:bookmarkStart w:id="156" w:name="_Toc140163044"/>
      <w:r>
        <w:rPr>
          <w:rFonts w:hint="eastAsia"/>
        </w:rPr>
        <w:t>验证方法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r>
        <w:rPr>
          <w:rFonts w:hint="eastAsia"/>
        </w:rPr>
        <w:t>与步骤</w:t>
      </w:r>
      <w:bookmarkEnd w:id="156"/>
    </w:p>
    <w:p w14:paraId="0AA13E5E" w14:textId="77777777" w:rsidR="00F138E7" w:rsidRDefault="00CB6715">
      <w:pPr>
        <w:pStyle w:val="2"/>
      </w:pPr>
      <w:bookmarkStart w:id="157" w:name="_Toc140163045"/>
      <w:r>
        <w:rPr>
          <w:rFonts w:hint="eastAsia"/>
        </w:rPr>
        <w:t>验证方法</w:t>
      </w:r>
      <w:bookmarkEnd w:id="157"/>
    </w:p>
    <w:p w14:paraId="66E24A3A" w14:textId="77777777" w:rsidR="00F138E7" w:rsidRDefault="00CB6715">
      <w:pPr>
        <w:ind w:firstLine="420"/>
      </w:pPr>
      <w:r>
        <w:rPr>
          <w:rFonts w:hint="eastAsia"/>
        </w:rPr>
        <w:t>外部标识：正常灯光状态下（约</w:t>
      </w:r>
      <w:r>
        <w:rPr>
          <w:rFonts w:hint="eastAsia"/>
        </w:rPr>
        <w:t>5</w:t>
      </w:r>
      <w:r>
        <w:t>00lx</w:t>
      </w:r>
      <w:r>
        <w:rPr>
          <w:rFonts w:hint="eastAsia"/>
        </w:rPr>
        <w:t>），观察者站在与标记距离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的显示平面的中心的垂直方向或水平面方向成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°角的圆锥中的任意位置上观察识别标识。</w:t>
      </w:r>
    </w:p>
    <w:p w14:paraId="1246881D" w14:textId="77777777" w:rsidR="00F138E7" w:rsidRDefault="00CB6715">
      <w:pPr>
        <w:ind w:firstLine="420"/>
      </w:pPr>
      <w:r>
        <w:rPr>
          <w:rFonts w:hint="eastAsia"/>
        </w:rPr>
        <w:t>内部标识：正常灯光状态下（约</w:t>
      </w:r>
      <w:r>
        <w:rPr>
          <w:rFonts w:hint="eastAsia"/>
        </w:rPr>
        <w:t>5</w:t>
      </w:r>
      <w:r>
        <w:t>00lx</w:t>
      </w:r>
      <w:r>
        <w:rPr>
          <w:rFonts w:hint="eastAsia"/>
        </w:rPr>
        <w:t>），维护人员站在预期位置维护设备时观察识别标识。</w:t>
      </w:r>
    </w:p>
    <w:p w14:paraId="36E0695F" w14:textId="77777777" w:rsidR="00F138E7" w:rsidRDefault="00CB6715">
      <w:pPr>
        <w:pStyle w:val="2"/>
      </w:pPr>
      <w:bookmarkStart w:id="158" w:name="_Toc140163046"/>
      <w:r>
        <w:rPr>
          <w:rFonts w:hint="eastAsia"/>
        </w:rPr>
        <w:t>验证步骤</w:t>
      </w:r>
      <w:bookmarkEnd w:id="158"/>
    </w:p>
    <w:p w14:paraId="56B2A04E" w14:textId="5683FE50" w:rsidR="005110E2" w:rsidRDefault="005110E2">
      <w:pPr>
        <w:ind w:firstLine="420"/>
        <w:rPr>
          <w:ins w:id="159" w:author="chenxia" w:date="2023-08-22T15:17:00Z"/>
        </w:rPr>
      </w:pPr>
      <w:ins w:id="160" w:author="chenxia" w:date="2023-08-22T15:17:00Z">
        <w:r>
          <w:rPr>
            <w:rFonts w:hint="eastAsia"/>
          </w:rPr>
          <w:t>具体验证步骤如下：</w:t>
        </w:r>
      </w:ins>
    </w:p>
    <w:p w14:paraId="3F7EFA19" w14:textId="77777777" w:rsidR="005110E2" w:rsidRDefault="005110E2">
      <w:pPr>
        <w:pStyle w:val="a0"/>
        <w:numPr>
          <w:ilvl w:val="0"/>
          <w:numId w:val="2"/>
        </w:numPr>
        <w:ind w:leftChars="0" w:right="1680"/>
        <w:rPr>
          <w:ins w:id="161" w:author="chenxia" w:date="2023-08-22T15:19:00Z"/>
        </w:rPr>
        <w:pPrChange w:id="162" w:author="chenxia" w:date="2023-08-22T15:19:00Z">
          <w:pPr>
            <w:ind w:firstLine="420"/>
          </w:pPr>
        </w:pPrChange>
      </w:pPr>
      <w:ins w:id="163" w:author="chenxia" w:date="2023-08-22T15:17:00Z">
        <w:r>
          <w:rPr>
            <w:rFonts w:hint="eastAsia"/>
          </w:rPr>
          <w:t>将三台车分别推到试验场地，使用照度计</w:t>
        </w:r>
      </w:ins>
      <w:ins w:id="164" w:author="chenxia" w:date="2023-08-22T15:18:00Z">
        <w:r>
          <w:rPr>
            <w:rFonts w:hint="eastAsia"/>
          </w:rPr>
          <w:t>确认当前灯光状态；</w:t>
        </w:r>
      </w:ins>
    </w:p>
    <w:p w14:paraId="51054EC5" w14:textId="2FC1B79B" w:rsidR="005110E2" w:rsidRDefault="005110E2">
      <w:pPr>
        <w:pStyle w:val="ad"/>
        <w:numPr>
          <w:ilvl w:val="0"/>
          <w:numId w:val="2"/>
        </w:numPr>
        <w:ind w:firstLineChars="0"/>
        <w:rPr>
          <w:ins w:id="165" w:author="chenxia" w:date="2023-08-22T15:21:00Z"/>
        </w:rPr>
        <w:pPrChange w:id="166" w:author="chenxia" w:date="2023-08-22T15:22:00Z">
          <w:pPr>
            <w:ind w:firstLine="420"/>
          </w:pPr>
        </w:pPrChange>
      </w:pPr>
      <w:ins w:id="167" w:author="chenxia" w:date="2023-08-22T15:18:00Z">
        <w:r>
          <w:rPr>
            <w:rFonts w:hint="eastAsia"/>
          </w:rPr>
          <w:t>依次站在执行台车、导航台车、操作台车正前方约</w:t>
        </w:r>
      </w:ins>
      <w:ins w:id="168" w:author="chenxia" w:date="2023-08-22T15:19:00Z">
        <w:r>
          <w:rPr>
            <w:rFonts w:hint="eastAsia"/>
          </w:rPr>
          <w:t>1</w:t>
        </w:r>
        <w:r>
          <w:t>m</w:t>
        </w:r>
        <w:r>
          <w:rPr>
            <w:rFonts w:hint="eastAsia"/>
          </w:rPr>
          <w:t>处</w:t>
        </w:r>
      </w:ins>
      <w:ins w:id="169" w:author="chenxia" w:date="2023-08-22T15:20:00Z">
        <w:r w:rsidR="009A5DD5">
          <w:rPr>
            <w:rFonts w:hint="eastAsia"/>
          </w:rPr>
          <w:t>，</w:t>
        </w:r>
      </w:ins>
      <w:ins w:id="170" w:author="chenxia" w:date="2023-08-22T15:19:00Z">
        <w:r>
          <w:rPr>
            <w:rFonts w:hint="eastAsia"/>
          </w:rPr>
          <w:t>分别观察台车外壳上的标签</w:t>
        </w:r>
        <w:r w:rsidR="009A5DD5">
          <w:rPr>
            <w:rFonts w:hint="eastAsia"/>
          </w:rPr>
          <w:t>、</w:t>
        </w:r>
      </w:ins>
      <w:ins w:id="171" w:author="chenxia" w:date="2023-08-22T15:20:00Z">
        <w:r w:rsidR="009A5DD5">
          <w:rPr>
            <w:rFonts w:hint="eastAsia"/>
          </w:rPr>
          <w:t>标识，确认标识位置是否明显、内容是否清晰可见；</w:t>
        </w:r>
      </w:ins>
    </w:p>
    <w:p w14:paraId="5A373B20" w14:textId="2D45FB1A" w:rsidR="00F138E7" w:rsidDel="000B5771" w:rsidRDefault="000B5771">
      <w:pPr>
        <w:numPr>
          <w:ilvl w:val="0"/>
          <w:numId w:val="2"/>
        </w:numPr>
        <w:rPr>
          <w:del w:id="172" w:author="chenxia" w:date="2023-08-22T15:23:00Z"/>
        </w:rPr>
        <w:pPrChange w:id="173" w:author="chenxia" w:date="2023-08-22T15:23:00Z">
          <w:pPr>
            <w:ind w:firstLine="420"/>
          </w:pPr>
        </w:pPrChange>
      </w:pPr>
      <w:ins w:id="174" w:author="chenxia" w:date="2023-08-22T15:21:00Z">
        <w:r>
          <w:rPr>
            <w:rFonts w:hint="eastAsia"/>
          </w:rPr>
          <w:t>依次拆除台车维护后罩，近距离蹲在</w:t>
        </w:r>
      </w:ins>
      <w:ins w:id="175" w:author="chenxia" w:date="2023-08-22T15:22:00Z">
        <w:r>
          <w:rPr>
            <w:rFonts w:hint="eastAsia"/>
          </w:rPr>
          <w:t>设备维护窗口附近，分别观察台车内部标签、标识，确认标识位置是否明显、内容是否清晰可见；</w:t>
        </w:r>
      </w:ins>
      <w:del w:id="176" w:author="chenxia" w:date="2023-08-22T15:23:00Z">
        <w:r w:rsidR="00CB6715" w:rsidDel="000B5771">
          <w:rPr>
            <w:rFonts w:hint="eastAsia"/>
          </w:rPr>
          <w:delText>外部标识：正常灯光状态下（约</w:delText>
        </w:r>
        <w:r w:rsidR="00CB6715" w:rsidDel="000B5771">
          <w:rPr>
            <w:rFonts w:hint="eastAsia"/>
          </w:rPr>
          <w:delText>5</w:delText>
        </w:r>
        <w:r w:rsidR="00CB6715" w:rsidDel="000B5771">
          <w:delText>00lx</w:delText>
        </w:r>
        <w:r w:rsidR="00CB6715" w:rsidDel="000B5771">
          <w:rPr>
            <w:rFonts w:hint="eastAsia"/>
          </w:rPr>
          <w:delText>），站在台车或者标签后方</w:delText>
        </w:r>
        <w:r w:rsidR="00CB6715" w:rsidDel="000B5771">
          <w:rPr>
            <w:rFonts w:hint="eastAsia"/>
          </w:rPr>
          <w:delText>1m</w:delText>
        </w:r>
        <w:r w:rsidR="00CB6715" w:rsidDel="000B5771">
          <w:rPr>
            <w:rFonts w:hint="eastAsia"/>
          </w:rPr>
          <w:delText>处观察标识，检查标识是否可以正确识别；</w:delText>
        </w:r>
      </w:del>
    </w:p>
    <w:p w14:paraId="13E41DC2" w14:textId="26978379" w:rsidR="00F138E7" w:rsidRDefault="00CB6715">
      <w:pPr>
        <w:pStyle w:val="ad"/>
        <w:numPr>
          <w:ilvl w:val="0"/>
          <w:numId w:val="2"/>
        </w:numPr>
        <w:ind w:firstLineChars="0"/>
        <w:pPrChange w:id="177" w:author="chenxia" w:date="2023-08-22T15:23:00Z">
          <w:pPr>
            <w:pStyle w:val="ad"/>
            <w:ind w:firstLine="480"/>
          </w:pPr>
        </w:pPrChange>
      </w:pPr>
      <w:del w:id="178" w:author="chenxia" w:date="2023-08-22T15:23:00Z">
        <w:r w:rsidDel="000B5771">
          <w:rPr>
            <w:rFonts w:hint="eastAsia"/>
          </w:rPr>
          <w:delText>内部标识：正常灯光状态下（约</w:delText>
        </w:r>
        <w:r w:rsidDel="000B5771">
          <w:rPr>
            <w:rFonts w:hint="eastAsia"/>
          </w:rPr>
          <w:delText>5</w:delText>
        </w:r>
        <w:r w:rsidDel="000B5771">
          <w:delText>00lx</w:delText>
        </w:r>
        <w:r w:rsidDel="000B5771">
          <w:rPr>
            <w:rFonts w:hint="eastAsia"/>
          </w:rPr>
          <w:delText>），拆除台车外壳，站或蹲在设备相应维护位置，检查标识是否可以正确识别；</w:delText>
        </w:r>
      </w:del>
    </w:p>
    <w:p w14:paraId="31565ADE" w14:textId="77777777" w:rsidR="00F138E7" w:rsidRDefault="00CB6715">
      <w:pPr>
        <w:pStyle w:val="1"/>
      </w:pPr>
      <w:bookmarkStart w:id="179" w:name="_Toc5520"/>
      <w:bookmarkStart w:id="180" w:name="_Toc17913"/>
      <w:bookmarkStart w:id="181" w:name="_Toc5798"/>
      <w:bookmarkStart w:id="182" w:name="_Toc25451"/>
      <w:bookmarkStart w:id="183" w:name="_Toc16250"/>
      <w:bookmarkStart w:id="184" w:name="_Toc140163047"/>
      <w:bookmarkStart w:id="185" w:name="_Toc25403"/>
      <w:bookmarkStart w:id="186" w:name="_Toc31962"/>
      <w:bookmarkStart w:id="187" w:name="_Toc25867"/>
      <w:bookmarkStart w:id="188" w:name="_Toc16593"/>
      <w:r>
        <w:rPr>
          <w:rFonts w:hint="eastAsia"/>
        </w:rPr>
        <w:lastRenderedPageBreak/>
        <w:t>验证结果与结论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14:paraId="58E8C3C0" w14:textId="3835A8F3" w:rsidR="00F138E7" w:rsidRDefault="00CB6715">
      <w:pPr>
        <w:ind w:firstLineChars="200" w:firstLine="480"/>
        <w:rPr>
          <w:szCs w:val="22"/>
        </w:rPr>
      </w:pPr>
      <w:r>
        <w:rPr>
          <w:rFonts w:hint="eastAsia"/>
          <w:szCs w:val="22"/>
        </w:rPr>
        <w:t>经过观测后</w:t>
      </w:r>
      <w:r>
        <w:commentReference w:id="189"/>
      </w:r>
      <w:r>
        <w:rPr>
          <w:rFonts w:hint="eastAsia"/>
          <w:szCs w:val="22"/>
        </w:rPr>
        <w:t>，台车</w:t>
      </w:r>
      <w:del w:id="190" w:author="chenxia" w:date="2023-08-22T15:23:00Z">
        <w:r w:rsidDel="000B5771">
          <w:rPr>
            <w:rFonts w:hint="eastAsia"/>
            <w:szCs w:val="22"/>
          </w:rPr>
          <w:delText>标识</w:delText>
        </w:r>
      </w:del>
      <w:ins w:id="191" w:author="chenxia" w:date="2023-08-22T15:23:00Z">
        <w:r w:rsidR="000B5771">
          <w:rPr>
            <w:rFonts w:hint="eastAsia"/>
            <w:szCs w:val="22"/>
          </w:rPr>
          <w:t>标签、标识位置均比较显眼</w:t>
        </w:r>
      </w:ins>
      <w:ins w:id="192" w:author="chenxia" w:date="2023-08-22T15:24:00Z">
        <w:r w:rsidR="000B5771">
          <w:rPr>
            <w:rFonts w:hint="eastAsia"/>
            <w:szCs w:val="22"/>
          </w:rPr>
          <w:t>且可被容易识别</w:t>
        </w:r>
      </w:ins>
      <w:del w:id="193" w:author="chenxia" w:date="2023-08-22T15:24:00Z">
        <w:r w:rsidDel="000B5771">
          <w:rPr>
            <w:rFonts w:hint="eastAsia"/>
            <w:szCs w:val="22"/>
          </w:rPr>
          <w:delText>均可被正确识别</w:delText>
        </w:r>
      </w:del>
      <w:r>
        <w:rPr>
          <w:rFonts w:hint="eastAsia"/>
          <w:szCs w:val="22"/>
        </w:rPr>
        <w:t>。因此，标识满足法规要求。</w:t>
      </w:r>
    </w:p>
    <w:p w14:paraId="4A0D369B" w14:textId="77777777" w:rsidR="00F138E7" w:rsidRDefault="00CB6715">
      <w:pPr>
        <w:pStyle w:val="ad"/>
        <w:ind w:firstLine="480"/>
        <w:rPr>
          <w:color w:val="FF0000"/>
        </w:rPr>
      </w:pPr>
      <w:r>
        <w:rPr>
          <w:rFonts w:hint="eastAsia"/>
          <w:color w:val="FF0000"/>
        </w:rPr>
        <w:t>补充照片</w:t>
      </w:r>
    </w:p>
    <w:sectPr w:rsidR="00F138E7">
      <w:footerReference w:type="default" r:id="rId12"/>
      <w:pgSz w:w="11906" w:h="16838"/>
      <w:pgMar w:top="1417" w:right="1803" w:bottom="850" w:left="1803" w:header="851" w:footer="283" w:gutter="0"/>
      <w:pgNumType w:start="1"/>
      <w:cols w:space="0"/>
      <w:docGrid w:type="lines" w:linePitch="39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3" w:author="wuhui" w:date="2023-08-01T17:52:00Z" w:initials="">
    <w:p w14:paraId="01CD2CF5" w14:textId="77777777" w:rsidR="00F138E7" w:rsidRDefault="00CB6715">
      <w:pPr>
        <w:pStyle w:val="a5"/>
      </w:pPr>
      <w:r>
        <w:rPr>
          <w:rFonts w:hint="eastAsia"/>
        </w:rPr>
        <w:t>验证人员还应该增加研发以外的角色，如临床部、注册部、售后维护人员</w:t>
      </w:r>
    </w:p>
  </w:comment>
  <w:comment w:id="189" w:author="wuhui" w:date="2023-08-01T17:53:00Z" w:initials="">
    <w:p w14:paraId="07DF371C" w14:textId="77777777" w:rsidR="00F138E7" w:rsidRDefault="00CB6715">
      <w:pPr>
        <w:pStyle w:val="a5"/>
      </w:pPr>
      <w:r>
        <w:rPr>
          <w:rFonts w:hint="eastAsia"/>
        </w:rPr>
        <w:t>得出结论的依据？建议设计一个问卷、答题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CD2CF5" w15:done="0"/>
  <w15:commentEx w15:paraId="07DF371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201F7" w14:textId="77777777" w:rsidR="00B555B4" w:rsidRDefault="00B555B4">
      <w:pPr>
        <w:spacing w:line="240" w:lineRule="auto"/>
      </w:pPr>
      <w:r>
        <w:separator/>
      </w:r>
    </w:p>
  </w:endnote>
  <w:endnote w:type="continuationSeparator" w:id="0">
    <w:p w14:paraId="2F4D9934" w14:textId="77777777" w:rsidR="00B555B4" w:rsidRDefault="00B55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785F2" w14:textId="77777777" w:rsidR="00F138E7" w:rsidRDefault="00CB6715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20E455" w14:textId="77777777" w:rsidR="00F138E7" w:rsidRDefault="00F138E7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7A20E455" w14:textId="77777777" w:rsidR="00F138E7" w:rsidRDefault="00F138E7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CAAE5" w14:textId="77777777" w:rsidR="00F138E7" w:rsidRDefault="00CB6715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A4BC6C" w14:textId="40C961CE" w:rsidR="00F138E7" w:rsidRDefault="00CB6715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DF2109">
                            <w:rPr>
                              <w:rFonts w:ascii="Times New Roman" w:hAnsi="Times New Roman" w:cs="Times New Roman"/>
                              <w:noProof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4BA4BC6C" w14:textId="40C961CE" w:rsidR="00F138E7" w:rsidRDefault="00CB6715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DF2109">
                      <w:rPr>
                        <w:rFonts w:ascii="Times New Roman" w:hAnsi="Times New Roman" w:cs="Times New Roman"/>
                        <w:noProof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E9A78" w14:textId="77777777" w:rsidR="00B555B4" w:rsidRDefault="00B555B4">
      <w:r>
        <w:separator/>
      </w:r>
    </w:p>
  </w:footnote>
  <w:footnote w:type="continuationSeparator" w:id="0">
    <w:p w14:paraId="58966090" w14:textId="77777777" w:rsidR="00B555B4" w:rsidRDefault="00B55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EBADA" w14:textId="77777777" w:rsidR="00F138E7" w:rsidRDefault="00CB6715">
    <w:pPr>
      <w:pStyle w:val="a8"/>
      <w:jc w:val="center"/>
      <w:rPr>
        <w:sz w:val="21"/>
        <w:szCs w:val="32"/>
      </w:rPr>
    </w:pPr>
    <w:r>
      <w:rPr>
        <w:rFonts w:hint="eastAsia"/>
        <w:sz w:val="21"/>
        <w:szCs w:val="32"/>
      </w:rPr>
      <w:t xml:space="preserve">                                                       </w:t>
    </w:r>
    <w:r>
      <w:rPr>
        <w:rFonts w:hint="eastAsia"/>
        <w:sz w:val="21"/>
        <w:szCs w:val="32"/>
      </w:rPr>
      <w:t>杭州三坛医疗科技有限公司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4355B"/>
    <w:multiLevelType w:val="hybridMultilevel"/>
    <w:tmpl w:val="389887C2"/>
    <w:lvl w:ilvl="0" w:tplc="E48C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E8BCAC"/>
    <w:multiLevelType w:val="multilevel"/>
    <w:tmpl w:val="63E8BCAC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xia">
    <w15:presenceInfo w15:providerId="None" w15:userId="chenx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trackRevisions/>
  <w:defaultTabStop w:val="420"/>
  <w:drawingGridVerticalSpacing w:val="198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678E6"/>
    <w:rsid w:val="000B5771"/>
    <w:rsid w:val="00103529"/>
    <w:rsid w:val="00172A27"/>
    <w:rsid w:val="001759AA"/>
    <w:rsid w:val="001A6428"/>
    <w:rsid w:val="001B5958"/>
    <w:rsid w:val="00343C60"/>
    <w:rsid w:val="003A6FED"/>
    <w:rsid w:val="005110E2"/>
    <w:rsid w:val="00652FC2"/>
    <w:rsid w:val="006921C7"/>
    <w:rsid w:val="00896190"/>
    <w:rsid w:val="008E6098"/>
    <w:rsid w:val="0093229E"/>
    <w:rsid w:val="009A5DD5"/>
    <w:rsid w:val="00A75AEB"/>
    <w:rsid w:val="00B555B4"/>
    <w:rsid w:val="00BA646F"/>
    <w:rsid w:val="00C26B10"/>
    <w:rsid w:val="00C31AE1"/>
    <w:rsid w:val="00CB6715"/>
    <w:rsid w:val="00CC4DFD"/>
    <w:rsid w:val="00CC79CB"/>
    <w:rsid w:val="00DF2109"/>
    <w:rsid w:val="00F138E7"/>
    <w:rsid w:val="00F25C4D"/>
    <w:rsid w:val="01242FDD"/>
    <w:rsid w:val="012C21C6"/>
    <w:rsid w:val="013C7235"/>
    <w:rsid w:val="01D67EAB"/>
    <w:rsid w:val="01F23AA6"/>
    <w:rsid w:val="0260168B"/>
    <w:rsid w:val="02644ACE"/>
    <w:rsid w:val="02AB0636"/>
    <w:rsid w:val="03377BF0"/>
    <w:rsid w:val="040344C3"/>
    <w:rsid w:val="04CA4BB5"/>
    <w:rsid w:val="05CB5F07"/>
    <w:rsid w:val="064C693C"/>
    <w:rsid w:val="06BF1533"/>
    <w:rsid w:val="074012A7"/>
    <w:rsid w:val="074245F9"/>
    <w:rsid w:val="08756ED0"/>
    <w:rsid w:val="08B11E84"/>
    <w:rsid w:val="092403B3"/>
    <w:rsid w:val="0A65416C"/>
    <w:rsid w:val="0ACD1D30"/>
    <w:rsid w:val="0BB928C2"/>
    <w:rsid w:val="0CA16FF1"/>
    <w:rsid w:val="0CD02B9A"/>
    <w:rsid w:val="0D257698"/>
    <w:rsid w:val="0D380D3F"/>
    <w:rsid w:val="0D743CCE"/>
    <w:rsid w:val="0DB875C6"/>
    <w:rsid w:val="0E3C357E"/>
    <w:rsid w:val="0F525587"/>
    <w:rsid w:val="0F8F0B56"/>
    <w:rsid w:val="0F94680C"/>
    <w:rsid w:val="0FB13C24"/>
    <w:rsid w:val="10767088"/>
    <w:rsid w:val="10A12DA0"/>
    <w:rsid w:val="10AD4E23"/>
    <w:rsid w:val="117A794E"/>
    <w:rsid w:val="120135A5"/>
    <w:rsid w:val="12580DEF"/>
    <w:rsid w:val="12621206"/>
    <w:rsid w:val="128812A8"/>
    <w:rsid w:val="12C845D2"/>
    <w:rsid w:val="132604F3"/>
    <w:rsid w:val="13F8073F"/>
    <w:rsid w:val="14046FB4"/>
    <w:rsid w:val="141E2224"/>
    <w:rsid w:val="15835095"/>
    <w:rsid w:val="1585042C"/>
    <w:rsid w:val="16BE5831"/>
    <w:rsid w:val="17370A93"/>
    <w:rsid w:val="1754438B"/>
    <w:rsid w:val="17B6703A"/>
    <w:rsid w:val="17F51C94"/>
    <w:rsid w:val="181F4BF8"/>
    <w:rsid w:val="18785FB9"/>
    <w:rsid w:val="198F3CBF"/>
    <w:rsid w:val="1A390B5E"/>
    <w:rsid w:val="1BEE1C27"/>
    <w:rsid w:val="1C4A1B3F"/>
    <w:rsid w:val="1C6A185D"/>
    <w:rsid w:val="1C6C5911"/>
    <w:rsid w:val="1D5D09E7"/>
    <w:rsid w:val="1D6660A0"/>
    <w:rsid w:val="1EE86F0A"/>
    <w:rsid w:val="1F66304B"/>
    <w:rsid w:val="1F7229C9"/>
    <w:rsid w:val="20E76E8C"/>
    <w:rsid w:val="21850588"/>
    <w:rsid w:val="22F93A8C"/>
    <w:rsid w:val="23D729E7"/>
    <w:rsid w:val="24540CD2"/>
    <w:rsid w:val="24A27F99"/>
    <w:rsid w:val="25325929"/>
    <w:rsid w:val="25C42F68"/>
    <w:rsid w:val="25CB306A"/>
    <w:rsid w:val="2619352E"/>
    <w:rsid w:val="27434EF3"/>
    <w:rsid w:val="27C65F43"/>
    <w:rsid w:val="27F94167"/>
    <w:rsid w:val="285F5832"/>
    <w:rsid w:val="29051F39"/>
    <w:rsid w:val="29154C2F"/>
    <w:rsid w:val="2A24147A"/>
    <w:rsid w:val="2A515B27"/>
    <w:rsid w:val="2A5B04BE"/>
    <w:rsid w:val="2ABB636F"/>
    <w:rsid w:val="2AC45B60"/>
    <w:rsid w:val="2C9921DB"/>
    <w:rsid w:val="2D7A1034"/>
    <w:rsid w:val="2DE10445"/>
    <w:rsid w:val="2DFA09C5"/>
    <w:rsid w:val="2E332A79"/>
    <w:rsid w:val="2E5D21FC"/>
    <w:rsid w:val="2F27081C"/>
    <w:rsid w:val="2FA264AA"/>
    <w:rsid w:val="30720789"/>
    <w:rsid w:val="31332561"/>
    <w:rsid w:val="313D09A1"/>
    <w:rsid w:val="325D23A1"/>
    <w:rsid w:val="334447D4"/>
    <w:rsid w:val="33740094"/>
    <w:rsid w:val="33945FB2"/>
    <w:rsid w:val="33AA484A"/>
    <w:rsid w:val="34583831"/>
    <w:rsid w:val="348E4BCA"/>
    <w:rsid w:val="366A584F"/>
    <w:rsid w:val="3683146A"/>
    <w:rsid w:val="37612E17"/>
    <w:rsid w:val="37D0077B"/>
    <w:rsid w:val="399B3711"/>
    <w:rsid w:val="39B5645A"/>
    <w:rsid w:val="3A1D45CF"/>
    <w:rsid w:val="3AA04502"/>
    <w:rsid w:val="3B9F35EC"/>
    <w:rsid w:val="3C5A5B40"/>
    <w:rsid w:val="3D4D3A52"/>
    <w:rsid w:val="3DC207C2"/>
    <w:rsid w:val="3EBC2DD4"/>
    <w:rsid w:val="3F235A98"/>
    <w:rsid w:val="3F3B58A2"/>
    <w:rsid w:val="3F9E2EF4"/>
    <w:rsid w:val="40C13F3B"/>
    <w:rsid w:val="40E2300C"/>
    <w:rsid w:val="41E43209"/>
    <w:rsid w:val="428C27FE"/>
    <w:rsid w:val="42B13934"/>
    <w:rsid w:val="42B344DA"/>
    <w:rsid w:val="42CF3399"/>
    <w:rsid w:val="440F0AF3"/>
    <w:rsid w:val="448E2DB4"/>
    <w:rsid w:val="44DF1658"/>
    <w:rsid w:val="458A240E"/>
    <w:rsid w:val="45B46927"/>
    <w:rsid w:val="462F0F14"/>
    <w:rsid w:val="46475912"/>
    <w:rsid w:val="46E838D4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9712725"/>
    <w:rsid w:val="4B5A4478"/>
    <w:rsid w:val="4B8B07CC"/>
    <w:rsid w:val="4C811E19"/>
    <w:rsid w:val="4D491FEF"/>
    <w:rsid w:val="4D7C3C63"/>
    <w:rsid w:val="4DAA171B"/>
    <w:rsid w:val="4DC710FA"/>
    <w:rsid w:val="4E914C14"/>
    <w:rsid w:val="4F09780D"/>
    <w:rsid w:val="513F460A"/>
    <w:rsid w:val="51936894"/>
    <w:rsid w:val="51B8140F"/>
    <w:rsid w:val="529F58A7"/>
    <w:rsid w:val="52FA58EC"/>
    <w:rsid w:val="53D852B7"/>
    <w:rsid w:val="544C29BF"/>
    <w:rsid w:val="54BA5742"/>
    <w:rsid w:val="56D46745"/>
    <w:rsid w:val="56D6159C"/>
    <w:rsid w:val="57060B39"/>
    <w:rsid w:val="5865469B"/>
    <w:rsid w:val="587368DE"/>
    <w:rsid w:val="5AB301E0"/>
    <w:rsid w:val="5B466F60"/>
    <w:rsid w:val="5B5B4742"/>
    <w:rsid w:val="5BD63961"/>
    <w:rsid w:val="5BE7781C"/>
    <w:rsid w:val="5BEC7DDB"/>
    <w:rsid w:val="5C173CA2"/>
    <w:rsid w:val="5C806A68"/>
    <w:rsid w:val="5E174F69"/>
    <w:rsid w:val="5E755F4B"/>
    <w:rsid w:val="5F1E2487"/>
    <w:rsid w:val="5F483205"/>
    <w:rsid w:val="5F5D03BD"/>
    <w:rsid w:val="5FB81FB6"/>
    <w:rsid w:val="5FDF06B8"/>
    <w:rsid w:val="600617D7"/>
    <w:rsid w:val="60442B77"/>
    <w:rsid w:val="60547BD1"/>
    <w:rsid w:val="60DC4E7C"/>
    <w:rsid w:val="60E46730"/>
    <w:rsid w:val="61EE6039"/>
    <w:rsid w:val="62505ED4"/>
    <w:rsid w:val="625F05BC"/>
    <w:rsid w:val="627658E4"/>
    <w:rsid w:val="63863062"/>
    <w:rsid w:val="638721F4"/>
    <w:rsid w:val="64322884"/>
    <w:rsid w:val="654515A1"/>
    <w:rsid w:val="657462CA"/>
    <w:rsid w:val="65AC3E31"/>
    <w:rsid w:val="667F0D60"/>
    <w:rsid w:val="66C36ACC"/>
    <w:rsid w:val="670C1F82"/>
    <w:rsid w:val="67573E35"/>
    <w:rsid w:val="68837AC6"/>
    <w:rsid w:val="68D50AD5"/>
    <w:rsid w:val="68E953F3"/>
    <w:rsid w:val="69677250"/>
    <w:rsid w:val="6A7C36FF"/>
    <w:rsid w:val="6A81381E"/>
    <w:rsid w:val="6B5A5D8D"/>
    <w:rsid w:val="6C0B71D2"/>
    <w:rsid w:val="6D5F31A0"/>
    <w:rsid w:val="6D976FEF"/>
    <w:rsid w:val="6DDE6EA2"/>
    <w:rsid w:val="6E007219"/>
    <w:rsid w:val="6EBD03FE"/>
    <w:rsid w:val="6F250974"/>
    <w:rsid w:val="6F425277"/>
    <w:rsid w:val="7008444B"/>
    <w:rsid w:val="70334C0E"/>
    <w:rsid w:val="7044032E"/>
    <w:rsid w:val="72AF4744"/>
    <w:rsid w:val="73CF0E5E"/>
    <w:rsid w:val="73D73977"/>
    <w:rsid w:val="74352EDB"/>
    <w:rsid w:val="74CD31BC"/>
    <w:rsid w:val="74DC704C"/>
    <w:rsid w:val="75B754E7"/>
    <w:rsid w:val="75DE5FD3"/>
    <w:rsid w:val="76AF189E"/>
    <w:rsid w:val="76C435C8"/>
    <w:rsid w:val="771F304D"/>
    <w:rsid w:val="77B35E42"/>
    <w:rsid w:val="78225D97"/>
    <w:rsid w:val="78655CE3"/>
    <w:rsid w:val="78B236E4"/>
    <w:rsid w:val="78DA32BC"/>
    <w:rsid w:val="790E7842"/>
    <w:rsid w:val="79763CE0"/>
    <w:rsid w:val="79DD2BDF"/>
    <w:rsid w:val="79E80E57"/>
    <w:rsid w:val="7A485CA4"/>
    <w:rsid w:val="7A7E3193"/>
    <w:rsid w:val="7ABF68AF"/>
    <w:rsid w:val="7ADF1C4E"/>
    <w:rsid w:val="7B16713E"/>
    <w:rsid w:val="7B6902D6"/>
    <w:rsid w:val="7BAB10EE"/>
    <w:rsid w:val="7BC6610D"/>
    <w:rsid w:val="7BD134CC"/>
    <w:rsid w:val="7C6C243B"/>
    <w:rsid w:val="7C977CED"/>
    <w:rsid w:val="7D521DBC"/>
    <w:rsid w:val="7E626F25"/>
    <w:rsid w:val="7E7F226F"/>
    <w:rsid w:val="7E85156B"/>
    <w:rsid w:val="7EAB7807"/>
    <w:rsid w:val="7F6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170A8F"/>
  <w15:docId w15:val="{E5B86167-28E9-4A0C-9A5A-92C0F684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uiPriority="99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Indent 3" w:qFormat="1"/>
    <w:lsdException w:name="Block Text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10"/>
    <w:next w:val="a"/>
    <w:qFormat/>
    <w:pPr>
      <w:keepNext/>
      <w:keepLines/>
      <w:numPr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qFormat/>
    <w:pPr>
      <w:spacing w:after="120"/>
      <w:ind w:leftChars="700" w:left="1440" w:rightChars="700" w:right="700"/>
    </w:pPr>
  </w:style>
  <w:style w:type="paragraph" w:styleId="10">
    <w:name w:val="toc 1"/>
    <w:basedOn w:val="a"/>
    <w:next w:val="a"/>
    <w:uiPriority w:val="39"/>
    <w:qFormat/>
  </w:style>
  <w:style w:type="paragraph" w:styleId="a4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"/>
    <w:basedOn w:val="a"/>
    <w:qFormat/>
    <w:pPr>
      <w:adjustRightInd w:val="0"/>
      <w:snapToGrid w:val="0"/>
      <w:ind w:firstLineChars="200" w:firstLine="200"/>
    </w:pPr>
    <w:rPr>
      <w:rFonts w:cs="宋体"/>
      <w:szCs w:val="3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31">
    <w:name w:val="Body Text Indent 3"/>
    <w:basedOn w:val="a"/>
    <w:qFormat/>
    <w:pPr>
      <w:spacing w:after="120"/>
      <w:ind w:leftChars="200" w:left="420"/>
    </w:pPr>
    <w:rPr>
      <w:rFonts w:ascii="Times New Roman" w:hAnsi="Times New Roman"/>
      <w:sz w:val="16"/>
      <w:szCs w:val="20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1"/>
    <w:qFormat/>
  </w:style>
  <w:style w:type="character" w:styleId="ab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1"/>
    <w:uiPriority w:val="99"/>
    <w:semiHidden/>
    <w:unhideWhenUsed/>
    <w:qFormat/>
    <w:rPr>
      <w:sz w:val="21"/>
      <w:szCs w:val="21"/>
    </w:rPr>
  </w:style>
  <w:style w:type="paragraph" w:customStyle="1" w:styleId="WPSOffice1">
    <w:name w:val="WPSOffice手动目录 1"/>
    <w:qFormat/>
    <w:rPr>
      <w:rFonts w:asciiTheme="minorHAnsi" w:eastAsia="微软雅黑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微软雅黑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微软雅黑" w:hAnsiTheme="minorHAnsi" w:cstheme="minorBidi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styleId="ae">
    <w:name w:val="Balloon Text"/>
    <w:basedOn w:val="a"/>
    <w:link w:val="af"/>
    <w:rsid w:val="005110E2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1"/>
    <w:link w:val="ae"/>
    <w:rsid w:val="005110E2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WPS_1591149877</dc:creator>
  <cp:lastModifiedBy>chenxia</cp:lastModifiedBy>
  <cp:revision>11</cp:revision>
  <cp:lastPrinted>2021-12-29T00:55:00Z</cp:lastPrinted>
  <dcterms:created xsi:type="dcterms:W3CDTF">2020-09-15T08:16:00Z</dcterms:created>
  <dcterms:modified xsi:type="dcterms:W3CDTF">2023-08-22T09:55:00Z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0E8F7B54480B47E5AA6D6F7211858925</vt:lpwstr>
  </property>
</Properties>
</file>