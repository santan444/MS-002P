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414" w:type="dxa"/>
        <w:jc w:val="center"/>
        <w:tblCellMar>
          <w:right w:w="0" w:type="dxa"/>
        </w:tblCellMar>
        <w:tblLook w:val="04A0" w:firstRow="1" w:lastRow="0" w:firstColumn="1" w:lastColumn="0" w:noHBand="0" w:noVBand="1"/>
      </w:tblPr>
      <w:tblGrid>
        <w:gridCol w:w="574"/>
        <w:gridCol w:w="904"/>
        <w:gridCol w:w="2148"/>
        <w:gridCol w:w="1103"/>
        <w:gridCol w:w="997"/>
        <w:gridCol w:w="167"/>
        <w:gridCol w:w="2133"/>
        <w:gridCol w:w="148"/>
        <w:gridCol w:w="240"/>
      </w:tblGrid>
      <w:tr w:rsidR="00F01EBD" w14:paraId="649596FC" w14:textId="77777777">
        <w:trPr>
          <w:trHeight w:val="90"/>
          <w:jc w:val="center"/>
        </w:trPr>
        <w:tc>
          <w:tcPr>
            <w:tcW w:w="574" w:type="dxa"/>
          </w:tcPr>
          <w:p w14:paraId="01AF100E" w14:textId="77777777" w:rsidR="00F01EBD" w:rsidRDefault="00612B56">
            <w:pPr>
              <w:rPr>
                <w:rFonts w:ascii="宋体" w:hAnsi="宋体" w:cs="宋体"/>
                <w:sz w:val="21"/>
                <w:szCs w:val="22"/>
              </w:rPr>
            </w:pPr>
            <w:r>
              <w:rPr>
                <w:rFonts w:ascii="Times New Roman" w:hAnsi="Times New Roman" w:cs="Times New Roman" w:hint="eastAsia"/>
                <w:sz w:val="21"/>
              </w:rPr>
              <w:t xml:space="preserve">            </w:t>
            </w:r>
          </w:p>
        </w:tc>
        <w:tc>
          <w:tcPr>
            <w:tcW w:w="5319" w:type="dxa"/>
            <w:gridSpan w:val="5"/>
            <w:tcBorders>
              <w:right w:val="nil"/>
            </w:tcBorders>
            <w:vAlign w:val="bottom"/>
          </w:tcPr>
          <w:p w14:paraId="3407A40E" w14:textId="77777777" w:rsidR="00F01EBD" w:rsidRDefault="00612B56">
            <w:pPr>
              <w:spacing w:line="240" w:lineRule="exact"/>
              <w:jc w:val="right"/>
              <w:rPr>
                <w:rFonts w:ascii="宋体" w:hAnsi="宋体" w:cs="宋体"/>
              </w:rPr>
            </w:pPr>
            <w:r>
              <w:rPr>
                <w:rFonts w:ascii="黑体" w:eastAsia="黑体" w:hAnsi="黑体" w:cs="黑体" w:hint="eastAsia"/>
                <w:b/>
              </w:rPr>
              <w:t>文件号：</w:t>
            </w:r>
          </w:p>
        </w:tc>
        <w:tc>
          <w:tcPr>
            <w:tcW w:w="2281" w:type="dxa"/>
            <w:gridSpan w:val="2"/>
            <w:tcBorders>
              <w:top w:val="nil"/>
              <w:left w:val="nil"/>
              <w:bottom w:val="nil"/>
              <w:right w:val="nil"/>
            </w:tcBorders>
            <w:vAlign w:val="bottom"/>
          </w:tcPr>
          <w:p w14:paraId="242D850E" w14:textId="77777777" w:rsidR="00F01EBD" w:rsidRDefault="00612B56">
            <w:pPr>
              <w:spacing w:line="240" w:lineRule="auto"/>
              <w:rPr>
                <w:rFonts w:ascii="Calibri" w:hAnsi="Calibri" w:cs="Times New Roman"/>
                <w:color w:val="FF0000"/>
                <w:u w:val="single"/>
              </w:rPr>
            </w:pPr>
            <w:r>
              <w:rPr>
                <w:rFonts w:ascii="Times New Roman" w:hAnsi="Times New Roman" w:cs="Times New Roman" w:hint="eastAsia"/>
                <w:sz w:val="21"/>
              </w:rPr>
              <w:t>MS-002.40W0</w:t>
            </w:r>
            <w:r>
              <w:rPr>
                <w:rFonts w:ascii="Times New Roman" w:hAnsi="Times New Roman" w:cs="Times New Roman" w:hint="eastAsia"/>
                <w:sz w:val="21"/>
              </w:rPr>
              <w:t>16</w:t>
            </w:r>
          </w:p>
        </w:tc>
        <w:tc>
          <w:tcPr>
            <w:tcW w:w="240" w:type="dxa"/>
            <w:tcBorders>
              <w:left w:val="nil"/>
            </w:tcBorders>
          </w:tcPr>
          <w:p w14:paraId="01563E03" w14:textId="77777777" w:rsidR="00F01EBD" w:rsidRDefault="00F01EBD">
            <w:pPr>
              <w:spacing w:beforeLines="50" w:before="190" w:afterLines="50" w:after="190" w:line="240" w:lineRule="exact"/>
              <w:jc w:val="left"/>
              <w:rPr>
                <w:rFonts w:ascii="宋体" w:hAnsi="宋体" w:cs="宋体"/>
              </w:rPr>
            </w:pPr>
          </w:p>
        </w:tc>
      </w:tr>
      <w:tr w:rsidR="00F01EBD" w14:paraId="07C5DD37" w14:textId="77777777">
        <w:trPr>
          <w:trHeight w:val="595"/>
          <w:jc w:val="center"/>
        </w:trPr>
        <w:tc>
          <w:tcPr>
            <w:tcW w:w="574" w:type="dxa"/>
          </w:tcPr>
          <w:p w14:paraId="59CE2D98" w14:textId="77777777" w:rsidR="00F01EBD" w:rsidRDefault="00F01EBD">
            <w:pPr>
              <w:spacing w:beforeLines="50" w:before="190" w:afterLines="50" w:after="190" w:line="240" w:lineRule="exact"/>
              <w:jc w:val="left"/>
              <w:rPr>
                <w:rFonts w:ascii="宋体" w:hAnsi="宋体" w:cs="宋体"/>
                <w:sz w:val="21"/>
                <w:szCs w:val="22"/>
              </w:rPr>
            </w:pPr>
          </w:p>
        </w:tc>
        <w:tc>
          <w:tcPr>
            <w:tcW w:w="5319" w:type="dxa"/>
            <w:gridSpan w:val="5"/>
            <w:tcBorders>
              <w:right w:val="nil"/>
            </w:tcBorders>
            <w:vAlign w:val="bottom"/>
          </w:tcPr>
          <w:p w14:paraId="55B802AC" w14:textId="77777777" w:rsidR="00F01EBD" w:rsidRDefault="00F01EBD">
            <w:pPr>
              <w:spacing w:line="240" w:lineRule="exact"/>
              <w:jc w:val="right"/>
              <w:rPr>
                <w:rFonts w:ascii="宋体" w:hAnsi="宋体" w:cs="宋体"/>
              </w:rPr>
            </w:pPr>
          </w:p>
        </w:tc>
        <w:tc>
          <w:tcPr>
            <w:tcW w:w="2281" w:type="dxa"/>
            <w:gridSpan w:val="2"/>
            <w:tcBorders>
              <w:top w:val="nil"/>
              <w:left w:val="nil"/>
              <w:bottom w:val="nil"/>
              <w:right w:val="nil"/>
            </w:tcBorders>
            <w:vAlign w:val="bottom"/>
          </w:tcPr>
          <w:p w14:paraId="0F4B7440" w14:textId="77777777" w:rsidR="00F01EBD" w:rsidRDefault="00F01EBD">
            <w:pPr>
              <w:spacing w:line="240" w:lineRule="auto"/>
              <w:rPr>
                <w:rFonts w:ascii="Calibri" w:hAnsi="Calibri" w:cs="Times New Roman"/>
              </w:rPr>
            </w:pPr>
          </w:p>
        </w:tc>
        <w:tc>
          <w:tcPr>
            <w:tcW w:w="240" w:type="dxa"/>
            <w:tcBorders>
              <w:left w:val="nil"/>
              <w:bottom w:val="nil"/>
            </w:tcBorders>
            <w:vAlign w:val="bottom"/>
          </w:tcPr>
          <w:p w14:paraId="5CB78713" w14:textId="77777777" w:rsidR="00F01EBD" w:rsidRDefault="00F01EBD">
            <w:pPr>
              <w:spacing w:line="240" w:lineRule="auto"/>
              <w:rPr>
                <w:rFonts w:ascii="Calibri" w:hAnsi="Calibri" w:cs="Times New Roman"/>
              </w:rPr>
            </w:pPr>
          </w:p>
        </w:tc>
      </w:tr>
      <w:tr w:rsidR="00F01EBD" w14:paraId="4EBCFFCB" w14:textId="77777777">
        <w:trPr>
          <w:trHeight w:val="595"/>
          <w:jc w:val="center"/>
        </w:trPr>
        <w:tc>
          <w:tcPr>
            <w:tcW w:w="574" w:type="dxa"/>
          </w:tcPr>
          <w:p w14:paraId="4CC43D61" w14:textId="77777777" w:rsidR="00F01EBD" w:rsidRDefault="00F01EBD">
            <w:pPr>
              <w:spacing w:after="120"/>
              <w:ind w:leftChars="700" w:left="1680" w:rightChars="700" w:right="1680"/>
              <w:rPr>
                <w:rFonts w:ascii="Calibri" w:hAnsi="Calibri" w:cs="Times New Roman"/>
              </w:rPr>
            </w:pPr>
          </w:p>
        </w:tc>
        <w:tc>
          <w:tcPr>
            <w:tcW w:w="4155" w:type="dxa"/>
            <w:gridSpan w:val="3"/>
          </w:tcPr>
          <w:p w14:paraId="1F738722" w14:textId="77777777" w:rsidR="00F01EBD" w:rsidRDefault="00F01EBD">
            <w:pPr>
              <w:spacing w:beforeLines="50" w:before="190" w:afterLines="50" w:after="190" w:line="240" w:lineRule="exact"/>
              <w:jc w:val="left"/>
              <w:rPr>
                <w:rFonts w:ascii="宋体" w:hAnsi="宋体" w:cs="宋体"/>
              </w:rPr>
            </w:pPr>
          </w:p>
        </w:tc>
        <w:tc>
          <w:tcPr>
            <w:tcW w:w="3685" w:type="dxa"/>
            <w:gridSpan w:val="5"/>
            <w:tcBorders>
              <w:top w:val="nil"/>
            </w:tcBorders>
          </w:tcPr>
          <w:p w14:paraId="2E13F579" w14:textId="77777777" w:rsidR="00F01EBD" w:rsidRDefault="00F01EBD">
            <w:pPr>
              <w:spacing w:beforeLines="50" w:before="190" w:afterLines="50" w:after="190" w:line="240" w:lineRule="exact"/>
              <w:jc w:val="left"/>
              <w:rPr>
                <w:rFonts w:ascii="宋体" w:hAnsi="宋体" w:cs="宋体"/>
              </w:rPr>
            </w:pPr>
          </w:p>
        </w:tc>
      </w:tr>
      <w:tr w:rsidR="00F01EBD" w14:paraId="020E30AD" w14:textId="77777777">
        <w:trPr>
          <w:trHeight w:val="1180"/>
          <w:jc w:val="center"/>
        </w:trPr>
        <w:tc>
          <w:tcPr>
            <w:tcW w:w="8414" w:type="dxa"/>
            <w:gridSpan w:val="9"/>
            <w:vAlign w:val="center"/>
          </w:tcPr>
          <w:p w14:paraId="43ADEA9C" w14:textId="77777777" w:rsidR="00F01EBD" w:rsidRDefault="00612B56">
            <w:pPr>
              <w:spacing w:line="240" w:lineRule="auto"/>
              <w:jc w:val="center"/>
              <w:rPr>
                <w:rFonts w:ascii="宋体" w:hAnsi="宋体" w:cs="宋体"/>
                <w:color w:val="A5A5A5" w:themeColor="accent3"/>
              </w:rPr>
            </w:pPr>
            <w:r>
              <w:rPr>
                <w:rFonts w:ascii="宋体" w:hAnsi="宋体" w:cs="宋体"/>
                <w:b/>
                <w:bCs/>
                <w:sz w:val="52"/>
                <w:szCs w:val="52"/>
              </w:rPr>
              <w:t>MS-002</w:t>
            </w:r>
          </w:p>
        </w:tc>
      </w:tr>
      <w:tr w:rsidR="00F01EBD" w14:paraId="1AF66C02" w14:textId="77777777">
        <w:trPr>
          <w:trHeight w:val="780"/>
          <w:jc w:val="center"/>
          <w:hidden/>
        </w:trPr>
        <w:tc>
          <w:tcPr>
            <w:tcW w:w="8414" w:type="dxa"/>
            <w:gridSpan w:val="9"/>
            <w:vAlign w:val="center"/>
          </w:tcPr>
          <w:p w14:paraId="756E13B1" w14:textId="77777777" w:rsidR="00F01EBD" w:rsidRDefault="00612B56">
            <w:pPr>
              <w:spacing w:line="240" w:lineRule="auto"/>
              <w:jc w:val="center"/>
              <w:rPr>
                <w:rFonts w:ascii="宋体" w:hAnsi="宋体" w:cs="宋体"/>
                <w:color w:val="A5A5A5" w:themeColor="accent3"/>
                <w:sz w:val="28"/>
                <w:szCs w:val="28"/>
              </w:rPr>
            </w:pPr>
            <w:r>
              <w:rPr>
                <w:rFonts w:asciiTheme="minorEastAsia" w:eastAsiaTheme="minorEastAsia" w:hAnsiTheme="minorEastAsia" w:cstheme="minorEastAsia" w:hint="eastAsia"/>
                <w:b/>
                <w:bCs/>
                <w:vanish/>
                <w:color w:val="0000FF"/>
                <w:sz w:val="52"/>
                <w:szCs w:val="52"/>
              </w:rPr>
              <w:t>（产品中文名称，可写可不写）</w:t>
            </w:r>
          </w:p>
        </w:tc>
      </w:tr>
      <w:tr w:rsidR="00F01EBD" w14:paraId="4225F6E2" w14:textId="77777777">
        <w:trPr>
          <w:trHeight w:val="1180"/>
          <w:jc w:val="center"/>
        </w:trPr>
        <w:tc>
          <w:tcPr>
            <w:tcW w:w="8414" w:type="dxa"/>
            <w:gridSpan w:val="9"/>
            <w:vAlign w:val="center"/>
          </w:tcPr>
          <w:p w14:paraId="7A9A591F" w14:textId="5583BCDA" w:rsidR="00F01EBD" w:rsidRDefault="00612B56">
            <w:pPr>
              <w:spacing w:line="240" w:lineRule="auto"/>
              <w:jc w:val="center"/>
              <w:rPr>
                <w:rFonts w:ascii="宋体" w:eastAsia="黑体" w:hAnsi="宋体" w:cs="宋体"/>
                <w:sz w:val="44"/>
                <w:szCs w:val="44"/>
              </w:rPr>
            </w:pPr>
            <w:r>
              <w:rPr>
                <w:rFonts w:asciiTheme="minorEastAsia" w:eastAsiaTheme="minorEastAsia" w:hAnsiTheme="minorEastAsia" w:cstheme="minorEastAsia" w:hint="eastAsia"/>
                <w:b/>
                <w:bCs/>
                <w:sz w:val="52"/>
                <w:szCs w:val="52"/>
              </w:rPr>
              <w:t>台车</w:t>
            </w:r>
            <w:ins w:id="0" w:author="wuhui" w:date="2023-08-01T14:21:00Z">
              <w:r>
                <w:rPr>
                  <w:rFonts w:asciiTheme="minorEastAsia" w:eastAsiaTheme="minorEastAsia" w:hAnsiTheme="minorEastAsia" w:cstheme="minorEastAsia" w:hint="eastAsia"/>
                  <w:b/>
                  <w:bCs/>
                  <w:sz w:val="52"/>
                  <w:szCs w:val="52"/>
                </w:rPr>
                <w:t>越</w:t>
              </w:r>
            </w:ins>
            <w:r>
              <w:rPr>
                <w:rFonts w:asciiTheme="minorEastAsia" w:eastAsiaTheme="minorEastAsia" w:hAnsiTheme="minorEastAsia" w:cstheme="minorEastAsia" w:hint="eastAsia"/>
                <w:b/>
                <w:bCs/>
                <w:sz w:val="52"/>
                <w:szCs w:val="52"/>
              </w:rPr>
              <w:t>过门槛</w:t>
            </w:r>
            <w:commentRangeStart w:id="1"/>
            <w:del w:id="2" w:author="chenxia" w:date="2023-08-23T09:29:00Z">
              <w:r w:rsidDel="00DE53FC">
                <w:rPr>
                  <w:rFonts w:asciiTheme="minorEastAsia" w:eastAsiaTheme="minorEastAsia" w:hAnsiTheme="minorEastAsia" w:cstheme="minorEastAsia" w:hint="eastAsia"/>
                  <w:b/>
                  <w:bCs/>
                  <w:sz w:val="52"/>
                  <w:szCs w:val="52"/>
                </w:rPr>
                <w:delText>试验</w:delText>
              </w:r>
              <w:commentRangeEnd w:id="1"/>
              <w:r w:rsidDel="00DE53FC">
                <w:rPr>
                  <w:rFonts w:hint="eastAsia"/>
                </w:rPr>
                <w:commentReference w:id="1"/>
              </w:r>
            </w:del>
            <w:ins w:id="3" w:author="chenxia" w:date="2023-08-23T09:29:00Z">
              <w:r w:rsidR="00DE53FC">
                <w:rPr>
                  <w:rFonts w:asciiTheme="minorEastAsia" w:eastAsiaTheme="minorEastAsia" w:hAnsiTheme="minorEastAsia" w:cstheme="minorEastAsia" w:hint="eastAsia"/>
                  <w:b/>
                  <w:bCs/>
                  <w:sz w:val="52"/>
                  <w:szCs w:val="52"/>
                </w:rPr>
                <w:t>验证</w:t>
              </w:r>
            </w:ins>
            <w:r>
              <w:rPr>
                <w:rFonts w:asciiTheme="minorEastAsia" w:eastAsiaTheme="minorEastAsia" w:hAnsiTheme="minorEastAsia" w:cstheme="minorEastAsia" w:hint="eastAsia"/>
                <w:b/>
                <w:bCs/>
                <w:sz w:val="52"/>
                <w:szCs w:val="52"/>
              </w:rPr>
              <w:t>报告</w:t>
            </w:r>
          </w:p>
        </w:tc>
      </w:tr>
      <w:tr w:rsidR="00F01EBD" w14:paraId="16A3DCBE" w14:textId="77777777">
        <w:trPr>
          <w:trHeight w:val="780"/>
          <w:jc w:val="center"/>
        </w:trPr>
        <w:tc>
          <w:tcPr>
            <w:tcW w:w="1478" w:type="dxa"/>
            <w:gridSpan w:val="2"/>
            <w:tcBorders>
              <w:right w:val="nil"/>
            </w:tcBorders>
            <w:vAlign w:val="center"/>
          </w:tcPr>
          <w:p w14:paraId="457D1D95" w14:textId="77777777" w:rsidR="00F01EBD" w:rsidRDefault="00F01EBD">
            <w:pPr>
              <w:spacing w:beforeLines="50" w:before="190" w:afterLines="50" w:after="190"/>
              <w:jc w:val="right"/>
              <w:rPr>
                <w:rFonts w:ascii="Times New Roman" w:hAnsi="Times New Roman" w:cs="Times New Roman"/>
                <w:sz w:val="32"/>
                <w:szCs w:val="32"/>
              </w:rPr>
            </w:pPr>
          </w:p>
        </w:tc>
        <w:tc>
          <w:tcPr>
            <w:tcW w:w="2148" w:type="dxa"/>
            <w:tcBorders>
              <w:top w:val="nil"/>
              <w:left w:val="nil"/>
              <w:bottom w:val="nil"/>
              <w:right w:val="nil"/>
            </w:tcBorders>
            <w:vAlign w:val="bottom"/>
          </w:tcPr>
          <w:p w14:paraId="6BE4C307" w14:textId="77777777" w:rsidR="00F01EBD" w:rsidRDefault="00F01EBD">
            <w:pPr>
              <w:spacing w:beforeLines="50" w:before="190" w:afterLines="50" w:after="190"/>
              <w:jc w:val="left"/>
              <w:rPr>
                <w:rFonts w:ascii="Times New Roman" w:hAnsi="Times New Roman" w:cs="Times New Roman"/>
                <w:sz w:val="32"/>
                <w:szCs w:val="32"/>
              </w:rPr>
            </w:pPr>
          </w:p>
        </w:tc>
        <w:tc>
          <w:tcPr>
            <w:tcW w:w="1103" w:type="dxa"/>
            <w:tcBorders>
              <w:top w:val="nil"/>
              <w:left w:val="nil"/>
              <w:bottom w:val="nil"/>
              <w:right w:val="nil"/>
            </w:tcBorders>
            <w:vAlign w:val="bottom"/>
          </w:tcPr>
          <w:p w14:paraId="421AE4F2" w14:textId="77777777" w:rsidR="00F01EBD" w:rsidRDefault="00F01EBD">
            <w:pPr>
              <w:spacing w:beforeLines="50" w:before="190" w:afterLines="50" w:after="190"/>
              <w:jc w:val="right"/>
              <w:rPr>
                <w:rFonts w:ascii="Times New Roman" w:hAnsi="Times New Roman" w:cs="Times New Roman"/>
                <w:sz w:val="32"/>
                <w:szCs w:val="32"/>
              </w:rPr>
            </w:pPr>
          </w:p>
        </w:tc>
        <w:tc>
          <w:tcPr>
            <w:tcW w:w="997" w:type="dxa"/>
            <w:tcBorders>
              <w:top w:val="nil"/>
              <w:left w:val="nil"/>
              <w:bottom w:val="nil"/>
              <w:right w:val="nil"/>
            </w:tcBorders>
            <w:vAlign w:val="bottom"/>
          </w:tcPr>
          <w:p w14:paraId="1CCDE611" w14:textId="77777777" w:rsidR="00F01EBD" w:rsidRDefault="00F01EBD">
            <w:pPr>
              <w:spacing w:beforeLines="50" w:before="190" w:afterLines="50" w:after="190"/>
              <w:jc w:val="right"/>
              <w:rPr>
                <w:rFonts w:ascii="Times New Roman" w:hAnsi="Times New Roman" w:cs="Times New Roman"/>
                <w:sz w:val="32"/>
                <w:szCs w:val="32"/>
              </w:rPr>
            </w:pPr>
          </w:p>
        </w:tc>
        <w:tc>
          <w:tcPr>
            <w:tcW w:w="2300" w:type="dxa"/>
            <w:gridSpan w:val="2"/>
            <w:tcBorders>
              <w:top w:val="nil"/>
              <w:left w:val="nil"/>
              <w:bottom w:val="nil"/>
              <w:right w:val="nil"/>
            </w:tcBorders>
            <w:vAlign w:val="bottom"/>
          </w:tcPr>
          <w:p w14:paraId="21FFDEF6" w14:textId="77777777" w:rsidR="00F01EBD" w:rsidRDefault="00F01EBD">
            <w:pPr>
              <w:spacing w:beforeLines="50" w:before="190" w:afterLines="50" w:after="190"/>
              <w:jc w:val="right"/>
              <w:rPr>
                <w:rFonts w:ascii="Times New Roman" w:hAnsi="Times New Roman" w:cs="Times New Roman"/>
                <w:sz w:val="32"/>
                <w:szCs w:val="32"/>
              </w:rPr>
            </w:pPr>
          </w:p>
        </w:tc>
        <w:tc>
          <w:tcPr>
            <w:tcW w:w="388" w:type="dxa"/>
            <w:gridSpan w:val="2"/>
            <w:tcBorders>
              <w:left w:val="nil"/>
              <w:bottom w:val="nil"/>
            </w:tcBorders>
          </w:tcPr>
          <w:p w14:paraId="70195377" w14:textId="77777777" w:rsidR="00F01EBD" w:rsidRDefault="00F01EBD">
            <w:pPr>
              <w:spacing w:beforeLines="50" w:before="190" w:afterLines="50" w:after="190" w:line="300" w:lineRule="exact"/>
              <w:jc w:val="left"/>
              <w:rPr>
                <w:rFonts w:ascii="宋体" w:hAnsi="宋体" w:cs="宋体"/>
                <w:sz w:val="28"/>
                <w:szCs w:val="28"/>
              </w:rPr>
            </w:pPr>
          </w:p>
        </w:tc>
      </w:tr>
      <w:tr w:rsidR="00F01EBD" w14:paraId="4B2FB93E" w14:textId="77777777">
        <w:trPr>
          <w:trHeight w:val="780"/>
          <w:jc w:val="center"/>
        </w:trPr>
        <w:tc>
          <w:tcPr>
            <w:tcW w:w="1478" w:type="dxa"/>
            <w:gridSpan w:val="2"/>
            <w:tcBorders>
              <w:right w:val="nil"/>
            </w:tcBorders>
            <w:vAlign w:val="center"/>
          </w:tcPr>
          <w:p w14:paraId="275816B4" w14:textId="77777777" w:rsidR="00F01EBD" w:rsidRDefault="00F01EBD">
            <w:pPr>
              <w:spacing w:beforeLines="50" w:before="190" w:afterLines="50" w:after="190"/>
              <w:jc w:val="right"/>
              <w:rPr>
                <w:rFonts w:ascii="Times New Roman" w:hAnsi="Times New Roman" w:cs="Times New Roman"/>
                <w:sz w:val="32"/>
                <w:szCs w:val="32"/>
              </w:rPr>
            </w:pPr>
          </w:p>
        </w:tc>
        <w:tc>
          <w:tcPr>
            <w:tcW w:w="2148" w:type="dxa"/>
            <w:tcBorders>
              <w:top w:val="nil"/>
              <w:left w:val="nil"/>
              <w:bottom w:val="nil"/>
              <w:right w:val="nil"/>
            </w:tcBorders>
            <w:vAlign w:val="bottom"/>
          </w:tcPr>
          <w:p w14:paraId="796BBB46" w14:textId="77777777" w:rsidR="00F01EBD" w:rsidRDefault="00F01EBD">
            <w:pPr>
              <w:spacing w:beforeLines="50" w:before="190" w:afterLines="50" w:after="190"/>
              <w:jc w:val="left"/>
              <w:rPr>
                <w:rFonts w:ascii="Times New Roman" w:hAnsi="Times New Roman" w:cs="Times New Roman"/>
                <w:sz w:val="32"/>
                <w:szCs w:val="32"/>
              </w:rPr>
            </w:pPr>
          </w:p>
        </w:tc>
        <w:tc>
          <w:tcPr>
            <w:tcW w:w="1103" w:type="dxa"/>
            <w:tcBorders>
              <w:top w:val="nil"/>
              <w:left w:val="nil"/>
              <w:bottom w:val="nil"/>
              <w:right w:val="nil"/>
            </w:tcBorders>
            <w:vAlign w:val="bottom"/>
          </w:tcPr>
          <w:p w14:paraId="34FC5C00" w14:textId="77777777" w:rsidR="00F01EBD" w:rsidRDefault="00F01EBD">
            <w:pPr>
              <w:spacing w:beforeLines="50" w:before="190" w:afterLines="50" w:after="190"/>
              <w:jc w:val="right"/>
              <w:rPr>
                <w:rFonts w:ascii="Times New Roman" w:hAnsi="Times New Roman" w:cs="Times New Roman"/>
                <w:sz w:val="32"/>
                <w:szCs w:val="32"/>
              </w:rPr>
            </w:pPr>
          </w:p>
        </w:tc>
        <w:tc>
          <w:tcPr>
            <w:tcW w:w="997" w:type="dxa"/>
            <w:tcBorders>
              <w:top w:val="nil"/>
              <w:left w:val="nil"/>
              <w:bottom w:val="nil"/>
              <w:right w:val="nil"/>
            </w:tcBorders>
            <w:vAlign w:val="bottom"/>
          </w:tcPr>
          <w:p w14:paraId="5062314F" w14:textId="77777777" w:rsidR="00F01EBD" w:rsidRDefault="00F01EBD">
            <w:pPr>
              <w:spacing w:beforeLines="50" w:before="190" w:afterLines="50" w:after="190"/>
              <w:jc w:val="right"/>
              <w:rPr>
                <w:rFonts w:ascii="Times New Roman" w:hAnsi="Times New Roman" w:cs="Times New Roman"/>
                <w:sz w:val="32"/>
                <w:szCs w:val="32"/>
              </w:rPr>
            </w:pPr>
          </w:p>
        </w:tc>
        <w:tc>
          <w:tcPr>
            <w:tcW w:w="2300" w:type="dxa"/>
            <w:gridSpan w:val="2"/>
            <w:tcBorders>
              <w:top w:val="nil"/>
              <w:left w:val="nil"/>
              <w:bottom w:val="nil"/>
              <w:right w:val="nil"/>
            </w:tcBorders>
            <w:vAlign w:val="bottom"/>
          </w:tcPr>
          <w:p w14:paraId="620A7E36" w14:textId="77777777" w:rsidR="00F01EBD" w:rsidRDefault="00F01EBD">
            <w:pPr>
              <w:spacing w:beforeLines="50" w:before="190" w:afterLines="50" w:after="190"/>
              <w:jc w:val="right"/>
              <w:rPr>
                <w:rFonts w:ascii="Times New Roman" w:hAnsi="Times New Roman" w:cs="Times New Roman"/>
                <w:sz w:val="32"/>
                <w:szCs w:val="32"/>
              </w:rPr>
            </w:pPr>
          </w:p>
        </w:tc>
        <w:tc>
          <w:tcPr>
            <w:tcW w:w="388" w:type="dxa"/>
            <w:gridSpan w:val="2"/>
            <w:tcBorders>
              <w:left w:val="nil"/>
              <w:bottom w:val="nil"/>
            </w:tcBorders>
          </w:tcPr>
          <w:p w14:paraId="4798C7A4" w14:textId="77777777" w:rsidR="00F01EBD" w:rsidRDefault="00F01EBD">
            <w:pPr>
              <w:spacing w:beforeLines="50" w:before="190" w:afterLines="50" w:after="190" w:line="300" w:lineRule="exact"/>
              <w:jc w:val="left"/>
              <w:rPr>
                <w:rFonts w:ascii="宋体" w:hAnsi="宋体" w:cs="宋体"/>
                <w:sz w:val="28"/>
                <w:szCs w:val="28"/>
              </w:rPr>
            </w:pPr>
          </w:p>
        </w:tc>
      </w:tr>
      <w:tr w:rsidR="00F01EBD" w14:paraId="4573148A" w14:textId="77777777">
        <w:trPr>
          <w:trHeight w:val="780"/>
          <w:jc w:val="center"/>
        </w:trPr>
        <w:tc>
          <w:tcPr>
            <w:tcW w:w="1478" w:type="dxa"/>
            <w:gridSpan w:val="2"/>
            <w:tcBorders>
              <w:right w:val="nil"/>
            </w:tcBorders>
            <w:vAlign w:val="center"/>
          </w:tcPr>
          <w:p w14:paraId="00E25120" w14:textId="77777777" w:rsidR="00F01EBD" w:rsidRDefault="00612B56">
            <w:pPr>
              <w:spacing w:beforeLines="50" w:before="190" w:afterLines="50" w:after="190"/>
              <w:jc w:val="right"/>
              <w:rPr>
                <w:rFonts w:ascii="Times New Roman" w:hAnsi="Times New Roman" w:cs="Times New Roman"/>
                <w:sz w:val="32"/>
                <w:szCs w:val="32"/>
              </w:rPr>
            </w:pPr>
            <w:r>
              <w:rPr>
                <w:rFonts w:ascii="Times New Roman" w:hAnsi="Times New Roman" w:cs="Times New Roman" w:hint="eastAsia"/>
                <w:sz w:val="32"/>
                <w:szCs w:val="32"/>
              </w:rPr>
              <w:t>编制人：</w:t>
            </w:r>
          </w:p>
        </w:tc>
        <w:tc>
          <w:tcPr>
            <w:tcW w:w="2148" w:type="dxa"/>
            <w:tcBorders>
              <w:top w:val="nil"/>
              <w:left w:val="nil"/>
              <w:bottom w:val="single" w:sz="4" w:space="0" w:color="auto"/>
              <w:right w:val="nil"/>
            </w:tcBorders>
            <w:vAlign w:val="bottom"/>
          </w:tcPr>
          <w:p w14:paraId="054EE4B0" w14:textId="77777777" w:rsidR="00F01EBD" w:rsidRDefault="00612B56">
            <w:pPr>
              <w:spacing w:beforeLines="50" w:before="190" w:afterLines="50" w:after="190"/>
              <w:jc w:val="left"/>
              <w:rPr>
                <w:rFonts w:ascii="Times New Roman" w:hAnsi="Times New Roman" w:cs="Times New Roman"/>
                <w:sz w:val="32"/>
                <w:szCs w:val="32"/>
              </w:rPr>
            </w:pPr>
            <w:r>
              <w:rPr>
                <w:rFonts w:asciiTheme="minorEastAsia" w:eastAsiaTheme="minorEastAsia" w:hAnsiTheme="minorEastAsia" w:cstheme="minorEastAsia" w:hint="eastAsia"/>
                <w:vanish/>
                <w:color w:val="0000FF"/>
                <w:sz w:val="32"/>
                <w:szCs w:val="32"/>
              </w:rPr>
              <w:t>钱华芳</w:t>
            </w:r>
          </w:p>
        </w:tc>
        <w:tc>
          <w:tcPr>
            <w:tcW w:w="1103" w:type="dxa"/>
            <w:tcBorders>
              <w:top w:val="nil"/>
              <w:left w:val="nil"/>
              <w:right w:val="nil"/>
            </w:tcBorders>
            <w:vAlign w:val="bottom"/>
          </w:tcPr>
          <w:p w14:paraId="3EA7DFEC" w14:textId="77777777" w:rsidR="00F01EBD" w:rsidRDefault="00F01EBD">
            <w:pPr>
              <w:spacing w:beforeLines="50" w:before="190" w:afterLines="50" w:after="190"/>
              <w:jc w:val="right"/>
              <w:rPr>
                <w:rFonts w:ascii="Times New Roman" w:hAnsi="Times New Roman" w:cs="Times New Roman"/>
                <w:sz w:val="32"/>
                <w:szCs w:val="32"/>
              </w:rPr>
            </w:pPr>
          </w:p>
        </w:tc>
        <w:tc>
          <w:tcPr>
            <w:tcW w:w="997" w:type="dxa"/>
            <w:tcBorders>
              <w:top w:val="nil"/>
              <w:left w:val="nil"/>
              <w:right w:val="nil"/>
            </w:tcBorders>
            <w:vAlign w:val="bottom"/>
          </w:tcPr>
          <w:p w14:paraId="4946379C" w14:textId="77777777" w:rsidR="00F01EBD" w:rsidRDefault="00612B56">
            <w:pPr>
              <w:spacing w:beforeLines="50" w:before="190" w:afterLines="50" w:after="190"/>
              <w:jc w:val="right"/>
              <w:rPr>
                <w:rFonts w:ascii="Times New Roman" w:hAnsi="Times New Roman" w:cs="Times New Roman"/>
                <w:sz w:val="32"/>
                <w:szCs w:val="32"/>
              </w:rPr>
            </w:pPr>
            <w:r>
              <w:rPr>
                <w:rFonts w:ascii="Times New Roman" w:hAnsi="Times New Roman" w:cs="Times New Roman" w:hint="eastAsia"/>
                <w:sz w:val="32"/>
                <w:szCs w:val="32"/>
              </w:rPr>
              <w:t>日期：</w:t>
            </w:r>
            <w:r>
              <w:rPr>
                <w:rFonts w:ascii="Times New Roman" w:hAnsi="Times New Roman" w:cs="Times New Roman" w:hint="eastAsia"/>
                <w:sz w:val="32"/>
                <w:szCs w:val="32"/>
              </w:rPr>
              <w:t xml:space="preserve">  </w:t>
            </w:r>
          </w:p>
        </w:tc>
        <w:tc>
          <w:tcPr>
            <w:tcW w:w="2300" w:type="dxa"/>
            <w:gridSpan w:val="2"/>
            <w:tcBorders>
              <w:top w:val="nil"/>
              <w:left w:val="nil"/>
              <w:bottom w:val="single" w:sz="4" w:space="0" w:color="auto"/>
              <w:right w:val="nil"/>
            </w:tcBorders>
            <w:vAlign w:val="bottom"/>
          </w:tcPr>
          <w:p w14:paraId="25D03237" w14:textId="77777777" w:rsidR="00F01EBD" w:rsidRDefault="00612B56">
            <w:pPr>
              <w:spacing w:beforeLines="50" w:before="190" w:afterLines="50" w:after="190"/>
              <w:jc w:val="center"/>
              <w:rPr>
                <w:rFonts w:ascii="Times New Roman" w:hAnsi="Times New Roman" w:cs="Times New Roman"/>
                <w:sz w:val="32"/>
                <w:szCs w:val="32"/>
              </w:rPr>
            </w:pPr>
            <w:r>
              <w:rPr>
                <w:rFonts w:asciiTheme="minorEastAsia" w:eastAsiaTheme="minorEastAsia" w:hAnsiTheme="minorEastAsia" w:cstheme="minorEastAsia" w:hint="eastAsia"/>
                <w:vanish/>
                <w:color w:val="0000FF"/>
                <w:sz w:val="32"/>
                <w:szCs w:val="32"/>
              </w:rPr>
              <w:t>2022.00.00</w:t>
            </w:r>
          </w:p>
        </w:tc>
        <w:tc>
          <w:tcPr>
            <w:tcW w:w="388" w:type="dxa"/>
            <w:gridSpan w:val="2"/>
            <w:tcBorders>
              <w:left w:val="nil"/>
              <w:bottom w:val="nil"/>
            </w:tcBorders>
          </w:tcPr>
          <w:p w14:paraId="3F2339F4" w14:textId="77777777" w:rsidR="00F01EBD" w:rsidRDefault="00F01EBD">
            <w:pPr>
              <w:spacing w:beforeLines="50" w:before="190" w:afterLines="50" w:after="190" w:line="300" w:lineRule="exact"/>
              <w:jc w:val="left"/>
              <w:rPr>
                <w:rFonts w:ascii="宋体" w:hAnsi="宋体" w:cs="宋体"/>
                <w:sz w:val="28"/>
                <w:szCs w:val="28"/>
              </w:rPr>
            </w:pPr>
          </w:p>
        </w:tc>
      </w:tr>
      <w:tr w:rsidR="00F01EBD" w14:paraId="7ECDED59" w14:textId="77777777">
        <w:trPr>
          <w:trHeight w:val="791"/>
          <w:jc w:val="center"/>
        </w:trPr>
        <w:tc>
          <w:tcPr>
            <w:tcW w:w="574" w:type="dxa"/>
          </w:tcPr>
          <w:p w14:paraId="6AE7D63C" w14:textId="77777777" w:rsidR="00F01EBD" w:rsidRDefault="00F01EBD">
            <w:pPr>
              <w:spacing w:beforeLines="50" w:before="190" w:afterLines="50" w:after="190"/>
              <w:jc w:val="right"/>
              <w:rPr>
                <w:rFonts w:ascii="Times New Roman" w:hAnsi="Times New Roman" w:cs="Times New Roman"/>
                <w:sz w:val="32"/>
                <w:szCs w:val="32"/>
              </w:rPr>
            </w:pPr>
          </w:p>
        </w:tc>
        <w:tc>
          <w:tcPr>
            <w:tcW w:w="904" w:type="dxa"/>
            <w:tcBorders>
              <w:right w:val="nil"/>
            </w:tcBorders>
            <w:vAlign w:val="bottom"/>
          </w:tcPr>
          <w:p w14:paraId="5B12AF69" w14:textId="77777777" w:rsidR="00F01EBD" w:rsidRDefault="00F01EBD">
            <w:pPr>
              <w:spacing w:beforeLines="50" w:before="190" w:afterLines="50" w:after="190"/>
              <w:jc w:val="right"/>
              <w:rPr>
                <w:rFonts w:ascii="Times New Roman" w:hAnsi="Times New Roman" w:cs="Times New Roman"/>
                <w:sz w:val="32"/>
                <w:szCs w:val="32"/>
              </w:rPr>
            </w:pPr>
          </w:p>
        </w:tc>
        <w:tc>
          <w:tcPr>
            <w:tcW w:w="2148" w:type="dxa"/>
            <w:tcBorders>
              <w:top w:val="single" w:sz="4" w:space="0" w:color="auto"/>
              <w:left w:val="nil"/>
              <w:right w:val="nil"/>
            </w:tcBorders>
            <w:vAlign w:val="bottom"/>
          </w:tcPr>
          <w:p w14:paraId="76E03378" w14:textId="77777777" w:rsidR="00F01EBD" w:rsidRDefault="00F01EBD">
            <w:pPr>
              <w:spacing w:beforeLines="50" w:before="190" w:afterLines="50" w:after="190"/>
              <w:jc w:val="left"/>
              <w:rPr>
                <w:rFonts w:ascii="Times New Roman" w:hAnsi="Times New Roman" w:cs="Times New Roman"/>
                <w:sz w:val="32"/>
                <w:szCs w:val="32"/>
              </w:rPr>
            </w:pPr>
          </w:p>
        </w:tc>
        <w:tc>
          <w:tcPr>
            <w:tcW w:w="1103" w:type="dxa"/>
            <w:tcBorders>
              <w:left w:val="nil"/>
              <w:right w:val="nil"/>
            </w:tcBorders>
          </w:tcPr>
          <w:p w14:paraId="12238B1E" w14:textId="77777777" w:rsidR="00F01EBD" w:rsidRDefault="00F01EBD">
            <w:pPr>
              <w:spacing w:beforeLines="50" w:before="190" w:afterLines="50" w:after="190"/>
              <w:jc w:val="right"/>
              <w:rPr>
                <w:rFonts w:ascii="Times New Roman" w:hAnsi="Times New Roman" w:cs="Times New Roman"/>
                <w:sz w:val="32"/>
                <w:szCs w:val="32"/>
              </w:rPr>
            </w:pPr>
          </w:p>
        </w:tc>
        <w:tc>
          <w:tcPr>
            <w:tcW w:w="997" w:type="dxa"/>
            <w:tcBorders>
              <w:left w:val="nil"/>
              <w:right w:val="nil"/>
            </w:tcBorders>
            <w:vAlign w:val="bottom"/>
          </w:tcPr>
          <w:p w14:paraId="789CAF93" w14:textId="77777777" w:rsidR="00F01EBD" w:rsidRDefault="00F01EBD">
            <w:pPr>
              <w:spacing w:beforeLines="50" w:before="190" w:afterLines="50" w:after="190"/>
              <w:jc w:val="right"/>
              <w:rPr>
                <w:rFonts w:ascii="Times New Roman" w:hAnsi="Times New Roman" w:cs="Times New Roman"/>
                <w:sz w:val="32"/>
                <w:szCs w:val="32"/>
              </w:rPr>
            </w:pPr>
          </w:p>
        </w:tc>
        <w:tc>
          <w:tcPr>
            <w:tcW w:w="2300" w:type="dxa"/>
            <w:gridSpan w:val="2"/>
            <w:tcBorders>
              <w:top w:val="single" w:sz="4" w:space="0" w:color="auto"/>
              <w:left w:val="nil"/>
              <w:right w:val="nil"/>
            </w:tcBorders>
            <w:vAlign w:val="bottom"/>
          </w:tcPr>
          <w:p w14:paraId="2E0884A7" w14:textId="77777777" w:rsidR="00F01EBD" w:rsidRDefault="00F01EBD">
            <w:pPr>
              <w:spacing w:beforeLines="50" w:before="190" w:afterLines="50" w:after="190"/>
              <w:jc w:val="right"/>
              <w:rPr>
                <w:rFonts w:ascii="Times New Roman" w:hAnsi="Times New Roman" w:cs="Times New Roman"/>
                <w:sz w:val="32"/>
                <w:szCs w:val="32"/>
              </w:rPr>
            </w:pPr>
          </w:p>
        </w:tc>
        <w:tc>
          <w:tcPr>
            <w:tcW w:w="388" w:type="dxa"/>
            <w:gridSpan w:val="2"/>
            <w:tcBorders>
              <w:top w:val="nil"/>
              <w:left w:val="nil"/>
              <w:bottom w:val="nil"/>
            </w:tcBorders>
          </w:tcPr>
          <w:p w14:paraId="17D5C407" w14:textId="77777777" w:rsidR="00F01EBD" w:rsidRDefault="00F01EBD">
            <w:pPr>
              <w:spacing w:beforeLines="50" w:before="190" w:afterLines="50" w:after="190" w:line="300" w:lineRule="exact"/>
              <w:jc w:val="left"/>
              <w:rPr>
                <w:rFonts w:ascii="宋体" w:hAnsi="宋体" w:cs="宋体"/>
                <w:sz w:val="28"/>
                <w:szCs w:val="28"/>
              </w:rPr>
            </w:pPr>
          </w:p>
        </w:tc>
      </w:tr>
      <w:tr w:rsidR="00F01EBD" w14:paraId="3CDC4B9B" w14:textId="77777777">
        <w:trPr>
          <w:trHeight w:val="780"/>
          <w:jc w:val="center"/>
        </w:trPr>
        <w:tc>
          <w:tcPr>
            <w:tcW w:w="1478" w:type="dxa"/>
            <w:gridSpan w:val="2"/>
            <w:tcBorders>
              <w:right w:val="nil"/>
            </w:tcBorders>
          </w:tcPr>
          <w:p w14:paraId="3D176100" w14:textId="77777777" w:rsidR="00F01EBD" w:rsidRDefault="00612B56">
            <w:pPr>
              <w:spacing w:beforeLines="50" w:before="190" w:afterLines="50" w:after="190"/>
              <w:jc w:val="right"/>
              <w:rPr>
                <w:rFonts w:ascii="Times New Roman" w:hAnsi="Times New Roman" w:cs="Times New Roman"/>
                <w:sz w:val="32"/>
                <w:szCs w:val="32"/>
              </w:rPr>
            </w:pPr>
            <w:r>
              <w:rPr>
                <w:rFonts w:ascii="Times New Roman" w:hAnsi="Times New Roman" w:cs="Times New Roman" w:hint="eastAsia"/>
                <w:sz w:val="32"/>
                <w:szCs w:val="32"/>
              </w:rPr>
              <w:t>审核人：</w:t>
            </w:r>
            <w:r>
              <w:rPr>
                <w:rFonts w:ascii="Times New Roman" w:hAnsi="Times New Roman" w:cs="Times New Roman" w:hint="eastAsia"/>
                <w:sz w:val="32"/>
                <w:szCs w:val="32"/>
              </w:rPr>
              <w:t xml:space="preserve">            </w:t>
            </w:r>
          </w:p>
        </w:tc>
        <w:tc>
          <w:tcPr>
            <w:tcW w:w="2148" w:type="dxa"/>
            <w:tcBorders>
              <w:left w:val="nil"/>
              <w:bottom w:val="single" w:sz="4" w:space="0" w:color="auto"/>
              <w:right w:val="nil"/>
            </w:tcBorders>
            <w:vAlign w:val="bottom"/>
          </w:tcPr>
          <w:p w14:paraId="44F1059B" w14:textId="77777777" w:rsidR="00F01EBD" w:rsidRDefault="00612B56">
            <w:pPr>
              <w:spacing w:beforeLines="50" w:before="190" w:afterLines="50" w:after="190"/>
              <w:jc w:val="left"/>
              <w:rPr>
                <w:rFonts w:ascii="Times New Roman" w:hAnsi="Times New Roman" w:cs="Times New Roman"/>
                <w:sz w:val="32"/>
                <w:szCs w:val="32"/>
              </w:rPr>
            </w:pPr>
            <w:r>
              <w:rPr>
                <w:rFonts w:asciiTheme="minorEastAsia" w:eastAsiaTheme="minorEastAsia" w:hAnsiTheme="minorEastAsia" w:cstheme="minorEastAsia" w:hint="eastAsia"/>
                <w:vanish/>
                <w:color w:val="0000FF"/>
                <w:sz w:val="32"/>
                <w:szCs w:val="32"/>
              </w:rPr>
              <w:t>洪洁</w:t>
            </w:r>
          </w:p>
        </w:tc>
        <w:tc>
          <w:tcPr>
            <w:tcW w:w="1103" w:type="dxa"/>
            <w:tcBorders>
              <w:left w:val="nil"/>
              <w:right w:val="nil"/>
            </w:tcBorders>
            <w:vAlign w:val="bottom"/>
          </w:tcPr>
          <w:p w14:paraId="6D70E585" w14:textId="77777777" w:rsidR="00F01EBD" w:rsidRDefault="00F01EBD">
            <w:pPr>
              <w:spacing w:beforeLines="50" w:before="190" w:afterLines="50" w:after="190"/>
              <w:jc w:val="right"/>
              <w:rPr>
                <w:rFonts w:ascii="Times New Roman" w:hAnsi="Times New Roman" w:cs="Times New Roman"/>
                <w:sz w:val="32"/>
                <w:szCs w:val="32"/>
              </w:rPr>
            </w:pPr>
          </w:p>
        </w:tc>
        <w:tc>
          <w:tcPr>
            <w:tcW w:w="997" w:type="dxa"/>
            <w:tcBorders>
              <w:left w:val="nil"/>
              <w:right w:val="nil"/>
            </w:tcBorders>
            <w:vAlign w:val="bottom"/>
          </w:tcPr>
          <w:p w14:paraId="1F2213D5" w14:textId="77777777" w:rsidR="00F01EBD" w:rsidRDefault="00612B56">
            <w:pPr>
              <w:spacing w:beforeLines="50" w:before="190" w:afterLines="50" w:after="190"/>
              <w:jc w:val="right"/>
              <w:rPr>
                <w:rFonts w:ascii="Times New Roman" w:hAnsi="Times New Roman" w:cs="Times New Roman"/>
                <w:sz w:val="32"/>
                <w:szCs w:val="32"/>
              </w:rPr>
            </w:pPr>
            <w:r>
              <w:rPr>
                <w:rFonts w:ascii="Times New Roman" w:hAnsi="Times New Roman" w:cs="Times New Roman" w:hint="eastAsia"/>
                <w:sz w:val="32"/>
                <w:szCs w:val="32"/>
              </w:rPr>
              <w:t>日期：</w:t>
            </w:r>
            <w:r>
              <w:rPr>
                <w:rFonts w:ascii="Times New Roman" w:hAnsi="Times New Roman" w:cs="Times New Roman" w:hint="eastAsia"/>
                <w:sz w:val="32"/>
                <w:szCs w:val="32"/>
              </w:rPr>
              <w:t xml:space="preserve">  </w:t>
            </w:r>
          </w:p>
        </w:tc>
        <w:tc>
          <w:tcPr>
            <w:tcW w:w="2300" w:type="dxa"/>
            <w:gridSpan w:val="2"/>
            <w:tcBorders>
              <w:left w:val="nil"/>
              <w:bottom w:val="single" w:sz="4" w:space="0" w:color="auto"/>
              <w:right w:val="nil"/>
            </w:tcBorders>
            <w:vAlign w:val="bottom"/>
          </w:tcPr>
          <w:p w14:paraId="795F973C" w14:textId="77777777" w:rsidR="00F01EBD" w:rsidRDefault="00612B56">
            <w:pPr>
              <w:spacing w:beforeLines="50" w:before="190" w:afterLines="50" w:after="190"/>
              <w:jc w:val="center"/>
              <w:rPr>
                <w:rFonts w:ascii="Times New Roman" w:hAnsi="Times New Roman" w:cs="Times New Roman"/>
                <w:sz w:val="32"/>
                <w:szCs w:val="32"/>
              </w:rPr>
            </w:pPr>
            <w:r>
              <w:rPr>
                <w:rFonts w:asciiTheme="minorEastAsia" w:eastAsiaTheme="minorEastAsia" w:hAnsiTheme="minorEastAsia" w:cstheme="minorEastAsia" w:hint="eastAsia"/>
                <w:vanish/>
                <w:color w:val="0000FF"/>
                <w:sz w:val="32"/>
                <w:szCs w:val="32"/>
              </w:rPr>
              <w:t>2022.00.00</w:t>
            </w:r>
          </w:p>
        </w:tc>
        <w:tc>
          <w:tcPr>
            <w:tcW w:w="388" w:type="dxa"/>
            <w:gridSpan w:val="2"/>
            <w:tcBorders>
              <w:top w:val="nil"/>
              <w:left w:val="nil"/>
              <w:bottom w:val="nil"/>
            </w:tcBorders>
          </w:tcPr>
          <w:p w14:paraId="6339D63A" w14:textId="77777777" w:rsidR="00F01EBD" w:rsidRDefault="00F01EBD">
            <w:pPr>
              <w:spacing w:beforeLines="50" w:before="190" w:afterLines="50" w:after="190" w:line="300" w:lineRule="exact"/>
              <w:jc w:val="left"/>
              <w:rPr>
                <w:rFonts w:ascii="宋体" w:hAnsi="宋体" w:cs="宋体"/>
                <w:sz w:val="28"/>
                <w:szCs w:val="28"/>
              </w:rPr>
            </w:pPr>
          </w:p>
        </w:tc>
      </w:tr>
      <w:tr w:rsidR="00F01EBD" w14:paraId="0F2A87AF" w14:textId="77777777">
        <w:trPr>
          <w:trHeight w:val="938"/>
          <w:jc w:val="center"/>
        </w:trPr>
        <w:tc>
          <w:tcPr>
            <w:tcW w:w="574" w:type="dxa"/>
          </w:tcPr>
          <w:p w14:paraId="6A4D5FA9" w14:textId="77777777" w:rsidR="00F01EBD" w:rsidRDefault="00F01EBD">
            <w:pPr>
              <w:spacing w:beforeLines="50" w:before="190" w:afterLines="50" w:after="190"/>
              <w:jc w:val="right"/>
              <w:rPr>
                <w:rFonts w:ascii="Times New Roman" w:hAnsi="Times New Roman" w:cs="Times New Roman"/>
                <w:sz w:val="32"/>
                <w:szCs w:val="32"/>
              </w:rPr>
            </w:pPr>
          </w:p>
        </w:tc>
        <w:tc>
          <w:tcPr>
            <w:tcW w:w="904" w:type="dxa"/>
            <w:tcBorders>
              <w:right w:val="nil"/>
            </w:tcBorders>
            <w:vAlign w:val="bottom"/>
          </w:tcPr>
          <w:p w14:paraId="355BB4E1" w14:textId="77777777" w:rsidR="00F01EBD" w:rsidRDefault="00F01EBD">
            <w:pPr>
              <w:spacing w:beforeLines="50" w:before="190" w:afterLines="50" w:after="190"/>
              <w:jc w:val="right"/>
              <w:rPr>
                <w:rFonts w:ascii="Times New Roman" w:hAnsi="Times New Roman" w:cs="Times New Roman"/>
                <w:sz w:val="32"/>
                <w:szCs w:val="32"/>
              </w:rPr>
            </w:pPr>
          </w:p>
        </w:tc>
        <w:tc>
          <w:tcPr>
            <w:tcW w:w="2148" w:type="dxa"/>
            <w:tcBorders>
              <w:top w:val="single" w:sz="4" w:space="0" w:color="auto"/>
              <w:left w:val="nil"/>
              <w:right w:val="nil"/>
            </w:tcBorders>
            <w:vAlign w:val="bottom"/>
          </w:tcPr>
          <w:p w14:paraId="1A36F774" w14:textId="77777777" w:rsidR="00F01EBD" w:rsidRDefault="00F01EBD">
            <w:pPr>
              <w:spacing w:beforeLines="50" w:before="190" w:afterLines="50" w:after="190"/>
              <w:jc w:val="left"/>
              <w:rPr>
                <w:rFonts w:ascii="Times New Roman" w:hAnsi="Times New Roman" w:cs="Times New Roman"/>
                <w:sz w:val="32"/>
                <w:szCs w:val="32"/>
              </w:rPr>
            </w:pPr>
          </w:p>
        </w:tc>
        <w:tc>
          <w:tcPr>
            <w:tcW w:w="1103" w:type="dxa"/>
            <w:tcBorders>
              <w:left w:val="nil"/>
              <w:right w:val="nil"/>
            </w:tcBorders>
            <w:vAlign w:val="center"/>
          </w:tcPr>
          <w:p w14:paraId="49BFDD34" w14:textId="77777777" w:rsidR="00F01EBD" w:rsidRDefault="00F01EBD">
            <w:pPr>
              <w:spacing w:beforeLines="50" w:before="190" w:afterLines="50" w:after="190"/>
              <w:jc w:val="right"/>
              <w:rPr>
                <w:rFonts w:ascii="Times New Roman" w:hAnsi="Times New Roman" w:cs="Times New Roman"/>
                <w:sz w:val="32"/>
                <w:szCs w:val="32"/>
              </w:rPr>
            </w:pPr>
          </w:p>
        </w:tc>
        <w:tc>
          <w:tcPr>
            <w:tcW w:w="997" w:type="dxa"/>
            <w:tcBorders>
              <w:left w:val="nil"/>
              <w:right w:val="nil"/>
            </w:tcBorders>
            <w:vAlign w:val="bottom"/>
          </w:tcPr>
          <w:p w14:paraId="6095F958" w14:textId="77777777" w:rsidR="00F01EBD" w:rsidRDefault="00F01EBD">
            <w:pPr>
              <w:spacing w:beforeLines="50" w:before="190" w:afterLines="50" w:after="190"/>
              <w:jc w:val="right"/>
              <w:rPr>
                <w:rFonts w:ascii="Times New Roman" w:hAnsi="Times New Roman" w:cs="Times New Roman"/>
                <w:sz w:val="32"/>
                <w:szCs w:val="32"/>
              </w:rPr>
            </w:pPr>
          </w:p>
        </w:tc>
        <w:tc>
          <w:tcPr>
            <w:tcW w:w="2300" w:type="dxa"/>
            <w:gridSpan w:val="2"/>
            <w:tcBorders>
              <w:top w:val="single" w:sz="4" w:space="0" w:color="auto"/>
              <w:left w:val="nil"/>
              <w:right w:val="nil"/>
            </w:tcBorders>
            <w:vAlign w:val="bottom"/>
          </w:tcPr>
          <w:p w14:paraId="748B7C8F" w14:textId="77777777" w:rsidR="00F01EBD" w:rsidRDefault="00F01EBD">
            <w:pPr>
              <w:spacing w:beforeLines="50" w:before="190" w:afterLines="50" w:after="190"/>
              <w:jc w:val="center"/>
              <w:rPr>
                <w:rFonts w:ascii="Times New Roman" w:hAnsi="Times New Roman" w:cs="Times New Roman"/>
                <w:sz w:val="32"/>
                <w:szCs w:val="32"/>
              </w:rPr>
            </w:pPr>
          </w:p>
        </w:tc>
        <w:tc>
          <w:tcPr>
            <w:tcW w:w="388" w:type="dxa"/>
            <w:gridSpan w:val="2"/>
            <w:tcBorders>
              <w:top w:val="nil"/>
              <w:left w:val="nil"/>
              <w:bottom w:val="nil"/>
            </w:tcBorders>
          </w:tcPr>
          <w:p w14:paraId="263660C1" w14:textId="77777777" w:rsidR="00F01EBD" w:rsidRDefault="00F01EBD">
            <w:pPr>
              <w:spacing w:beforeLines="50" w:before="190" w:afterLines="50" w:after="190" w:line="300" w:lineRule="exact"/>
              <w:jc w:val="left"/>
              <w:rPr>
                <w:rFonts w:ascii="宋体" w:hAnsi="宋体" w:cs="宋体"/>
                <w:sz w:val="28"/>
                <w:szCs w:val="28"/>
              </w:rPr>
            </w:pPr>
          </w:p>
        </w:tc>
      </w:tr>
      <w:tr w:rsidR="00F01EBD" w14:paraId="618A08DB" w14:textId="77777777">
        <w:trPr>
          <w:trHeight w:val="780"/>
          <w:jc w:val="center"/>
        </w:trPr>
        <w:tc>
          <w:tcPr>
            <w:tcW w:w="1478" w:type="dxa"/>
            <w:gridSpan w:val="2"/>
            <w:tcBorders>
              <w:right w:val="nil"/>
            </w:tcBorders>
          </w:tcPr>
          <w:p w14:paraId="6DA4078F" w14:textId="77777777" w:rsidR="00F01EBD" w:rsidRDefault="00612B56">
            <w:pPr>
              <w:spacing w:beforeLines="50" w:before="190" w:afterLines="50" w:after="190"/>
              <w:jc w:val="right"/>
              <w:rPr>
                <w:rFonts w:ascii="Times New Roman" w:hAnsi="Times New Roman" w:cs="Times New Roman"/>
                <w:sz w:val="32"/>
                <w:szCs w:val="32"/>
              </w:rPr>
            </w:pPr>
            <w:r>
              <w:rPr>
                <w:rFonts w:ascii="Times New Roman" w:hAnsi="Times New Roman" w:cs="Times New Roman" w:hint="eastAsia"/>
                <w:sz w:val="32"/>
                <w:szCs w:val="32"/>
              </w:rPr>
              <w:t>批准人：</w:t>
            </w:r>
            <w:r>
              <w:rPr>
                <w:rFonts w:ascii="Times New Roman" w:hAnsi="Times New Roman" w:cs="Times New Roman" w:hint="eastAsia"/>
                <w:sz w:val="32"/>
                <w:szCs w:val="32"/>
              </w:rPr>
              <w:t xml:space="preserve">          </w:t>
            </w:r>
          </w:p>
        </w:tc>
        <w:tc>
          <w:tcPr>
            <w:tcW w:w="2148" w:type="dxa"/>
            <w:tcBorders>
              <w:left w:val="nil"/>
              <w:bottom w:val="single" w:sz="4" w:space="0" w:color="auto"/>
              <w:right w:val="nil"/>
            </w:tcBorders>
            <w:vAlign w:val="bottom"/>
          </w:tcPr>
          <w:p w14:paraId="48C2E1A0" w14:textId="77777777" w:rsidR="00F01EBD" w:rsidRDefault="00612B56">
            <w:pPr>
              <w:spacing w:beforeLines="50" w:before="190" w:afterLines="50" w:after="190"/>
              <w:jc w:val="left"/>
              <w:rPr>
                <w:rFonts w:ascii="Times New Roman" w:hAnsi="Times New Roman" w:cs="Times New Roman"/>
                <w:sz w:val="32"/>
                <w:szCs w:val="32"/>
              </w:rPr>
            </w:pPr>
            <w:r>
              <w:rPr>
                <w:rFonts w:asciiTheme="minorEastAsia" w:eastAsiaTheme="minorEastAsia" w:hAnsiTheme="minorEastAsia" w:cstheme="minorEastAsia" w:hint="eastAsia"/>
                <w:vanish/>
                <w:color w:val="0000FF"/>
                <w:sz w:val="32"/>
                <w:szCs w:val="32"/>
              </w:rPr>
              <w:t>李明</w:t>
            </w:r>
          </w:p>
        </w:tc>
        <w:tc>
          <w:tcPr>
            <w:tcW w:w="1103" w:type="dxa"/>
            <w:tcBorders>
              <w:left w:val="nil"/>
              <w:bottom w:val="nil"/>
              <w:right w:val="nil"/>
            </w:tcBorders>
            <w:vAlign w:val="bottom"/>
          </w:tcPr>
          <w:p w14:paraId="77568785" w14:textId="77777777" w:rsidR="00F01EBD" w:rsidRDefault="00F01EBD">
            <w:pPr>
              <w:spacing w:beforeLines="50" w:before="190" w:afterLines="50" w:after="190"/>
              <w:jc w:val="right"/>
              <w:rPr>
                <w:rFonts w:ascii="Times New Roman" w:hAnsi="Times New Roman" w:cs="Times New Roman"/>
                <w:sz w:val="32"/>
                <w:szCs w:val="32"/>
              </w:rPr>
            </w:pPr>
          </w:p>
        </w:tc>
        <w:tc>
          <w:tcPr>
            <w:tcW w:w="997" w:type="dxa"/>
            <w:tcBorders>
              <w:left w:val="nil"/>
              <w:bottom w:val="nil"/>
              <w:right w:val="nil"/>
            </w:tcBorders>
            <w:vAlign w:val="bottom"/>
          </w:tcPr>
          <w:p w14:paraId="4D99F5B2" w14:textId="77777777" w:rsidR="00F01EBD" w:rsidRDefault="00612B56">
            <w:pPr>
              <w:spacing w:beforeLines="50" w:before="190" w:afterLines="50" w:after="190"/>
              <w:jc w:val="right"/>
              <w:rPr>
                <w:rFonts w:ascii="Times New Roman" w:hAnsi="Times New Roman" w:cs="Times New Roman"/>
                <w:sz w:val="32"/>
                <w:szCs w:val="32"/>
              </w:rPr>
            </w:pPr>
            <w:r>
              <w:rPr>
                <w:rFonts w:ascii="Times New Roman" w:hAnsi="Times New Roman" w:cs="Times New Roman" w:hint="eastAsia"/>
                <w:sz w:val="32"/>
                <w:szCs w:val="32"/>
              </w:rPr>
              <w:t>日期：</w:t>
            </w:r>
            <w:r>
              <w:rPr>
                <w:rFonts w:ascii="Times New Roman" w:hAnsi="Times New Roman" w:cs="Times New Roman" w:hint="eastAsia"/>
                <w:sz w:val="32"/>
                <w:szCs w:val="32"/>
              </w:rPr>
              <w:t xml:space="preserve">  </w:t>
            </w:r>
          </w:p>
        </w:tc>
        <w:tc>
          <w:tcPr>
            <w:tcW w:w="2300" w:type="dxa"/>
            <w:gridSpan w:val="2"/>
            <w:tcBorders>
              <w:left w:val="nil"/>
              <w:bottom w:val="single" w:sz="4" w:space="0" w:color="auto"/>
              <w:right w:val="nil"/>
            </w:tcBorders>
            <w:vAlign w:val="bottom"/>
          </w:tcPr>
          <w:p w14:paraId="26739B96" w14:textId="77777777" w:rsidR="00F01EBD" w:rsidRDefault="00612B56">
            <w:pPr>
              <w:spacing w:beforeLines="50" w:before="190" w:afterLines="50" w:after="190"/>
              <w:jc w:val="center"/>
              <w:rPr>
                <w:rFonts w:ascii="Times New Roman" w:hAnsi="Times New Roman" w:cs="Times New Roman"/>
                <w:sz w:val="32"/>
                <w:szCs w:val="32"/>
              </w:rPr>
            </w:pPr>
            <w:r>
              <w:rPr>
                <w:rFonts w:asciiTheme="minorEastAsia" w:eastAsiaTheme="minorEastAsia" w:hAnsiTheme="minorEastAsia" w:cstheme="minorEastAsia" w:hint="eastAsia"/>
                <w:vanish/>
                <w:color w:val="0000FF"/>
                <w:sz w:val="32"/>
                <w:szCs w:val="32"/>
              </w:rPr>
              <w:t>2022.00.00</w:t>
            </w:r>
          </w:p>
        </w:tc>
        <w:tc>
          <w:tcPr>
            <w:tcW w:w="388" w:type="dxa"/>
            <w:gridSpan w:val="2"/>
            <w:tcBorders>
              <w:top w:val="nil"/>
              <w:left w:val="nil"/>
              <w:bottom w:val="nil"/>
            </w:tcBorders>
          </w:tcPr>
          <w:p w14:paraId="3C248EE0" w14:textId="77777777" w:rsidR="00F01EBD" w:rsidRDefault="00F01EBD">
            <w:pPr>
              <w:spacing w:beforeLines="50" w:before="190" w:afterLines="50" w:after="190" w:line="300" w:lineRule="exact"/>
              <w:jc w:val="left"/>
              <w:rPr>
                <w:rFonts w:ascii="宋体" w:hAnsi="宋体" w:cs="宋体"/>
                <w:sz w:val="28"/>
                <w:szCs w:val="28"/>
              </w:rPr>
            </w:pPr>
          </w:p>
        </w:tc>
      </w:tr>
      <w:tr w:rsidR="00F01EBD" w14:paraId="56F23D3D" w14:textId="77777777">
        <w:trPr>
          <w:trHeight w:val="674"/>
          <w:jc w:val="center"/>
        </w:trPr>
        <w:tc>
          <w:tcPr>
            <w:tcW w:w="574" w:type="dxa"/>
          </w:tcPr>
          <w:p w14:paraId="07829F77" w14:textId="77777777" w:rsidR="00F01EBD" w:rsidRDefault="00F01EBD">
            <w:pPr>
              <w:spacing w:beforeLines="50" w:before="190" w:afterLines="50" w:after="190" w:line="300" w:lineRule="exact"/>
              <w:jc w:val="left"/>
              <w:rPr>
                <w:rFonts w:ascii="宋体" w:hAnsi="宋体" w:cs="宋体"/>
                <w:sz w:val="21"/>
                <w:szCs w:val="21"/>
              </w:rPr>
            </w:pPr>
          </w:p>
        </w:tc>
        <w:tc>
          <w:tcPr>
            <w:tcW w:w="4155" w:type="dxa"/>
            <w:gridSpan w:val="3"/>
            <w:tcBorders>
              <w:top w:val="nil"/>
              <w:bottom w:val="nil"/>
            </w:tcBorders>
          </w:tcPr>
          <w:p w14:paraId="392C4CE8" w14:textId="77777777" w:rsidR="00F01EBD" w:rsidRDefault="00F01EBD">
            <w:pPr>
              <w:spacing w:beforeLines="50" w:before="190" w:afterLines="50" w:after="190" w:line="300" w:lineRule="exact"/>
              <w:jc w:val="left"/>
              <w:rPr>
                <w:rFonts w:ascii="宋体" w:hAnsi="宋体" w:cs="宋体"/>
                <w:sz w:val="28"/>
                <w:szCs w:val="28"/>
              </w:rPr>
            </w:pPr>
          </w:p>
        </w:tc>
        <w:tc>
          <w:tcPr>
            <w:tcW w:w="3685" w:type="dxa"/>
            <w:gridSpan w:val="5"/>
            <w:tcBorders>
              <w:top w:val="nil"/>
              <w:bottom w:val="nil"/>
            </w:tcBorders>
          </w:tcPr>
          <w:p w14:paraId="738F2E5B" w14:textId="77777777" w:rsidR="00F01EBD" w:rsidRDefault="00F01EBD">
            <w:pPr>
              <w:spacing w:beforeLines="50" w:before="190" w:afterLines="50" w:after="190" w:line="300" w:lineRule="exact"/>
              <w:jc w:val="left"/>
              <w:rPr>
                <w:rFonts w:ascii="宋体" w:hAnsi="宋体" w:cs="宋体"/>
                <w:sz w:val="28"/>
                <w:szCs w:val="28"/>
              </w:rPr>
            </w:pPr>
          </w:p>
        </w:tc>
      </w:tr>
      <w:tr w:rsidR="00F01EBD" w14:paraId="5324463E" w14:textId="77777777">
        <w:trPr>
          <w:trHeight w:val="674"/>
          <w:jc w:val="center"/>
        </w:trPr>
        <w:tc>
          <w:tcPr>
            <w:tcW w:w="8414" w:type="dxa"/>
            <w:gridSpan w:val="9"/>
          </w:tcPr>
          <w:p w14:paraId="26242175" w14:textId="77777777" w:rsidR="00F01EBD" w:rsidRDefault="00F01EBD">
            <w:pPr>
              <w:spacing w:line="240" w:lineRule="auto"/>
              <w:jc w:val="center"/>
              <w:rPr>
                <w:rFonts w:ascii="宋体" w:hAnsi="宋体" w:cs="宋体"/>
                <w:sz w:val="28"/>
                <w:szCs w:val="28"/>
              </w:rPr>
            </w:pPr>
          </w:p>
        </w:tc>
      </w:tr>
    </w:tbl>
    <w:p w14:paraId="31A78FF7" w14:textId="77777777" w:rsidR="00F01EBD" w:rsidRDefault="00F01EBD">
      <w:pPr>
        <w:jc w:val="center"/>
        <w:rPr>
          <w:rFonts w:ascii="Times New Roman" w:hAnsi="Times New Roman" w:cs="Times New Roman"/>
        </w:rPr>
      </w:pPr>
    </w:p>
    <w:p w14:paraId="044ACF99" w14:textId="77777777" w:rsidR="00F01EBD" w:rsidRDefault="00612B56">
      <w:pPr>
        <w:jc w:val="center"/>
        <w:rPr>
          <w:b/>
          <w:bCs/>
        </w:rPr>
      </w:pPr>
      <w:r>
        <w:rPr>
          <w:rFonts w:hint="eastAsia"/>
          <w:b/>
          <w:bCs/>
        </w:rPr>
        <w:lastRenderedPageBreak/>
        <w:t>文档修订履历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3"/>
        <w:gridCol w:w="1862"/>
        <w:gridCol w:w="3923"/>
        <w:gridCol w:w="1594"/>
      </w:tblGrid>
      <w:tr w:rsidR="00F01EBD" w14:paraId="6FD4DE88" w14:textId="77777777">
        <w:trPr>
          <w:trHeight w:val="454"/>
        </w:trPr>
        <w:tc>
          <w:tcPr>
            <w:tcW w:w="1242" w:type="dxa"/>
            <w:shd w:val="pct10" w:color="auto" w:fill="auto"/>
            <w:vAlign w:val="center"/>
          </w:tcPr>
          <w:p w14:paraId="450AE464" w14:textId="77777777" w:rsidR="00F01EBD" w:rsidRDefault="00612B56">
            <w:pPr>
              <w:widowControl/>
              <w:snapToGrid w:val="0"/>
              <w:spacing w:line="240" w:lineRule="auto"/>
              <w:jc w:val="center"/>
              <w:rPr>
                <w:rFonts w:ascii="Times New Roman" w:hAnsi="Times New Roman" w:cs="Times New Roman"/>
                <w:bCs/>
                <w:szCs w:val="21"/>
              </w:rPr>
            </w:pPr>
            <w:r>
              <w:rPr>
                <w:rFonts w:ascii="Times New Roman" w:hAnsi="宋体" w:cs="Times New Roman"/>
                <w:bCs/>
                <w:szCs w:val="21"/>
              </w:rPr>
              <w:t>版本号</w:t>
            </w:r>
          </w:p>
        </w:tc>
        <w:tc>
          <w:tcPr>
            <w:tcW w:w="1985" w:type="dxa"/>
            <w:shd w:val="pct10" w:color="auto" w:fill="auto"/>
            <w:vAlign w:val="center"/>
          </w:tcPr>
          <w:p w14:paraId="4DE8B8ED" w14:textId="77777777" w:rsidR="00F01EBD" w:rsidRDefault="00612B56">
            <w:pPr>
              <w:widowControl/>
              <w:snapToGrid w:val="0"/>
              <w:spacing w:line="240" w:lineRule="auto"/>
              <w:jc w:val="center"/>
              <w:rPr>
                <w:rFonts w:ascii="Times New Roman" w:hAnsi="Times New Roman" w:cs="Times New Roman"/>
                <w:bCs/>
                <w:szCs w:val="21"/>
              </w:rPr>
            </w:pPr>
            <w:r>
              <w:rPr>
                <w:rFonts w:ascii="Times New Roman" w:hAnsi="宋体" w:cs="Times New Roman"/>
                <w:bCs/>
                <w:szCs w:val="21"/>
              </w:rPr>
              <w:t>发布日期</w:t>
            </w:r>
          </w:p>
        </w:tc>
        <w:tc>
          <w:tcPr>
            <w:tcW w:w="4678" w:type="dxa"/>
            <w:shd w:val="pct10" w:color="auto" w:fill="auto"/>
            <w:vAlign w:val="center"/>
          </w:tcPr>
          <w:p w14:paraId="740B4BD0" w14:textId="77777777" w:rsidR="00F01EBD" w:rsidRDefault="00612B56">
            <w:pPr>
              <w:widowControl/>
              <w:snapToGrid w:val="0"/>
              <w:spacing w:line="240" w:lineRule="auto"/>
              <w:jc w:val="center"/>
              <w:rPr>
                <w:rFonts w:ascii="Times New Roman" w:hAnsi="Times New Roman" w:cs="Times New Roman"/>
                <w:bCs/>
                <w:szCs w:val="21"/>
              </w:rPr>
            </w:pPr>
            <w:r>
              <w:rPr>
                <w:rFonts w:ascii="Times New Roman" w:hAnsi="宋体" w:cs="Times New Roman"/>
                <w:bCs/>
                <w:szCs w:val="21"/>
              </w:rPr>
              <w:t>更改内容概述</w:t>
            </w:r>
          </w:p>
        </w:tc>
        <w:tc>
          <w:tcPr>
            <w:tcW w:w="1842" w:type="dxa"/>
            <w:shd w:val="pct10" w:color="auto" w:fill="auto"/>
            <w:vAlign w:val="center"/>
          </w:tcPr>
          <w:p w14:paraId="70686418" w14:textId="77777777" w:rsidR="00F01EBD" w:rsidRDefault="00612B56">
            <w:pPr>
              <w:widowControl/>
              <w:snapToGrid w:val="0"/>
              <w:spacing w:line="240" w:lineRule="auto"/>
              <w:jc w:val="center"/>
              <w:rPr>
                <w:rFonts w:ascii="Times New Roman" w:hAnsi="Times New Roman" w:cs="Times New Roman"/>
                <w:bCs/>
                <w:szCs w:val="21"/>
              </w:rPr>
            </w:pPr>
            <w:r>
              <w:rPr>
                <w:rFonts w:ascii="Times New Roman" w:hAnsi="宋体" w:cs="Times New Roman"/>
                <w:bCs/>
                <w:szCs w:val="21"/>
              </w:rPr>
              <w:t>更改者</w:t>
            </w:r>
          </w:p>
        </w:tc>
      </w:tr>
      <w:tr w:rsidR="00F01EBD" w14:paraId="751BAC06" w14:textId="77777777">
        <w:trPr>
          <w:trHeight w:val="454"/>
        </w:trPr>
        <w:tc>
          <w:tcPr>
            <w:tcW w:w="1242" w:type="dxa"/>
            <w:vAlign w:val="center"/>
          </w:tcPr>
          <w:p w14:paraId="546A0450" w14:textId="77777777" w:rsidR="00F01EBD" w:rsidRDefault="00612B56">
            <w:pPr>
              <w:widowControl/>
              <w:snapToGrid w:val="0"/>
              <w:spacing w:line="240" w:lineRule="auto"/>
              <w:jc w:val="center"/>
              <w:rPr>
                <w:rFonts w:ascii="Times New Roman" w:hAnsi="Times New Roman" w:cs="Times New Roman"/>
                <w:bCs/>
                <w:szCs w:val="21"/>
              </w:rPr>
            </w:pPr>
            <w:r>
              <w:rPr>
                <w:rFonts w:ascii="Times New Roman" w:hAnsi="Times New Roman" w:cs="Times New Roman"/>
                <w:bCs/>
                <w:szCs w:val="21"/>
              </w:rPr>
              <w:t>V1.0</w:t>
            </w:r>
          </w:p>
        </w:tc>
        <w:tc>
          <w:tcPr>
            <w:tcW w:w="1985" w:type="dxa"/>
            <w:vAlign w:val="center"/>
          </w:tcPr>
          <w:p w14:paraId="0234431D" w14:textId="77777777" w:rsidR="00F01EBD" w:rsidRDefault="00612B56">
            <w:pPr>
              <w:widowControl/>
              <w:snapToGrid w:val="0"/>
              <w:spacing w:line="240" w:lineRule="auto"/>
              <w:jc w:val="center"/>
              <w:rPr>
                <w:rFonts w:ascii="Times New Roman" w:hAnsi="Times New Roman" w:cs="Times New Roman"/>
                <w:bCs/>
                <w:szCs w:val="21"/>
              </w:rPr>
            </w:pPr>
            <w:r>
              <w:rPr>
                <w:rFonts w:ascii="Times New Roman" w:hAnsi="Times New Roman" w:cs="Times New Roman" w:hint="eastAsia"/>
                <w:bCs/>
                <w:szCs w:val="21"/>
              </w:rPr>
              <w:t>202</w:t>
            </w:r>
            <w:r>
              <w:rPr>
                <w:rFonts w:ascii="Times New Roman" w:hAnsi="Times New Roman" w:cs="Times New Roman"/>
                <w:bCs/>
                <w:szCs w:val="21"/>
              </w:rPr>
              <w:t>3</w:t>
            </w:r>
            <w:r>
              <w:rPr>
                <w:rFonts w:ascii="Times New Roman" w:hAnsi="Times New Roman" w:cs="Times New Roman" w:hint="eastAsia"/>
                <w:bCs/>
                <w:szCs w:val="21"/>
              </w:rPr>
              <w:t>.xx.xx</w:t>
            </w:r>
          </w:p>
        </w:tc>
        <w:tc>
          <w:tcPr>
            <w:tcW w:w="4678" w:type="dxa"/>
            <w:vAlign w:val="center"/>
          </w:tcPr>
          <w:p w14:paraId="29FF5F0B" w14:textId="77777777" w:rsidR="00F01EBD" w:rsidRDefault="00612B56">
            <w:pPr>
              <w:widowControl/>
              <w:snapToGrid w:val="0"/>
              <w:spacing w:line="240" w:lineRule="auto"/>
              <w:jc w:val="center"/>
              <w:rPr>
                <w:rFonts w:ascii="Times New Roman" w:hAnsi="Times New Roman" w:cs="Times New Roman"/>
                <w:bCs/>
                <w:szCs w:val="21"/>
              </w:rPr>
            </w:pPr>
            <w:r>
              <w:rPr>
                <w:rFonts w:ascii="Times New Roman" w:hAnsi="宋体" w:cs="Times New Roman"/>
                <w:bCs/>
                <w:szCs w:val="21"/>
              </w:rPr>
              <w:t>文件新编</w:t>
            </w:r>
          </w:p>
        </w:tc>
        <w:tc>
          <w:tcPr>
            <w:tcW w:w="1842" w:type="dxa"/>
            <w:vAlign w:val="center"/>
          </w:tcPr>
          <w:p w14:paraId="44EDE29E" w14:textId="77777777" w:rsidR="00F01EBD" w:rsidRDefault="00612B56">
            <w:pPr>
              <w:widowControl/>
              <w:snapToGrid w:val="0"/>
              <w:spacing w:line="240" w:lineRule="auto"/>
              <w:jc w:val="center"/>
              <w:rPr>
                <w:rFonts w:ascii="Times New Roman" w:hAnsi="Times New Roman" w:cs="Times New Roman"/>
                <w:bCs/>
                <w:szCs w:val="21"/>
              </w:rPr>
            </w:pPr>
            <w:r>
              <w:rPr>
                <w:rFonts w:ascii="Times New Roman" w:hAnsi="Times New Roman" w:cs="Times New Roman" w:hint="eastAsia"/>
                <w:bCs/>
                <w:szCs w:val="21"/>
              </w:rPr>
              <w:t>陈侠</w:t>
            </w:r>
          </w:p>
        </w:tc>
      </w:tr>
      <w:tr w:rsidR="00F01EBD" w14:paraId="66ED4969" w14:textId="77777777">
        <w:trPr>
          <w:trHeight w:val="454"/>
        </w:trPr>
        <w:tc>
          <w:tcPr>
            <w:tcW w:w="1242" w:type="dxa"/>
            <w:vAlign w:val="center"/>
          </w:tcPr>
          <w:p w14:paraId="41A36036" w14:textId="77777777" w:rsidR="00F01EBD" w:rsidRDefault="00F01EBD">
            <w:pPr>
              <w:widowControl/>
              <w:snapToGrid w:val="0"/>
              <w:spacing w:line="240" w:lineRule="auto"/>
              <w:jc w:val="center"/>
              <w:rPr>
                <w:rFonts w:ascii="Times New Roman" w:hAnsi="Times New Roman" w:cs="Times New Roman"/>
                <w:bCs/>
                <w:szCs w:val="21"/>
              </w:rPr>
            </w:pPr>
          </w:p>
        </w:tc>
        <w:tc>
          <w:tcPr>
            <w:tcW w:w="1985" w:type="dxa"/>
            <w:vAlign w:val="center"/>
          </w:tcPr>
          <w:p w14:paraId="33AEBF2D" w14:textId="77777777" w:rsidR="00F01EBD" w:rsidRDefault="00F01EBD">
            <w:pPr>
              <w:widowControl/>
              <w:snapToGrid w:val="0"/>
              <w:spacing w:line="240" w:lineRule="auto"/>
              <w:jc w:val="center"/>
              <w:rPr>
                <w:rFonts w:ascii="Times New Roman" w:hAnsi="Times New Roman" w:cs="Times New Roman"/>
                <w:bCs/>
                <w:szCs w:val="21"/>
              </w:rPr>
            </w:pPr>
          </w:p>
        </w:tc>
        <w:tc>
          <w:tcPr>
            <w:tcW w:w="4678" w:type="dxa"/>
            <w:vAlign w:val="center"/>
          </w:tcPr>
          <w:p w14:paraId="51E8E6BB" w14:textId="77777777" w:rsidR="00F01EBD" w:rsidRDefault="00F01EBD">
            <w:pPr>
              <w:widowControl/>
              <w:snapToGrid w:val="0"/>
              <w:spacing w:line="240" w:lineRule="auto"/>
              <w:jc w:val="center"/>
              <w:rPr>
                <w:rFonts w:ascii="Times New Roman" w:hAnsi="Times New Roman" w:cs="Times New Roman"/>
                <w:bCs/>
                <w:szCs w:val="21"/>
              </w:rPr>
            </w:pPr>
          </w:p>
        </w:tc>
        <w:tc>
          <w:tcPr>
            <w:tcW w:w="1842" w:type="dxa"/>
            <w:vAlign w:val="center"/>
          </w:tcPr>
          <w:p w14:paraId="6EE8756A" w14:textId="77777777" w:rsidR="00F01EBD" w:rsidRDefault="00F01EBD">
            <w:pPr>
              <w:widowControl/>
              <w:snapToGrid w:val="0"/>
              <w:spacing w:line="240" w:lineRule="auto"/>
              <w:jc w:val="center"/>
              <w:rPr>
                <w:rFonts w:ascii="Times New Roman" w:hAnsi="Times New Roman" w:cs="Times New Roman"/>
                <w:bCs/>
                <w:szCs w:val="21"/>
              </w:rPr>
            </w:pPr>
          </w:p>
        </w:tc>
      </w:tr>
      <w:tr w:rsidR="00F01EBD" w14:paraId="33D93057" w14:textId="77777777">
        <w:trPr>
          <w:trHeight w:val="454"/>
        </w:trPr>
        <w:tc>
          <w:tcPr>
            <w:tcW w:w="1242" w:type="dxa"/>
            <w:vAlign w:val="center"/>
          </w:tcPr>
          <w:p w14:paraId="38261C2F" w14:textId="77777777" w:rsidR="00F01EBD" w:rsidRDefault="00F01EBD">
            <w:pPr>
              <w:widowControl/>
              <w:snapToGrid w:val="0"/>
              <w:spacing w:line="240" w:lineRule="auto"/>
              <w:jc w:val="center"/>
              <w:rPr>
                <w:rFonts w:ascii="Times New Roman" w:hAnsi="Times New Roman" w:cs="Times New Roman"/>
                <w:bCs/>
                <w:szCs w:val="21"/>
              </w:rPr>
            </w:pPr>
          </w:p>
        </w:tc>
        <w:tc>
          <w:tcPr>
            <w:tcW w:w="1985" w:type="dxa"/>
            <w:vAlign w:val="center"/>
          </w:tcPr>
          <w:p w14:paraId="29140527" w14:textId="77777777" w:rsidR="00F01EBD" w:rsidRDefault="00F01EBD">
            <w:pPr>
              <w:widowControl/>
              <w:snapToGrid w:val="0"/>
              <w:spacing w:line="240" w:lineRule="auto"/>
              <w:jc w:val="center"/>
              <w:rPr>
                <w:rFonts w:ascii="Times New Roman" w:hAnsi="Times New Roman" w:cs="Times New Roman"/>
                <w:bCs/>
                <w:szCs w:val="21"/>
              </w:rPr>
            </w:pPr>
          </w:p>
        </w:tc>
        <w:tc>
          <w:tcPr>
            <w:tcW w:w="4678" w:type="dxa"/>
            <w:vAlign w:val="center"/>
          </w:tcPr>
          <w:p w14:paraId="001666FD" w14:textId="77777777" w:rsidR="00F01EBD" w:rsidRDefault="00F01EBD">
            <w:pPr>
              <w:widowControl/>
              <w:snapToGrid w:val="0"/>
              <w:spacing w:line="240" w:lineRule="auto"/>
              <w:jc w:val="center"/>
              <w:rPr>
                <w:rFonts w:ascii="Times New Roman" w:hAnsi="Times New Roman" w:cs="Times New Roman"/>
                <w:bCs/>
                <w:szCs w:val="21"/>
              </w:rPr>
            </w:pPr>
          </w:p>
        </w:tc>
        <w:tc>
          <w:tcPr>
            <w:tcW w:w="1842" w:type="dxa"/>
            <w:vAlign w:val="center"/>
          </w:tcPr>
          <w:p w14:paraId="7679A5C3" w14:textId="77777777" w:rsidR="00F01EBD" w:rsidRDefault="00F01EBD">
            <w:pPr>
              <w:widowControl/>
              <w:snapToGrid w:val="0"/>
              <w:spacing w:line="240" w:lineRule="auto"/>
              <w:jc w:val="center"/>
              <w:rPr>
                <w:rFonts w:ascii="Times New Roman" w:hAnsi="Times New Roman" w:cs="Times New Roman"/>
                <w:bCs/>
                <w:szCs w:val="21"/>
              </w:rPr>
            </w:pPr>
          </w:p>
        </w:tc>
      </w:tr>
      <w:tr w:rsidR="00F01EBD" w14:paraId="3549DDDB" w14:textId="77777777">
        <w:trPr>
          <w:trHeight w:val="454"/>
        </w:trPr>
        <w:tc>
          <w:tcPr>
            <w:tcW w:w="1242" w:type="dxa"/>
            <w:vAlign w:val="center"/>
          </w:tcPr>
          <w:p w14:paraId="2E203C85" w14:textId="77777777" w:rsidR="00F01EBD" w:rsidRDefault="00F01EBD">
            <w:pPr>
              <w:widowControl/>
              <w:snapToGrid w:val="0"/>
              <w:spacing w:line="240" w:lineRule="auto"/>
              <w:jc w:val="center"/>
              <w:rPr>
                <w:rFonts w:ascii="Times New Roman" w:hAnsi="Times New Roman" w:cs="Times New Roman"/>
                <w:bCs/>
                <w:szCs w:val="21"/>
              </w:rPr>
            </w:pPr>
          </w:p>
        </w:tc>
        <w:tc>
          <w:tcPr>
            <w:tcW w:w="1985" w:type="dxa"/>
            <w:vAlign w:val="center"/>
          </w:tcPr>
          <w:p w14:paraId="25BE75A9" w14:textId="77777777" w:rsidR="00F01EBD" w:rsidRDefault="00F01EBD">
            <w:pPr>
              <w:widowControl/>
              <w:snapToGrid w:val="0"/>
              <w:spacing w:line="240" w:lineRule="auto"/>
              <w:jc w:val="center"/>
              <w:rPr>
                <w:rFonts w:ascii="Times New Roman" w:hAnsi="Times New Roman" w:cs="Times New Roman"/>
                <w:bCs/>
                <w:szCs w:val="21"/>
              </w:rPr>
            </w:pPr>
          </w:p>
        </w:tc>
        <w:tc>
          <w:tcPr>
            <w:tcW w:w="4678" w:type="dxa"/>
            <w:vAlign w:val="center"/>
          </w:tcPr>
          <w:p w14:paraId="16B4A8D7" w14:textId="77777777" w:rsidR="00F01EBD" w:rsidRDefault="00F01EBD">
            <w:pPr>
              <w:widowControl/>
              <w:snapToGrid w:val="0"/>
              <w:spacing w:line="240" w:lineRule="auto"/>
              <w:jc w:val="center"/>
              <w:rPr>
                <w:rFonts w:ascii="Times New Roman" w:hAnsi="Times New Roman" w:cs="Times New Roman"/>
                <w:bCs/>
                <w:szCs w:val="21"/>
              </w:rPr>
            </w:pPr>
          </w:p>
        </w:tc>
        <w:tc>
          <w:tcPr>
            <w:tcW w:w="1842" w:type="dxa"/>
            <w:vAlign w:val="center"/>
          </w:tcPr>
          <w:p w14:paraId="2BBE0EC8" w14:textId="77777777" w:rsidR="00F01EBD" w:rsidRDefault="00F01EBD">
            <w:pPr>
              <w:widowControl/>
              <w:snapToGrid w:val="0"/>
              <w:spacing w:line="240" w:lineRule="auto"/>
              <w:jc w:val="center"/>
              <w:rPr>
                <w:rFonts w:ascii="Times New Roman" w:hAnsi="Times New Roman" w:cs="Times New Roman"/>
                <w:bCs/>
                <w:szCs w:val="21"/>
              </w:rPr>
            </w:pPr>
          </w:p>
        </w:tc>
      </w:tr>
      <w:tr w:rsidR="00F01EBD" w14:paraId="0464C3C2" w14:textId="77777777">
        <w:trPr>
          <w:trHeight w:val="454"/>
        </w:trPr>
        <w:tc>
          <w:tcPr>
            <w:tcW w:w="1242" w:type="dxa"/>
            <w:vAlign w:val="center"/>
          </w:tcPr>
          <w:p w14:paraId="6DD0F42C" w14:textId="77777777" w:rsidR="00F01EBD" w:rsidRDefault="00F01EBD">
            <w:pPr>
              <w:widowControl/>
              <w:snapToGrid w:val="0"/>
              <w:spacing w:line="240" w:lineRule="auto"/>
              <w:jc w:val="center"/>
              <w:rPr>
                <w:rFonts w:ascii="Times New Roman" w:hAnsi="Times New Roman" w:cs="Times New Roman"/>
                <w:bCs/>
                <w:szCs w:val="21"/>
              </w:rPr>
            </w:pPr>
          </w:p>
        </w:tc>
        <w:tc>
          <w:tcPr>
            <w:tcW w:w="1985" w:type="dxa"/>
            <w:vAlign w:val="center"/>
          </w:tcPr>
          <w:p w14:paraId="04341F1E" w14:textId="77777777" w:rsidR="00F01EBD" w:rsidRDefault="00F01EBD">
            <w:pPr>
              <w:widowControl/>
              <w:snapToGrid w:val="0"/>
              <w:spacing w:line="240" w:lineRule="auto"/>
              <w:jc w:val="center"/>
              <w:rPr>
                <w:rFonts w:ascii="Times New Roman" w:hAnsi="Times New Roman" w:cs="Times New Roman"/>
                <w:bCs/>
                <w:szCs w:val="21"/>
              </w:rPr>
            </w:pPr>
          </w:p>
        </w:tc>
        <w:tc>
          <w:tcPr>
            <w:tcW w:w="4678" w:type="dxa"/>
            <w:vAlign w:val="center"/>
          </w:tcPr>
          <w:p w14:paraId="5E9A815C" w14:textId="77777777" w:rsidR="00F01EBD" w:rsidRDefault="00F01EBD">
            <w:pPr>
              <w:widowControl/>
              <w:snapToGrid w:val="0"/>
              <w:spacing w:line="240" w:lineRule="auto"/>
              <w:jc w:val="center"/>
              <w:rPr>
                <w:rFonts w:ascii="Times New Roman" w:hAnsi="Times New Roman" w:cs="Times New Roman"/>
                <w:bCs/>
                <w:szCs w:val="21"/>
              </w:rPr>
            </w:pPr>
          </w:p>
        </w:tc>
        <w:tc>
          <w:tcPr>
            <w:tcW w:w="1842" w:type="dxa"/>
            <w:vAlign w:val="center"/>
          </w:tcPr>
          <w:p w14:paraId="6861A0DA" w14:textId="77777777" w:rsidR="00F01EBD" w:rsidRDefault="00F01EBD">
            <w:pPr>
              <w:widowControl/>
              <w:snapToGrid w:val="0"/>
              <w:spacing w:line="240" w:lineRule="auto"/>
              <w:jc w:val="center"/>
              <w:rPr>
                <w:rFonts w:ascii="Times New Roman" w:hAnsi="Times New Roman" w:cs="Times New Roman"/>
                <w:bCs/>
                <w:szCs w:val="21"/>
              </w:rPr>
            </w:pPr>
          </w:p>
        </w:tc>
      </w:tr>
      <w:tr w:rsidR="00F01EBD" w14:paraId="40A098FB" w14:textId="77777777">
        <w:trPr>
          <w:trHeight w:val="454"/>
        </w:trPr>
        <w:tc>
          <w:tcPr>
            <w:tcW w:w="1242" w:type="dxa"/>
            <w:vAlign w:val="center"/>
          </w:tcPr>
          <w:p w14:paraId="28B6A6EB" w14:textId="77777777" w:rsidR="00F01EBD" w:rsidRDefault="00F01EBD">
            <w:pPr>
              <w:widowControl/>
              <w:snapToGrid w:val="0"/>
              <w:spacing w:line="240" w:lineRule="auto"/>
              <w:jc w:val="center"/>
              <w:rPr>
                <w:rFonts w:ascii="Times New Roman" w:hAnsi="Times New Roman" w:cs="Times New Roman"/>
                <w:bCs/>
                <w:szCs w:val="21"/>
              </w:rPr>
            </w:pPr>
          </w:p>
        </w:tc>
        <w:tc>
          <w:tcPr>
            <w:tcW w:w="1985" w:type="dxa"/>
            <w:vAlign w:val="center"/>
          </w:tcPr>
          <w:p w14:paraId="022E5D1E" w14:textId="77777777" w:rsidR="00F01EBD" w:rsidRDefault="00F01EBD">
            <w:pPr>
              <w:widowControl/>
              <w:snapToGrid w:val="0"/>
              <w:spacing w:line="240" w:lineRule="auto"/>
              <w:jc w:val="center"/>
              <w:rPr>
                <w:rFonts w:ascii="Times New Roman" w:hAnsi="Times New Roman" w:cs="Times New Roman"/>
                <w:bCs/>
                <w:szCs w:val="21"/>
              </w:rPr>
            </w:pPr>
          </w:p>
        </w:tc>
        <w:tc>
          <w:tcPr>
            <w:tcW w:w="4678" w:type="dxa"/>
            <w:vAlign w:val="center"/>
          </w:tcPr>
          <w:p w14:paraId="47B6EFE9" w14:textId="77777777" w:rsidR="00F01EBD" w:rsidRDefault="00F01EBD">
            <w:pPr>
              <w:widowControl/>
              <w:snapToGrid w:val="0"/>
              <w:spacing w:line="240" w:lineRule="auto"/>
              <w:jc w:val="center"/>
              <w:rPr>
                <w:rFonts w:ascii="Times New Roman" w:hAnsi="Times New Roman" w:cs="Times New Roman"/>
                <w:bCs/>
                <w:szCs w:val="21"/>
              </w:rPr>
            </w:pPr>
          </w:p>
        </w:tc>
        <w:tc>
          <w:tcPr>
            <w:tcW w:w="1842" w:type="dxa"/>
            <w:vAlign w:val="center"/>
          </w:tcPr>
          <w:p w14:paraId="501E9756" w14:textId="77777777" w:rsidR="00F01EBD" w:rsidRDefault="00F01EBD">
            <w:pPr>
              <w:widowControl/>
              <w:snapToGrid w:val="0"/>
              <w:spacing w:line="240" w:lineRule="auto"/>
              <w:jc w:val="center"/>
              <w:rPr>
                <w:rFonts w:ascii="Times New Roman" w:hAnsi="Times New Roman" w:cs="Times New Roman"/>
                <w:bCs/>
                <w:szCs w:val="21"/>
              </w:rPr>
            </w:pPr>
          </w:p>
        </w:tc>
      </w:tr>
      <w:tr w:rsidR="00F01EBD" w14:paraId="280FB937" w14:textId="77777777">
        <w:trPr>
          <w:trHeight w:val="454"/>
        </w:trPr>
        <w:tc>
          <w:tcPr>
            <w:tcW w:w="1242" w:type="dxa"/>
            <w:vAlign w:val="center"/>
          </w:tcPr>
          <w:p w14:paraId="6C19ADBF" w14:textId="77777777" w:rsidR="00F01EBD" w:rsidRDefault="00F01EBD">
            <w:pPr>
              <w:widowControl/>
              <w:snapToGrid w:val="0"/>
              <w:spacing w:line="240" w:lineRule="auto"/>
              <w:jc w:val="center"/>
              <w:rPr>
                <w:rFonts w:ascii="Times New Roman" w:hAnsi="Times New Roman" w:cs="Times New Roman"/>
                <w:bCs/>
                <w:szCs w:val="21"/>
              </w:rPr>
            </w:pPr>
          </w:p>
        </w:tc>
        <w:tc>
          <w:tcPr>
            <w:tcW w:w="1985" w:type="dxa"/>
            <w:vAlign w:val="center"/>
          </w:tcPr>
          <w:p w14:paraId="302B6D0D" w14:textId="77777777" w:rsidR="00F01EBD" w:rsidRDefault="00F01EBD">
            <w:pPr>
              <w:widowControl/>
              <w:snapToGrid w:val="0"/>
              <w:spacing w:line="240" w:lineRule="auto"/>
              <w:jc w:val="center"/>
              <w:rPr>
                <w:rFonts w:ascii="Times New Roman" w:hAnsi="Times New Roman" w:cs="Times New Roman"/>
                <w:bCs/>
                <w:szCs w:val="21"/>
              </w:rPr>
            </w:pPr>
          </w:p>
        </w:tc>
        <w:tc>
          <w:tcPr>
            <w:tcW w:w="4678" w:type="dxa"/>
            <w:vAlign w:val="center"/>
          </w:tcPr>
          <w:p w14:paraId="0D035E86" w14:textId="77777777" w:rsidR="00F01EBD" w:rsidRDefault="00F01EBD">
            <w:pPr>
              <w:widowControl/>
              <w:snapToGrid w:val="0"/>
              <w:spacing w:line="240" w:lineRule="auto"/>
              <w:jc w:val="center"/>
              <w:rPr>
                <w:rFonts w:ascii="Times New Roman" w:hAnsi="Times New Roman" w:cs="Times New Roman"/>
                <w:bCs/>
                <w:szCs w:val="21"/>
              </w:rPr>
            </w:pPr>
          </w:p>
        </w:tc>
        <w:tc>
          <w:tcPr>
            <w:tcW w:w="1842" w:type="dxa"/>
            <w:vAlign w:val="center"/>
          </w:tcPr>
          <w:p w14:paraId="554DE324" w14:textId="77777777" w:rsidR="00F01EBD" w:rsidRDefault="00F01EBD">
            <w:pPr>
              <w:widowControl/>
              <w:snapToGrid w:val="0"/>
              <w:spacing w:line="240" w:lineRule="auto"/>
              <w:jc w:val="center"/>
              <w:rPr>
                <w:rFonts w:ascii="Times New Roman" w:hAnsi="Times New Roman" w:cs="Times New Roman"/>
                <w:bCs/>
                <w:szCs w:val="21"/>
              </w:rPr>
            </w:pPr>
          </w:p>
        </w:tc>
      </w:tr>
      <w:tr w:rsidR="00F01EBD" w14:paraId="2E13DD57" w14:textId="77777777">
        <w:trPr>
          <w:trHeight w:val="454"/>
        </w:trPr>
        <w:tc>
          <w:tcPr>
            <w:tcW w:w="1242" w:type="dxa"/>
            <w:vAlign w:val="center"/>
          </w:tcPr>
          <w:p w14:paraId="7E414459" w14:textId="77777777" w:rsidR="00F01EBD" w:rsidRDefault="00F01EBD">
            <w:pPr>
              <w:widowControl/>
              <w:snapToGrid w:val="0"/>
              <w:spacing w:line="240" w:lineRule="auto"/>
              <w:jc w:val="center"/>
              <w:rPr>
                <w:rFonts w:ascii="Times New Roman" w:hAnsi="Times New Roman" w:cs="Times New Roman"/>
                <w:bCs/>
                <w:szCs w:val="21"/>
              </w:rPr>
            </w:pPr>
          </w:p>
        </w:tc>
        <w:tc>
          <w:tcPr>
            <w:tcW w:w="1985" w:type="dxa"/>
            <w:vAlign w:val="center"/>
          </w:tcPr>
          <w:p w14:paraId="28E81494" w14:textId="77777777" w:rsidR="00F01EBD" w:rsidRDefault="00F01EBD">
            <w:pPr>
              <w:widowControl/>
              <w:snapToGrid w:val="0"/>
              <w:spacing w:line="240" w:lineRule="auto"/>
              <w:jc w:val="center"/>
              <w:rPr>
                <w:rFonts w:ascii="Times New Roman" w:hAnsi="Times New Roman" w:cs="Times New Roman"/>
                <w:bCs/>
                <w:szCs w:val="21"/>
              </w:rPr>
            </w:pPr>
          </w:p>
        </w:tc>
        <w:tc>
          <w:tcPr>
            <w:tcW w:w="4678" w:type="dxa"/>
            <w:vAlign w:val="center"/>
          </w:tcPr>
          <w:p w14:paraId="6A6A2A2F" w14:textId="77777777" w:rsidR="00F01EBD" w:rsidRDefault="00F01EBD">
            <w:pPr>
              <w:widowControl/>
              <w:snapToGrid w:val="0"/>
              <w:spacing w:line="240" w:lineRule="auto"/>
              <w:jc w:val="center"/>
              <w:rPr>
                <w:rFonts w:ascii="Times New Roman" w:hAnsi="Times New Roman" w:cs="Times New Roman"/>
                <w:bCs/>
                <w:szCs w:val="21"/>
              </w:rPr>
            </w:pPr>
          </w:p>
        </w:tc>
        <w:tc>
          <w:tcPr>
            <w:tcW w:w="1842" w:type="dxa"/>
            <w:vAlign w:val="center"/>
          </w:tcPr>
          <w:p w14:paraId="05E144AA" w14:textId="77777777" w:rsidR="00F01EBD" w:rsidRDefault="00F01EBD">
            <w:pPr>
              <w:widowControl/>
              <w:snapToGrid w:val="0"/>
              <w:spacing w:line="240" w:lineRule="auto"/>
              <w:jc w:val="center"/>
              <w:rPr>
                <w:rFonts w:ascii="Times New Roman" w:hAnsi="Times New Roman" w:cs="Times New Roman"/>
                <w:bCs/>
                <w:szCs w:val="21"/>
              </w:rPr>
            </w:pPr>
          </w:p>
        </w:tc>
      </w:tr>
      <w:tr w:rsidR="00F01EBD" w14:paraId="3D2E096C" w14:textId="77777777">
        <w:trPr>
          <w:trHeight w:val="454"/>
        </w:trPr>
        <w:tc>
          <w:tcPr>
            <w:tcW w:w="1242" w:type="dxa"/>
            <w:vAlign w:val="center"/>
          </w:tcPr>
          <w:p w14:paraId="4B1F1331" w14:textId="77777777" w:rsidR="00F01EBD" w:rsidRDefault="00F01EBD">
            <w:pPr>
              <w:widowControl/>
              <w:snapToGrid w:val="0"/>
              <w:spacing w:line="240" w:lineRule="auto"/>
              <w:jc w:val="center"/>
              <w:rPr>
                <w:rFonts w:ascii="Times New Roman" w:hAnsi="Times New Roman" w:cs="Times New Roman"/>
                <w:bCs/>
                <w:szCs w:val="21"/>
              </w:rPr>
            </w:pPr>
          </w:p>
        </w:tc>
        <w:tc>
          <w:tcPr>
            <w:tcW w:w="1985" w:type="dxa"/>
            <w:vAlign w:val="center"/>
          </w:tcPr>
          <w:p w14:paraId="02302EAC" w14:textId="77777777" w:rsidR="00F01EBD" w:rsidRDefault="00F01EBD">
            <w:pPr>
              <w:widowControl/>
              <w:snapToGrid w:val="0"/>
              <w:spacing w:line="240" w:lineRule="auto"/>
              <w:jc w:val="center"/>
              <w:rPr>
                <w:rFonts w:ascii="Times New Roman" w:hAnsi="Times New Roman" w:cs="Times New Roman"/>
                <w:bCs/>
                <w:szCs w:val="21"/>
              </w:rPr>
            </w:pPr>
          </w:p>
        </w:tc>
        <w:tc>
          <w:tcPr>
            <w:tcW w:w="4678" w:type="dxa"/>
            <w:vAlign w:val="center"/>
          </w:tcPr>
          <w:p w14:paraId="0D7B373B" w14:textId="77777777" w:rsidR="00F01EBD" w:rsidRDefault="00F01EBD">
            <w:pPr>
              <w:widowControl/>
              <w:snapToGrid w:val="0"/>
              <w:spacing w:line="240" w:lineRule="auto"/>
              <w:jc w:val="center"/>
              <w:rPr>
                <w:rFonts w:ascii="Times New Roman" w:hAnsi="Times New Roman" w:cs="Times New Roman"/>
                <w:bCs/>
                <w:szCs w:val="21"/>
              </w:rPr>
            </w:pPr>
          </w:p>
        </w:tc>
        <w:tc>
          <w:tcPr>
            <w:tcW w:w="1842" w:type="dxa"/>
            <w:vAlign w:val="center"/>
          </w:tcPr>
          <w:p w14:paraId="4B02957F" w14:textId="77777777" w:rsidR="00F01EBD" w:rsidRDefault="00F01EBD">
            <w:pPr>
              <w:widowControl/>
              <w:snapToGrid w:val="0"/>
              <w:spacing w:line="240" w:lineRule="auto"/>
              <w:jc w:val="center"/>
              <w:rPr>
                <w:rFonts w:ascii="Times New Roman" w:hAnsi="Times New Roman" w:cs="Times New Roman"/>
                <w:bCs/>
                <w:szCs w:val="21"/>
              </w:rPr>
            </w:pPr>
          </w:p>
        </w:tc>
      </w:tr>
      <w:tr w:rsidR="00F01EBD" w14:paraId="1D708826" w14:textId="77777777">
        <w:trPr>
          <w:trHeight w:val="454"/>
        </w:trPr>
        <w:tc>
          <w:tcPr>
            <w:tcW w:w="1242" w:type="dxa"/>
            <w:vAlign w:val="center"/>
          </w:tcPr>
          <w:p w14:paraId="2A2C375F" w14:textId="77777777" w:rsidR="00F01EBD" w:rsidRDefault="00F01EBD">
            <w:pPr>
              <w:widowControl/>
              <w:snapToGrid w:val="0"/>
              <w:spacing w:line="240" w:lineRule="auto"/>
              <w:jc w:val="center"/>
              <w:rPr>
                <w:rFonts w:ascii="Times New Roman" w:hAnsi="Times New Roman" w:cs="Times New Roman"/>
                <w:bCs/>
                <w:szCs w:val="21"/>
              </w:rPr>
            </w:pPr>
          </w:p>
        </w:tc>
        <w:tc>
          <w:tcPr>
            <w:tcW w:w="1985" w:type="dxa"/>
            <w:vAlign w:val="center"/>
          </w:tcPr>
          <w:p w14:paraId="7D5507C2" w14:textId="77777777" w:rsidR="00F01EBD" w:rsidRDefault="00F01EBD">
            <w:pPr>
              <w:widowControl/>
              <w:snapToGrid w:val="0"/>
              <w:spacing w:line="240" w:lineRule="auto"/>
              <w:jc w:val="center"/>
              <w:rPr>
                <w:rFonts w:ascii="Times New Roman" w:hAnsi="Times New Roman" w:cs="Times New Roman"/>
                <w:bCs/>
                <w:szCs w:val="21"/>
              </w:rPr>
            </w:pPr>
          </w:p>
        </w:tc>
        <w:tc>
          <w:tcPr>
            <w:tcW w:w="4678" w:type="dxa"/>
            <w:vAlign w:val="center"/>
          </w:tcPr>
          <w:p w14:paraId="42178BEC" w14:textId="77777777" w:rsidR="00F01EBD" w:rsidRDefault="00F01EBD">
            <w:pPr>
              <w:widowControl/>
              <w:snapToGrid w:val="0"/>
              <w:spacing w:line="240" w:lineRule="auto"/>
              <w:jc w:val="center"/>
              <w:rPr>
                <w:rFonts w:ascii="Times New Roman" w:hAnsi="Times New Roman" w:cs="Times New Roman"/>
                <w:bCs/>
                <w:szCs w:val="21"/>
              </w:rPr>
            </w:pPr>
          </w:p>
        </w:tc>
        <w:tc>
          <w:tcPr>
            <w:tcW w:w="1842" w:type="dxa"/>
            <w:vAlign w:val="center"/>
          </w:tcPr>
          <w:p w14:paraId="1C5FACAF" w14:textId="77777777" w:rsidR="00F01EBD" w:rsidRDefault="00F01EBD">
            <w:pPr>
              <w:widowControl/>
              <w:snapToGrid w:val="0"/>
              <w:spacing w:line="240" w:lineRule="auto"/>
              <w:jc w:val="center"/>
              <w:rPr>
                <w:rFonts w:ascii="Times New Roman" w:hAnsi="Times New Roman" w:cs="Times New Roman"/>
                <w:bCs/>
                <w:szCs w:val="21"/>
              </w:rPr>
            </w:pPr>
          </w:p>
        </w:tc>
      </w:tr>
      <w:tr w:rsidR="00F01EBD" w14:paraId="3EE7046D" w14:textId="77777777">
        <w:trPr>
          <w:trHeight w:val="454"/>
        </w:trPr>
        <w:tc>
          <w:tcPr>
            <w:tcW w:w="1242" w:type="dxa"/>
            <w:vAlign w:val="center"/>
          </w:tcPr>
          <w:p w14:paraId="0123D3BA" w14:textId="77777777" w:rsidR="00F01EBD" w:rsidRDefault="00F01EBD">
            <w:pPr>
              <w:widowControl/>
              <w:snapToGrid w:val="0"/>
              <w:spacing w:line="240" w:lineRule="auto"/>
              <w:jc w:val="center"/>
              <w:rPr>
                <w:rFonts w:ascii="Times New Roman" w:hAnsi="Times New Roman" w:cs="Times New Roman"/>
                <w:bCs/>
                <w:szCs w:val="21"/>
              </w:rPr>
            </w:pPr>
          </w:p>
        </w:tc>
        <w:tc>
          <w:tcPr>
            <w:tcW w:w="1985" w:type="dxa"/>
            <w:vAlign w:val="center"/>
          </w:tcPr>
          <w:p w14:paraId="567E49B4" w14:textId="77777777" w:rsidR="00F01EBD" w:rsidRDefault="00F01EBD">
            <w:pPr>
              <w:widowControl/>
              <w:snapToGrid w:val="0"/>
              <w:spacing w:line="240" w:lineRule="auto"/>
              <w:jc w:val="center"/>
              <w:rPr>
                <w:rFonts w:ascii="Times New Roman" w:hAnsi="Times New Roman" w:cs="Times New Roman"/>
                <w:bCs/>
                <w:szCs w:val="21"/>
              </w:rPr>
            </w:pPr>
          </w:p>
        </w:tc>
        <w:tc>
          <w:tcPr>
            <w:tcW w:w="4678" w:type="dxa"/>
            <w:vAlign w:val="center"/>
          </w:tcPr>
          <w:p w14:paraId="45DE7501" w14:textId="77777777" w:rsidR="00F01EBD" w:rsidRDefault="00F01EBD">
            <w:pPr>
              <w:widowControl/>
              <w:snapToGrid w:val="0"/>
              <w:spacing w:line="240" w:lineRule="auto"/>
              <w:jc w:val="center"/>
              <w:rPr>
                <w:rFonts w:ascii="Times New Roman" w:hAnsi="Times New Roman" w:cs="Times New Roman"/>
                <w:bCs/>
                <w:szCs w:val="21"/>
              </w:rPr>
            </w:pPr>
          </w:p>
        </w:tc>
        <w:tc>
          <w:tcPr>
            <w:tcW w:w="1842" w:type="dxa"/>
            <w:vAlign w:val="center"/>
          </w:tcPr>
          <w:p w14:paraId="023B7AEA" w14:textId="77777777" w:rsidR="00F01EBD" w:rsidRDefault="00F01EBD">
            <w:pPr>
              <w:widowControl/>
              <w:snapToGrid w:val="0"/>
              <w:spacing w:line="240" w:lineRule="auto"/>
              <w:jc w:val="center"/>
              <w:rPr>
                <w:rFonts w:ascii="Times New Roman" w:hAnsi="Times New Roman" w:cs="Times New Roman"/>
                <w:bCs/>
                <w:szCs w:val="21"/>
              </w:rPr>
            </w:pPr>
          </w:p>
        </w:tc>
      </w:tr>
      <w:tr w:rsidR="00F01EBD" w14:paraId="5E560799" w14:textId="77777777">
        <w:trPr>
          <w:trHeight w:val="454"/>
        </w:trPr>
        <w:tc>
          <w:tcPr>
            <w:tcW w:w="1242" w:type="dxa"/>
            <w:vAlign w:val="center"/>
          </w:tcPr>
          <w:p w14:paraId="3FA1A3E4" w14:textId="77777777" w:rsidR="00F01EBD" w:rsidRDefault="00F01EBD">
            <w:pPr>
              <w:widowControl/>
              <w:snapToGrid w:val="0"/>
              <w:spacing w:line="240" w:lineRule="auto"/>
              <w:jc w:val="center"/>
              <w:rPr>
                <w:rFonts w:ascii="Times New Roman" w:hAnsi="Times New Roman" w:cs="Times New Roman"/>
                <w:bCs/>
                <w:szCs w:val="21"/>
              </w:rPr>
            </w:pPr>
          </w:p>
        </w:tc>
        <w:tc>
          <w:tcPr>
            <w:tcW w:w="1985" w:type="dxa"/>
            <w:vAlign w:val="center"/>
          </w:tcPr>
          <w:p w14:paraId="37192796" w14:textId="77777777" w:rsidR="00F01EBD" w:rsidRDefault="00F01EBD">
            <w:pPr>
              <w:widowControl/>
              <w:snapToGrid w:val="0"/>
              <w:spacing w:line="240" w:lineRule="auto"/>
              <w:jc w:val="center"/>
              <w:rPr>
                <w:rFonts w:ascii="Times New Roman" w:hAnsi="Times New Roman" w:cs="Times New Roman"/>
                <w:bCs/>
                <w:szCs w:val="21"/>
              </w:rPr>
            </w:pPr>
          </w:p>
        </w:tc>
        <w:tc>
          <w:tcPr>
            <w:tcW w:w="4678" w:type="dxa"/>
            <w:vAlign w:val="center"/>
          </w:tcPr>
          <w:p w14:paraId="5B108373" w14:textId="77777777" w:rsidR="00F01EBD" w:rsidRDefault="00F01EBD">
            <w:pPr>
              <w:widowControl/>
              <w:snapToGrid w:val="0"/>
              <w:spacing w:line="240" w:lineRule="auto"/>
              <w:jc w:val="center"/>
              <w:rPr>
                <w:rFonts w:ascii="Times New Roman" w:hAnsi="Times New Roman" w:cs="Times New Roman"/>
                <w:bCs/>
                <w:szCs w:val="21"/>
              </w:rPr>
            </w:pPr>
          </w:p>
        </w:tc>
        <w:tc>
          <w:tcPr>
            <w:tcW w:w="1842" w:type="dxa"/>
            <w:vAlign w:val="center"/>
          </w:tcPr>
          <w:p w14:paraId="238FCA71" w14:textId="77777777" w:rsidR="00F01EBD" w:rsidRDefault="00F01EBD">
            <w:pPr>
              <w:widowControl/>
              <w:snapToGrid w:val="0"/>
              <w:spacing w:line="240" w:lineRule="auto"/>
              <w:jc w:val="center"/>
              <w:rPr>
                <w:rFonts w:ascii="Times New Roman" w:hAnsi="Times New Roman" w:cs="Times New Roman"/>
                <w:bCs/>
                <w:szCs w:val="21"/>
              </w:rPr>
            </w:pPr>
          </w:p>
        </w:tc>
      </w:tr>
    </w:tbl>
    <w:p w14:paraId="256E5B6A" w14:textId="77777777" w:rsidR="00F01EBD" w:rsidRDefault="00F01EBD">
      <w:pPr>
        <w:rPr>
          <w:rFonts w:ascii="Times New Roman" w:hAnsi="Times New Roman" w:cs="Times New Roman"/>
          <w:sz w:val="32"/>
          <w:szCs w:val="40"/>
        </w:rPr>
      </w:pPr>
    </w:p>
    <w:p w14:paraId="15B5BB64" w14:textId="77777777" w:rsidR="00F01EBD" w:rsidRDefault="00F01EBD">
      <w:pPr>
        <w:rPr>
          <w:rFonts w:ascii="Times New Roman" w:hAnsi="Times New Roman" w:cs="Times New Roman"/>
          <w:sz w:val="32"/>
          <w:szCs w:val="40"/>
        </w:rPr>
      </w:pPr>
    </w:p>
    <w:p w14:paraId="77E2A28C" w14:textId="77777777" w:rsidR="00F01EBD" w:rsidRDefault="00F01EBD">
      <w:pPr>
        <w:rPr>
          <w:rFonts w:ascii="Times New Roman" w:hAnsi="Times New Roman" w:cs="Times New Roman"/>
          <w:sz w:val="32"/>
          <w:szCs w:val="40"/>
        </w:rPr>
      </w:pPr>
    </w:p>
    <w:p w14:paraId="4C82D00B" w14:textId="77777777" w:rsidR="00F01EBD" w:rsidRDefault="00F01EBD">
      <w:pPr>
        <w:rPr>
          <w:rFonts w:ascii="Times New Roman" w:hAnsi="Times New Roman" w:cs="Times New Roman"/>
          <w:sz w:val="32"/>
          <w:szCs w:val="40"/>
        </w:rPr>
      </w:pPr>
    </w:p>
    <w:p w14:paraId="51740126" w14:textId="77777777" w:rsidR="00F01EBD" w:rsidRDefault="00F01EBD">
      <w:pPr>
        <w:rPr>
          <w:rFonts w:ascii="Times New Roman" w:hAnsi="Times New Roman" w:cs="Times New Roman"/>
          <w:sz w:val="32"/>
          <w:szCs w:val="40"/>
        </w:rPr>
      </w:pPr>
    </w:p>
    <w:p w14:paraId="6A5CEFC2" w14:textId="77777777" w:rsidR="00F01EBD" w:rsidRDefault="00F01EBD">
      <w:pPr>
        <w:rPr>
          <w:rFonts w:ascii="Times New Roman" w:hAnsi="Times New Roman" w:cs="Times New Roman"/>
          <w:sz w:val="32"/>
          <w:szCs w:val="40"/>
        </w:rPr>
      </w:pPr>
    </w:p>
    <w:p w14:paraId="0A66E755" w14:textId="77777777" w:rsidR="00F01EBD" w:rsidRDefault="00F01EBD">
      <w:pPr>
        <w:rPr>
          <w:rFonts w:ascii="Times New Roman" w:hAnsi="Times New Roman" w:cs="Times New Roman"/>
          <w:sz w:val="32"/>
          <w:szCs w:val="40"/>
        </w:rPr>
      </w:pPr>
    </w:p>
    <w:p w14:paraId="28C5530A" w14:textId="77777777" w:rsidR="00F01EBD" w:rsidRDefault="00F01EBD">
      <w:pPr>
        <w:rPr>
          <w:rFonts w:ascii="Times New Roman" w:hAnsi="Times New Roman" w:cs="Times New Roman"/>
          <w:sz w:val="32"/>
          <w:szCs w:val="40"/>
        </w:rPr>
      </w:pPr>
    </w:p>
    <w:p w14:paraId="350F7216" w14:textId="77777777" w:rsidR="00F01EBD" w:rsidRDefault="00612B56">
      <w:pPr>
        <w:rPr>
          <w:b/>
          <w:bCs/>
        </w:rPr>
      </w:pPr>
      <w:r>
        <w:rPr>
          <w:rFonts w:hint="eastAsia"/>
          <w:b/>
          <w:bCs/>
        </w:rPr>
        <w:t>保密条款</w:t>
      </w:r>
    </w:p>
    <w:p w14:paraId="2C988C76" w14:textId="77777777" w:rsidR="00F01EBD" w:rsidRDefault="00612B56">
      <w:pPr>
        <w:ind w:firstLine="420"/>
        <w:jc w:val="left"/>
        <w:rPr>
          <w:rFonts w:ascii="Times New Roman" w:hAnsi="Times New Roman" w:cs="Times New Roman"/>
          <w:sz w:val="32"/>
          <w:szCs w:val="40"/>
        </w:rPr>
      </w:pPr>
      <w:r>
        <w:rPr>
          <w:rFonts w:hint="eastAsia"/>
          <w:iCs/>
        </w:rPr>
        <w:t>文档仅限产品（项目）组内流转，违者负相应法律责任。</w:t>
      </w:r>
      <w:r>
        <w:rPr>
          <w:rFonts w:ascii="Times New Roman" w:hAnsi="Times New Roman" w:cs="Times New Roman"/>
          <w:sz w:val="32"/>
          <w:szCs w:val="40"/>
        </w:rPr>
        <w:br w:type="page"/>
      </w:r>
    </w:p>
    <w:sdt>
      <w:sdtPr>
        <w:rPr>
          <w:rFonts w:ascii="宋体" w:hAnsi="宋体"/>
          <w:sz w:val="21"/>
        </w:rPr>
        <w:id w:val="147468452"/>
        <w15:color w:val="DBDBDB"/>
        <w:docPartObj>
          <w:docPartGallery w:val="Table of Contents"/>
          <w:docPartUnique/>
        </w:docPartObj>
      </w:sdtPr>
      <w:sdtEndPr/>
      <w:sdtContent>
        <w:p w14:paraId="735155DE" w14:textId="77777777" w:rsidR="00F01EBD" w:rsidRDefault="00F01EBD">
          <w:pPr>
            <w:spacing w:line="240" w:lineRule="auto"/>
            <w:jc w:val="center"/>
            <w:rPr>
              <w:rFonts w:ascii="宋体" w:hAnsi="宋体"/>
              <w:sz w:val="21"/>
            </w:rPr>
          </w:pPr>
        </w:p>
        <w:p w14:paraId="12581F09" w14:textId="77777777" w:rsidR="00F01EBD" w:rsidRDefault="00612B56">
          <w:pPr>
            <w:spacing w:line="240" w:lineRule="auto"/>
            <w:jc w:val="center"/>
            <w:rPr>
              <w:b/>
              <w:bCs/>
              <w:sz w:val="32"/>
              <w:szCs w:val="32"/>
            </w:rPr>
          </w:pPr>
          <w:r>
            <w:rPr>
              <w:rFonts w:ascii="宋体" w:hAnsi="宋体"/>
              <w:b/>
              <w:bCs/>
              <w:sz w:val="32"/>
              <w:szCs w:val="32"/>
            </w:rPr>
            <w:t>目录</w:t>
          </w:r>
        </w:p>
        <w:p w14:paraId="59AB59A2" w14:textId="77777777" w:rsidR="00F01EBD" w:rsidRDefault="00612B56">
          <w:pPr>
            <w:pStyle w:val="10"/>
            <w:tabs>
              <w:tab w:val="right" w:leader="dot" w:pos="8296"/>
            </w:tabs>
            <w:rPr>
              <w:rFonts w:eastAsiaTheme="minorEastAsia"/>
              <w:sz w:val="21"/>
              <w:szCs w:val="22"/>
            </w:rPr>
          </w:pPr>
          <w:r>
            <w:fldChar w:fldCharType="begin"/>
          </w:r>
          <w:r>
            <w:instrText xml:space="preserve">TOC \o "1-3" \h \u </w:instrText>
          </w:r>
          <w:r>
            <w:fldChar w:fldCharType="separate"/>
          </w:r>
          <w:hyperlink w:anchor="_Toc140239698" w:history="1">
            <w:r>
              <w:rPr>
                <w:rStyle w:val="ab"/>
              </w:rPr>
              <w:t>第一章</w:t>
            </w:r>
            <w:r>
              <w:rPr>
                <w:rStyle w:val="ab"/>
              </w:rPr>
              <w:t xml:space="preserve"> </w:t>
            </w:r>
            <w:r>
              <w:rPr>
                <w:rStyle w:val="ab"/>
              </w:rPr>
              <w:t>概述</w:t>
            </w:r>
            <w:r>
              <w:tab/>
            </w:r>
            <w:r>
              <w:fldChar w:fldCharType="begin"/>
            </w:r>
            <w:r>
              <w:instrText xml:space="preserve"> PAGEREF _Toc140239698 \h </w:instrText>
            </w:r>
            <w:r>
              <w:fldChar w:fldCharType="separate"/>
            </w:r>
            <w:r>
              <w:t>1</w:t>
            </w:r>
            <w:r>
              <w:fldChar w:fldCharType="end"/>
            </w:r>
          </w:hyperlink>
        </w:p>
        <w:p w14:paraId="1D9A92FD" w14:textId="77777777" w:rsidR="00F01EBD" w:rsidRDefault="00612B56">
          <w:pPr>
            <w:pStyle w:val="20"/>
            <w:tabs>
              <w:tab w:val="left" w:pos="1260"/>
              <w:tab w:val="right" w:leader="dot" w:pos="8296"/>
            </w:tabs>
            <w:ind w:left="480"/>
            <w:rPr>
              <w:rFonts w:eastAsiaTheme="minorEastAsia"/>
              <w:sz w:val="21"/>
              <w:szCs w:val="22"/>
            </w:rPr>
          </w:pPr>
          <w:hyperlink w:anchor="_Toc140239699" w:history="1">
            <w:r>
              <w:rPr>
                <w:rStyle w:val="ab"/>
                <w:rFonts w:ascii="宋体" w:hAnsi="宋体" w:cs="宋体"/>
              </w:rPr>
              <w:t>1.1</w:t>
            </w:r>
            <w:r>
              <w:rPr>
                <w:rFonts w:eastAsiaTheme="minorEastAsia"/>
                <w:sz w:val="21"/>
                <w:szCs w:val="22"/>
              </w:rPr>
              <w:tab/>
            </w:r>
            <w:r>
              <w:rPr>
                <w:rStyle w:val="ab"/>
              </w:rPr>
              <w:t>验证目的</w:t>
            </w:r>
            <w:r>
              <w:tab/>
            </w:r>
            <w:r>
              <w:fldChar w:fldCharType="begin"/>
            </w:r>
            <w:r>
              <w:instrText xml:space="preserve"> PAGEREF _Toc140239699 \h </w:instrText>
            </w:r>
            <w:r>
              <w:fldChar w:fldCharType="separate"/>
            </w:r>
            <w:r>
              <w:t>1</w:t>
            </w:r>
            <w:r>
              <w:fldChar w:fldCharType="end"/>
            </w:r>
          </w:hyperlink>
        </w:p>
        <w:p w14:paraId="4E05C668" w14:textId="77777777" w:rsidR="00F01EBD" w:rsidRDefault="00612B56">
          <w:pPr>
            <w:pStyle w:val="20"/>
            <w:tabs>
              <w:tab w:val="left" w:pos="1260"/>
              <w:tab w:val="right" w:leader="dot" w:pos="8296"/>
            </w:tabs>
            <w:ind w:left="480"/>
            <w:rPr>
              <w:rFonts w:eastAsiaTheme="minorEastAsia"/>
              <w:sz w:val="21"/>
              <w:szCs w:val="22"/>
            </w:rPr>
          </w:pPr>
          <w:hyperlink w:anchor="_Toc140239700" w:history="1">
            <w:r>
              <w:rPr>
                <w:rStyle w:val="ab"/>
                <w:rFonts w:ascii="宋体" w:hAnsi="宋体" w:cs="宋体"/>
              </w:rPr>
              <w:t>1.2</w:t>
            </w:r>
            <w:r>
              <w:rPr>
                <w:rFonts w:eastAsiaTheme="minorEastAsia"/>
                <w:sz w:val="21"/>
                <w:szCs w:val="22"/>
              </w:rPr>
              <w:tab/>
            </w:r>
            <w:r>
              <w:rPr>
                <w:rStyle w:val="ab"/>
              </w:rPr>
              <w:t>验证范围</w:t>
            </w:r>
            <w:r>
              <w:tab/>
            </w:r>
            <w:r>
              <w:fldChar w:fldCharType="begin"/>
            </w:r>
            <w:r>
              <w:instrText xml:space="preserve"> PAGEREF _Toc140239700 \h </w:instrText>
            </w:r>
            <w:r>
              <w:fldChar w:fldCharType="separate"/>
            </w:r>
            <w:r>
              <w:t>1</w:t>
            </w:r>
            <w:r>
              <w:fldChar w:fldCharType="end"/>
            </w:r>
          </w:hyperlink>
        </w:p>
        <w:p w14:paraId="4E995D18" w14:textId="77777777" w:rsidR="00F01EBD" w:rsidRDefault="00612B56">
          <w:pPr>
            <w:pStyle w:val="20"/>
            <w:tabs>
              <w:tab w:val="left" w:pos="1260"/>
              <w:tab w:val="right" w:leader="dot" w:pos="8296"/>
            </w:tabs>
            <w:ind w:left="480"/>
            <w:rPr>
              <w:rFonts w:eastAsiaTheme="minorEastAsia"/>
              <w:sz w:val="21"/>
              <w:szCs w:val="22"/>
            </w:rPr>
          </w:pPr>
          <w:hyperlink w:anchor="_Toc140239701" w:history="1">
            <w:r>
              <w:rPr>
                <w:rStyle w:val="ab"/>
                <w:rFonts w:ascii="宋体" w:hAnsi="宋体" w:cs="宋体"/>
              </w:rPr>
              <w:t>1.3</w:t>
            </w:r>
            <w:r>
              <w:rPr>
                <w:rFonts w:eastAsiaTheme="minorEastAsia"/>
                <w:sz w:val="21"/>
                <w:szCs w:val="22"/>
              </w:rPr>
              <w:tab/>
            </w:r>
            <w:r>
              <w:rPr>
                <w:rStyle w:val="ab"/>
              </w:rPr>
              <w:t>术语</w:t>
            </w:r>
            <w:r>
              <w:tab/>
            </w:r>
            <w:r>
              <w:fldChar w:fldCharType="begin"/>
            </w:r>
            <w:r>
              <w:instrText xml:space="preserve"> PAGEREF _Toc140239701 \h </w:instrText>
            </w:r>
            <w:r>
              <w:fldChar w:fldCharType="separate"/>
            </w:r>
            <w:r>
              <w:t>1</w:t>
            </w:r>
            <w:r>
              <w:fldChar w:fldCharType="end"/>
            </w:r>
          </w:hyperlink>
        </w:p>
        <w:p w14:paraId="6C954F56" w14:textId="77777777" w:rsidR="00F01EBD" w:rsidRDefault="00612B56">
          <w:pPr>
            <w:pStyle w:val="20"/>
            <w:tabs>
              <w:tab w:val="left" w:pos="1260"/>
              <w:tab w:val="right" w:leader="dot" w:pos="8296"/>
            </w:tabs>
            <w:ind w:left="480"/>
            <w:rPr>
              <w:rFonts w:eastAsiaTheme="minorEastAsia"/>
              <w:sz w:val="21"/>
              <w:szCs w:val="22"/>
            </w:rPr>
          </w:pPr>
          <w:hyperlink w:anchor="_Toc140239702" w:history="1">
            <w:r>
              <w:rPr>
                <w:rStyle w:val="ab"/>
                <w:rFonts w:ascii="宋体" w:hAnsi="宋体" w:cs="宋体"/>
              </w:rPr>
              <w:t>1.4</w:t>
            </w:r>
            <w:r>
              <w:rPr>
                <w:rFonts w:eastAsiaTheme="minorEastAsia"/>
                <w:sz w:val="21"/>
                <w:szCs w:val="22"/>
              </w:rPr>
              <w:tab/>
            </w:r>
            <w:r>
              <w:rPr>
                <w:rStyle w:val="ab"/>
              </w:rPr>
              <w:t>法规标准</w:t>
            </w:r>
            <w:r>
              <w:tab/>
            </w:r>
            <w:r>
              <w:fldChar w:fldCharType="begin"/>
            </w:r>
            <w:r>
              <w:instrText xml:space="preserve"> PAGEREF _Toc140239702 \h </w:instrText>
            </w:r>
            <w:r>
              <w:fldChar w:fldCharType="separate"/>
            </w:r>
            <w:r>
              <w:t>1</w:t>
            </w:r>
            <w:r>
              <w:fldChar w:fldCharType="end"/>
            </w:r>
          </w:hyperlink>
        </w:p>
        <w:p w14:paraId="37118C7B" w14:textId="77777777" w:rsidR="00F01EBD" w:rsidRDefault="00612B56">
          <w:pPr>
            <w:pStyle w:val="10"/>
            <w:tabs>
              <w:tab w:val="right" w:leader="dot" w:pos="8296"/>
            </w:tabs>
            <w:rPr>
              <w:rFonts w:eastAsiaTheme="minorEastAsia"/>
              <w:sz w:val="21"/>
              <w:szCs w:val="22"/>
            </w:rPr>
          </w:pPr>
          <w:hyperlink w:anchor="_Toc140239703" w:history="1">
            <w:r>
              <w:rPr>
                <w:rStyle w:val="ab"/>
              </w:rPr>
              <w:t>第二章</w:t>
            </w:r>
            <w:r>
              <w:rPr>
                <w:rStyle w:val="ab"/>
              </w:rPr>
              <w:t xml:space="preserve"> </w:t>
            </w:r>
            <w:r>
              <w:rPr>
                <w:rStyle w:val="ab"/>
              </w:rPr>
              <w:t>验证条件</w:t>
            </w:r>
            <w:r>
              <w:tab/>
            </w:r>
            <w:r>
              <w:fldChar w:fldCharType="begin"/>
            </w:r>
            <w:r>
              <w:instrText xml:space="preserve"> PAGEREF _Toc140239703 \h </w:instrText>
            </w:r>
            <w:r>
              <w:fldChar w:fldCharType="separate"/>
            </w:r>
            <w:r>
              <w:t>2</w:t>
            </w:r>
            <w:r>
              <w:fldChar w:fldCharType="end"/>
            </w:r>
          </w:hyperlink>
        </w:p>
        <w:p w14:paraId="37471670" w14:textId="77777777" w:rsidR="00F01EBD" w:rsidRDefault="00612B56">
          <w:pPr>
            <w:pStyle w:val="20"/>
            <w:tabs>
              <w:tab w:val="left" w:pos="1260"/>
              <w:tab w:val="right" w:leader="dot" w:pos="8296"/>
            </w:tabs>
            <w:ind w:left="480"/>
            <w:rPr>
              <w:rFonts w:eastAsiaTheme="minorEastAsia"/>
              <w:sz w:val="21"/>
              <w:szCs w:val="22"/>
            </w:rPr>
          </w:pPr>
          <w:hyperlink w:anchor="_Toc140239704" w:history="1">
            <w:r>
              <w:rPr>
                <w:rStyle w:val="ab"/>
                <w:rFonts w:ascii="宋体" w:hAnsi="宋体" w:cs="宋体"/>
              </w:rPr>
              <w:t>2.1</w:t>
            </w:r>
            <w:r>
              <w:rPr>
                <w:rFonts w:eastAsiaTheme="minorEastAsia"/>
                <w:sz w:val="21"/>
                <w:szCs w:val="22"/>
              </w:rPr>
              <w:tab/>
            </w:r>
            <w:r>
              <w:rPr>
                <w:rStyle w:val="ab"/>
              </w:rPr>
              <w:t>验证对象</w:t>
            </w:r>
            <w:r>
              <w:tab/>
            </w:r>
            <w:r>
              <w:fldChar w:fldCharType="begin"/>
            </w:r>
            <w:r>
              <w:instrText xml:space="preserve"> PAGEREF _Toc140239704 \h </w:instrText>
            </w:r>
            <w:r>
              <w:fldChar w:fldCharType="separate"/>
            </w:r>
            <w:r>
              <w:t>2</w:t>
            </w:r>
            <w:r>
              <w:fldChar w:fldCharType="end"/>
            </w:r>
          </w:hyperlink>
        </w:p>
        <w:p w14:paraId="3D3492AA" w14:textId="77777777" w:rsidR="00F01EBD" w:rsidRDefault="00612B56">
          <w:pPr>
            <w:pStyle w:val="20"/>
            <w:tabs>
              <w:tab w:val="left" w:pos="1260"/>
              <w:tab w:val="right" w:leader="dot" w:pos="8296"/>
            </w:tabs>
            <w:ind w:left="480"/>
            <w:rPr>
              <w:rFonts w:eastAsiaTheme="minorEastAsia"/>
              <w:sz w:val="21"/>
              <w:szCs w:val="22"/>
            </w:rPr>
          </w:pPr>
          <w:hyperlink w:anchor="_Toc140239705" w:history="1">
            <w:r>
              <w:rPr>
                <w:rStyle w:val="ab"/>
                <w:rFonts w:ascii="宋体" w:hAnsi="宋体" w:cs="宋体"/>
              </w:rPr>
              <w:t>2.2</w:t>
            </w:r>
            <w:r>
              <w:rPr>
                <w:rFonts w:eastAsiaTheme="minorEastAsia"/>
                <w:sz w:val="21"/>
                <w:szCs w:val="22"/>
              </w:rPr>
              <w:tab/>
            </w:r>
            <w:r>
              <w:rPr>
                <w:rStyle w:val="ab"/>
              </w:rPr>
              <w:t>验证设备</w:t>
            </w:r>
            <w:r>
              <w:rPr>
                <w:rStyle w:val="ab"/>
              </w:rPr>
              <w:t>/</w:t>
            </w:r>
            <w:r>
              <w:rPr>
                <w:rStyle w:val="ab"/>
              </w:rPr>
              <w:t>工装</w:t>
            </w:r>
            <w:r>
              <w:rPr>
                <w:rStyle w:val="ab"/>
              </w:rPr>
              <w:t>/</w:t>
            </w:r>
            <w:r>
              <w:rPr>
                <w:rStyle w:val="ab"/>
              </w:rPr>
              <w:t>工具</w:t>
            </w:r>
            <w:r>
              <w:tab/>
            </w:r>
            <w:r>
              <w:fldChar w:fldCharType="begin"/>
            </w:r>
            <w:r>
              <w:instrText xml:space="preserve"> PAGEREF _Toc140239705 \h </w:instrText>
            </w:r>
            <w:r>
              <w:fldChar w:fldCharType="separate"/>
            </w:r>
            <w:r>
              <w:t>2</w:t>
            </w:r>
            <w:r>
              <w:fldChar w:fldCharType="end"/>
            </w:r>
          </w:hyperlink>
        </w:p>
        <w:p w14:paraId="24EB64A4" w14:textId="77777777" w:rsidR="00F01EBD" w:rsidRDefault="00612B56">
          <w:pPr>
            <w:pStyle w:val="20"/>
            <w:tabs>
              <w:tab w:val="left" w:pos="1260"/>
              <w:tab w:val="right" w:leader="dot" w:pos="8296"/>
            </w:tabs>
            <w:ind w:left="480"/>
            <w:rPr>
              <w:rFonts w:eastAsiaTheme="minorEastAsia"/>
              <w:sz w:val="21"/>
              <w:szCs w:val="22"/>
            </w:rPr>
          </w:pPr>
          <w:hyperlink w:anchor="_Toc140239706" w:history="1">
            <w:r>
              <w:rPr>
                <w:rStyle w:val="ab"/>
                <w:rFonts w:ascii="宋体" w:hAnsi="宋体" w:cs="宋体"/>
              </w:rPr>
              <w:t>2.3</w:t>
            </w:r>
            <w:r>
              <w:rPr>
                <w:rFonts w:eastAsiaTheme="minorEastAsia"/>
                <w:sz w:val="21"/>
                <w:szCs w:val="22"/>
              </w:rPr>
              <w:tab/>
            </w:r>
            <w:r>
              <w:rPr>
                <w:rStyle w:val="ab"/>
              </w:rPr>
              <w:t>验证地点</w:t>
            </w:r>
            <w:r>
              <w:tab/>
            </w:r>
            <w:r>
              <w:fldChar w:fldCharType="begin"/>
            </w:r>
            <w:r>
              <w:instrText xml:space="preserve"> PAGEREF _Toc140239706 \h </w:instrText>
            </w:r>
            <w:r>
              <w:fldChar w:fldCharType="separate"/>
            </w:r>
            <w:r>
              <w:t>2</w:t>
            </w:r>
            <w:r>
              <w:fldChar w:fldCharType="end"/>
            </w:r>
          </w:hyperlink>
        </w:p>
        <w:p w14:paraId="7580BC18" w14:textId="77777777" w:rsidR="00F01EBD" w:rsidRDefault="00612B56">
          <w:pPr>
            <w:pStyle w:val="20"/>
            <w:tabs>
              <w:tab w:val="left" w:pos="1260"/>
              <w:tab w:val="right" w:leader="dot" w:pos="8296"/>
            </w:tabs>
            <w:ind w:left="480"/>
            <w:rPr>
              <w:rFonts w:eastAsiaTheme="minorEastAsia"/>
              <w:sz w:val="21"/>
              <w:szCs w:val="22"/>
            </w:rPr>
          </w:pPr>
          <w:hyperlink w:anchor="_Toc140239707" w:history="1">
            <w:r>
              <w:rPr>
                <w:rStyle w:val="ab"/>
                <w:rFonts w:ascii="宋体" w:hAnsi="宋体" w:cs="宋体"/>
              </w:rPr>
              <w:t>2.4</w:t>
            </w:r>
            <w:r>
              <w:rPr>
                <w:rFonts w:eastAsiaTheme="minorEastAsia"/>
                <w:sz w:val="21"/>
                <w:szCs w:val="22"/>
              </w:rPr>
              <w:tab/>
            </w:r>
            <w:r>
              <w:rPr>
                <w:rStyle w:val="ab"/>
              </w:rPr>
              <w:t>验证时间</w:t>
            </w:r>
            <w:r>
              <w:tab/>
            </w:r>
            <w:r>
              <w:fldChar w:fldCharType="begin"/>
            </w:r>
            <w:r>
              <w:instrText xml:space="preserve"> PAGEREF _Toc140239707 \h </w:instrText>
            </w:r>
            <w:r>
              <w:fldChar w:fldCharType="separate"/>
            </w:r>
            <w:r>
              <w:t>2</w:t>
            </w:r>
            <w:r>
              <w:fldChar w:fldCharType="end"/>
            </w:r>
          </w:hyperlink>
        </w:p>
        <w:p w14:paraId="66BCE0B9" w14:textId="77777777" w:rsidR="00F01EBD" w:rsidRDefault="00612B56">
          <w:pPr>
            <w:pStyle w:val="20"/>
            <w:tabs>
              <w:tab w:val="left" w:pos="1260"/>
              <w:tab w:val="right" w:leader="dot" w:pos="8296"/>
            </w:tabs>
            <w:ind w:left="480"/>
            <w:rPr>
              <w:rFonts w:eastAsiaTheme="minorEastAsia"/>
              <w:sz w:val="21"/>
              <w:szCs w:val="22"/>
            </w:rPr>
          </w:pPr>
          <w:hyperlink w:anchor="_Toc140239708" w:history="1">
            <w:r>
              <w:rPr>
                <w:rStyle w:val="ab"/>
                <w:rFonts w:ascii="宋体" w:hAnsi="宋体" w:cs="宋体"/>
              </w:rPr>
              <w:t>2.5</w:t>
            </w:r>
            <w:r>
              <w:rPr>
                <w:rFonts w:eastAsiaTheme="minorEastAsia"/>
                <w:sz w:val="21"/>
                <w:szCs w:val="22"/>
              </w:rPr>
              <w:tab/>
            </w:r>
            <w:r>
              <w:rPr>
                <w:rStyle w:val="ab"/>
              </w:rPr>
              <w:t>验证环境</w:t>
            </w:r>
            <w:r>
              <w:tab/>
            </w:r>
            <w:r>
              <w:fldChar w:fldCharType="begin"/>
            </w:r>
            <w:r>
              <w:instrText xml:space="preserve"> PAGEREF _Toc140239708 \h </w:instrText>
            </w:r>
            <w:r>
              <w:fldChar w:fldCharType="separate"/>
            </w:r>
            <w:r>
              <w:t>2</w:t>
            </w:r>
            <w:r>
              <w:fldChar w:fldCharType="end"/>
            </w:r>
          </w:hyperlink>
        </w:p>
        <w:p w14:paraId="77060AB8" w14:textId="77777777" w:rsidR="00F01EBD" w:rsidRDefault="00612B56">
          <w:pPr>
            <w:pStyle w:val="20"/>
            <w:tabs>
              <w:tab w:val="left" w:pos="1260"/>
              <w:tab w:val="right" w:leader="dot" w:pos="8296"/>
            </w:tabs>
            <w:ind w:left="480"/>
            <w:rPr>
              <w:rFonts w:eastAsiaTheme="minorEastAsia"/>
              <w:sz w:val="21"/>
              <w:szCs w:val="22"/>
            </w:rPr>
          </w:pPr>
          <w:hyperlink w:anchor="_Toc140239709" w:history="1">
            <w:r>
              <w:rPr>
                <w:rStyle w:val="ab"/>
                <w:rFonts w:ascii="宋体" w:hAnsi="宋体" w:cs="宋体"/>
              </w:rPr>
              <w:t>2.6</w:t>
            </w:r>
            <w:r>
              <w:rPr>
                <w:rFonts w:eastAsiaTheme="minorEastAsia"/>
                <w:sz w:val="21"/>
                <w:szCs w:val="22"/>
              </w:rPr>
              <w:tab/>
            </w:r>
            <w:r>
              <w:rPr>
                <w:rStyle w:val="ab"/>
              </w:rPr>
              <w:t>验证小组</w:t>
            </w:r>
            <w:r>
              <w:tab/>
            </w:r>
            <w:r>
              <w:fldChar w:fldCharType="begin"/>
            </w:r>
            <w:r>
              <w:instrText xml:space="preserve"> PAGEREF _T</w:instrText>
            </w:r>
            <w:r>
              <w:instrText xml:space="preserve">oc140239709 \h </w:instrText>
            </w:r>
            <w:r>
              <w:fldChar w:fldCharType="separate"/>
            </w:r>
            <w:r>
              <w:t>2</w:t>
            </w:r>
            <w:r>
              <w:fldChar w:fldCharType="end"/>
            </w:r>
          </w:hyperlink>
        </w:p>
        <w:p w14:paraId="3DD63C2A" w14:textId="77777777" w:rsidR="00F01EBD" w:rsidRDefault="00612B56">
          <w:pPr>
            <w:pStyle w:val="10"/>
            <w:tabs>
              <w:tab w:val="right" w:leader="dot" w:pos="8296"/>
            </w:tabs>
            <w:rPr>
              <w:rFonts w:eastAsiaTheme="minorEastAsia"/>
              <w:sz w:val="21"/>
              <w:szCs w:val="22"/>
            </w:rPr>
          </w:pPr>
          <w:hyperlink w:anchor="_Toc140239710" w:history="1">
            <w:r>
              <w:rPr>
                <w:rStyle w:val="ab"/>
              </w:rPr>
              <w:t>第三章</w:t>
            </w:r>
            <w:r>
              <w:rPr>
                <w:rStyle w:val="ab"/>
              </w:rPr>
              <w:t xml:space="preserve"> </w:t>
            </w:r>
            <w:r>
              <w:rPr>
                <w:rStyle w:val="ab"/>
              </w:rPr>
              <w:t>验证可接受准则</w:t>
            </w:r>
            <w:r>
              <w:tab/>
            </w:r>
            <w:r>
              <w:fldChar w:fldCharType="begin"/>
            </w:r>
            <w:r>
              <w:instrText xml:space="preserve"> PAGEREF _Toc140239710 \h </w:instrText>
            </w:r>
            <w:r>
              <w:fldChar w:fldCharType="separate"/>
            </w:r>
            <w:r>
              <w:t>3</w:t>
            </w:r>
            <w:r>
              <w:fldChar w:fldCharType="end"/>
            </w:r>
          </w:hyperlink>
        </w:p>
        <w:p w14:paraId="5ECEF2E5" w14:textId="77777777" w:rsidR="00F01EBD" w:rsidRDefault="00612B56">
          <w:pPr>
            <w:pStyle w:val="10"/>
            <w:tabs>
              <w:tab w:val="right" w:leader="dot" w:pos="8296"/>
            </w:tabs>
            <w:rPr>
              <w:rFonts w:eastAsiaTheme="minorEastAsia"/>
              <w:sz w:val="21"/>
              <w:szCs w:val="22"/>
            </w:rPr>
          </w:pPr>
          <w:hyperlink w:anchor="_Toc140239711" w:history="1">
            <w:r>
              <w:rPr>
                <w:rStyle w:val="ab"/>
              </w:rPr>
              <w:t>第四章</w:t>
            </w:r>
            <w:r>
              <w:rPr>
                <w:rStyle w:val="ab"/>
              </w:rPr>
              <w:t xml:space="preserve"> </w:t>
            </w:r>
            <w:r>
              <w:rPr>
                <w:rStyle w:val="ab"/>
              </w:rPr>
              <w:t>验证方法与步骤</w:t>
            </w:r>
            <w:r>
              <w:tab/>
            </w:r>
            <w:r>
              <w:fldChar w:fldCharType="begin"/>
            </w:r>
            <w:r>
              <w:instrText xml:space="preserve"> PAGEREF _Toc140239711 \h </w:instrText>
            </w:r>
            <w:r>
              <w:fldChar w:fldCharType="separate"/>
            </w:r>
            <w:r>
              <w:t>3</w:t>
            </w:r>
            <w:r>
              <w:fldChar w:fldCharType="end"/>
            </w:r>
          </w:hyperlink>
        </w:p>
        <w:p w14:paraId="44491AA6" w14:textId="77777777" w:rsidR="00F01EBD" w:rsidRDefault="00612B56">
          <w:pPr>
            <w:pStyle w:val="20"/>
            <w:tabs>
              <w:tab w:val="left" w:pos="1260"/>
              <w:tab w:val="right" w:leader="dot" w:pos="8296"/>
            </w:tabs>
            <w:ind w:left="480"/>
            <w:rPr>
              <w:rFonts w:eastAsiaTheme="minorEastAsia"/>
              <w:sz w:val="21"/>
              <w:szCs w:val="22"/>
            </w:rPr>
          </w:pPr>
          <w:hyperlink w:anchor="_Toc140239712" w:history="1">
            <w:r>
              <w:rPr>
                <w:rStyle w:val="ab"/>
                <w:rFonts w:ascii="宋体" w:hAnsi="宋体" w:cs="宋体"/>
              </w:rPr>
              <w:t>4.1</w:t>
            </w:r>
            <w:r>
              <w:rPr>
                <w:rFonts w:eastAsiaTheme="minorEastAsia"/>
                <w:sz w:val="21"/>
                <w:szCs w:val="22"/>
              </w:rPr>
              <w:tab/>
            </w:r>
            <w:r>
              <w:rPr>
                <w:rStyle w:val="ab"/>
              </w:rPr>
              <w:t>验证方法</w:t>
            </w:r>
            <w:r>
              <w:tab/>
            </w:r>
            <w:r>
              <w:fldChar w:fldCharType="begin"/>
            </w:r>
            <w:r>
              <w:instrText xml:space="preserve"> PAGEREF _Toc140239712 \h </w:instrText>
            </w:r>
            <w:r>
              <w:fldChar w:fldCharType="separate"/>
            </w:r>
            <w:r>
              <w:t>3</w:t>
            </w:r>
            <w:r>
              <w:fldChar w:fldCharType="end"/>
            </w:r>
          </w:hyperlink>
        </w:p>
        <w:p w14:paraId="43903BE1" w14:textId="77777777" w:rsidR="00F01EBD" w:rsidRDefault="00612B56">
          <w:pPr>
            <w:pStyle w:val="20"/>
            <w:tabs>
              <w:tab w:val="left" w:pos="1260"/>
              <w:tab w:val="right" w:leader="dot" w:pos="8296"/>
            </w:tabs>
            <w:ind w:left="480"/>
            <w:rPr>
              <w:rFonts w:eastAsiaTheme="minorEastAsia"/>
              <w:sz w:val="21"/>
              <w:szCs w:val="22"/>
            </w:rPr>
          </w:pPr>
          <w:hyperlink w:anchor="_Toc140239713" w:history="1">
            <w:r>
              <w:rPr>
                <w:rStyle w:val="ab"/>
                <w:rFonts w:ascii="宋体" w:hAnsi="宋体" w:cs="宋体"/>
              </w:rPr>
              <w:t>4.2</w:t>
            </w:r>
            <w:r>
              <w:rPr>
                <w:rFonts w:eastAsiaTheme="minorEastAsia"/>
                <w:sz w:val="21"/>
                <w:szCs w:val="22"/>
              </w:rPr>
              <w:tab/>
            </w:r>
            <w:r>
              <w:rPr>
                <w:rStyle w:val="ab"/>
              </w:rPr>
              <w:t>验证步骤</w:t>
            </w:r>
            <w:r>
              <w:tab/>
            </w:r>
            <w:r>
              <w:fldChar w:fldCharType="begin"/>
            </w:r>
            <w:r>
              <w:instrText xml:space="preserve"> PAGEREF _Toc140239713 \h </w:instrText>
            </w:r>
            <w:r>
              <w:fldChar w:fldCharType="separate"/>
            </w:r>
            <w:r>
              <w:t>3</w:t>
            </w:r>
            <w:r>
              <w:fldChar w:fldCharType="end"/>
            </w:r>
          </w:hyperlink>
        </w:p>
        <w:p w14:paraId="0F55FDF5" w14:textId="77777777" w:rsidR="00F01EBD" w:rsidRDefault="00612B56">
          <w:pPr>
            <w:pStyle w:val="10"/>
            <w:tabs>
              <w:tab w:val="right" w:leader="dot" w:pos="8296"/>
            </w:tabs>
            <w:rPr>
              <w:rFonts w:eastAsiaTheme="minorEastAsia"/>
              <w:sz w:val="21"/>
              <w:szCs w:val="22"/>
            </w:rPr>
          </w:pPr>
          <w:hyperlink w:anchor="_Toc140239714" w:history="1">
            <w:r>
              <w:rPr>
                <w:rStyle w:val="ab"/>
              </w:rPr>
              <w:t>第五章</w:t>
            </w:r>
            <w:r>
              <w:rPr>
                <w:rStyle w:val="ab"/>
              </w:rPr>
              <w:t xml:space="preserve"> </w:t>
            </w:r>
            <w:r>
              <w:rPr>
                <w:rStyle w:val="ab"/>
              </w:rPr>
              <w:t>验证结果与结论</w:t>
            </w:r>
            <w:r>
              <w:tab/>
            </w:r>
            <w:r>
              <w:fldChar w:fldCharType="begin"/>
            </w:r>
            <w:r>
              <w:instrText xml:space="preserve"> PAGEREF _Toc140239714 \h </w:instrText>
            </w:r>
            <w:r>
              <w:fldChar w:fldCharType="separate"/>
            </w:r>
            <w:r>
              <w:t>3</w:t>
            </w:r>
            <w:r>
              <w:fldChar w:fldCharType="end"/>
            </w:r>
          </w:hyperlink>
        </w:p>
        <w:p w14:paraId="0F1E8B8B" w14:textId="77777777" w:rsidR="00F01EBD" w:rsidRDefault="00612B56">
          <w:pPr>
            <w:sectPr w:rsidR="00F01EBD">
              <w:headerReference w:type="default" r:id="rId10"/>
              <w:footerReference w:type="default" r:id="rId11"/>
              <w:pgSz w:w="11906" w:h="16838"/>
              <w:pgMar w:top="1417" w:right="1800" w:bottom="850" w:left="1800" w:header="851" w:footer="283" w:gutter="0"/>
              <w:pgNumType w:start="1"/>
              <w:cols w:space="0"/>
              <w:docGrid w:type="lines" w:linePitch="380"/>
            </w:sectPr>
          </w:pPr>
          <w:r>
            <w:fldChar w:fldCharType="end"/>
          </w:r>
        </w:p>
      </w:sdtContent>
    </w:sdt>
    <w:p w14:paraId="21DC1044" w14:textId="77777777" w:rsidR="00F01EBD" w:rsidRDefault="00612B56">
      <w:pPr>
        <w:pStyle w:val="1"/>
        <w:jc w:val="both"/>
      </w:pPr>
      <w:bookmarkStart w:id="4" w:name="_Toc185"/>
      <w:bookmarkStart w:id="5" w:name="_Toc30924"/>
      <w:bookmarkStart w:id="6" w:name="_Toc13356"/>
      <w:bookmarkStart w:id="7" w:name="_Toc27104"/>
      <w:bookmarkStart w:id="8" w:name="_Toc25494"/>
      <w:bookmarkStart w:id="9" w:name="_Toc10239"/>
      <w:bookmarkStart w:id="10" w:name="_Toc24226"/>
      <w:bookmarkStart w:id="11" w:name="_Toc8498"/>
      <w:bookmarkStart w:id="12" w:name="_Toc140239698"/>
      <w:bookmarkStart w:id="13" w:name="_Toc1217"/>
      <w:r>
        <w:rPr>
          <w:rFonts w:hint="eastAsia"/>
        </w:rPr>
        <w:lastRenderedPageBreak/>
        <w:t>概述</w:t>
      </w:r>
      <w:bookmarkEnd w:id="4"/>
      <w:bookmarkEnd w:id="5"/>
      <w:bookmarkEnd w:id="6"/>
      <w:bookmarkEnd w:id="7"/>
      <w:bookmarkEnd w:id="8"/>
      <w:bookmarkEnd w:id="9"/>
      <w:bookmarkEnd w:id="10"/>
      <w:bookmarkEnd w:id="11"/>
      <w:bookmarkEnd w:id="12"/>
      <w:bookmarkEnd w:id="13"/>
    </w:p>
    <w:p w14:paraId="1268C018" w14:textId="77777777" w:rsidR="00F01EBD" w:rsidRDefault="00612B56">
      <w:pPr>
        <w:pStyle w:val="2"/>
        <w:tabs>
          <w:tab w:val="left" w:pos="420"/>
        </w:tabs>
      </w:pPr>
      <w:bookmarkStart w:id="14" w:name="_Toc140239699"/>
      <w:bookmarkStart w:id="15" w:name="_Toc32383"/>
      <w:bookmarkStart w:id="16" w:name="_Toc8853"/>
      <w:bookmarkStart w:id="17" w:name="_Toc23347"/>
      <w:bookmarkStart w:id="18" w:name="_Toc9537"/>
      <w:bookmarkStart w:id="19" w:name="_Toc26376"/>
      <w:bookmarkStart w:id="20" w:name="_Toc24130"/>
      <w:bookmarkStart w:id="21" w:name="_Toc7898"/>
      <w:bookmarkStart w:id="22" w:name="_Toc14588"/>
      <w:bookmarkStart w:id="23" w:name="_Toc1912"/>
      <w:r>
        <w:rPr>
          <w:rFonts w:hint="eastAsia"/>
        </w:rPr>
        <w:t>验证目的</w:t>
      </w:r>
      <w:bookmarkEnd w:id="14"/>
      <w:bookmarkEnd w:id="15"/>
      <w:bookmarkEnd w:id="16"/>
      <w:bookmarkEnd w:id="17"/>
      <w:bookmarkEnd w:id="18"/>
      <w:bookmarkEnd w:id="19"/>
      <w:bookmarkEnd w:id="20"/>
      <w:bookmarkEnd w:id="21"/>
      <w:bookmarkEnd w:id="22"/>
      <w:bookmarkEnd w:id="23"/>
    </w:p>
    <w:p w14:paraId="579E25D2" w14:textId="2BBF2771" w:rsidR="00F01EBD" w:rsidRDefault="00612B56">
      <w:pPr>
        <w:ind w:firstLine="420"/>
        <w:jc w:val="left"/>
        <w:rPr>
          <w:szCs w:val="22"/>
        </w:rPr>
      </w:pPr>
      <w:r>
        <w:rPr>
          <w:rFonts w:hint="eastAsia"/>
          <w:szCs w:val="22"/>
        </w:rPr>
        <w:t>验证</w:t>
      </w:r>
      <w:r>
        <w:rPr>
          <w:rFonts w:hint="eastAsia"/>
          <w:szCs w:val="22"/>
        </w:rPr>
        <w:t>M</w:t>
      </w:r>
      <w:r>
        <w:rPr>
          <w:szCs w:val="22"/>
        </w:rPr>
        <w:t>S-002</w:t>
      </w:r>
      <w:ins w:id="24" w:author="chenxia" w:date="2023-08-23T09:29:00Z">
        <w:r w:rsidR="00DE53FC">
          <w:rPr>
            <w:rFonts w:hint="eastAsia"/>
            <w:szCs w:val="22"/>
          </w:rPr>
          <w:t>三</w:t>
        </w:r>
      </w:ins>
      <w:r>
        <w:rPr>
          <w:rFonts w:hint="eastAsia"/>
          <w:szCs w:val="22"/>
        </w:rPr>
        <w:t>台车（超过</w:t>
      </w:r>
      <w:r>
        <w:rPr>
          <w:rFonts w:hint="eastAsia"/>
          <w:szCs w:val="22"/>
        </w:rPr>
        <w:t>4</w:t>
      </w:r>
      <w:r>
        <w:rPr>
          <w:szCs w:val="22"/>
        </w:rPr>
        <w:t>5kg</w:t>
      </w:r>
      <w:r>
        <w:rPr>
          <w:rFonts w:hint="eastAsia"/>
          <w:szCs w:val="22"/>
        </w:rPr>
        <w:t>）是否可以越过</w:t>
      </w:r>
      <w:r>
        <w:rPr>
          <w:rFonts w:hint="eastAsia"/>
          <w:szCs w:val="22"/>
        </w:rPr>
        <w:t>1</w:t>
      </w:r>
      <w:r>
        <w:rPr>
          <w:szCs w:val="22"/>
        </w:rPr>
        <w:t>0mm</w:t>
      </w:r>
      <w:r>
        <w:rPr>
          <w:rFonts w:hint="eastAsia"/>
          <w:szCs w:val="22"/>
        </w:rPr>
        <w:t>门槛且不导致失衡。</w:t>
      </w:r>
    </w:p>
    <w:p w14:paraId="691DBF9B" w14:textId="77777777" w:rsidR="00F01EBD" w:rsidRDefault="00612B56">
      <w:pPr>
        <w:pStyle w:val="2"/>
        <w:tabs>
          <w:tab w:val="left" w:pos="420"/>
        </w:tabs>
        <w:rPr>
          <w:sz w:val="28"/>
        </w:rPr>
      </w:pPr>
      <w:bookmarkStart w:id="25" w:name="_Toc21184"/>
      <w:bookmarkStart w:id="26" w:name="_Toc21514"/>
      <w:bookmarkStart w:id="27" w:name="_Toc17151"/>
      <w:bookmarkStart w:id="28" w:name="_Toc26745"/>
      <w:bookmarkStart w:id="29" w:name="_Toc12483"/>
      <w:bookmarkStart w:id="30" w:name="_Toc140239700"/>
      <w:bookmarkStart w:id="31" w:name="_Toc27142"/>
      <w:bookmarkStart w:id="32" w:name="_Toc8655"/>
      <w:bookmarkStart w:id="33" w:name="_Toc32447"/>
      <w:r>
        <w:rPr>
          <w:rFonts w:hint="eastAsia"/>
        </w:rPr>
        <w:t>验证</w:t>
      </w:r>
      <w:r>
        <w:t>范围</w:t>
      </w:r>
      <w:bookmarkStart w:id="34" w:name="_Toc11648"/>
      <w:bookmarkStart w:id="35" w:name="_Toc18639"/>
      <w:bookmarkStart w:id="36" w:name="_Toc22393"/>
      <w:bookmarkStart w:id="37" w:name="_Toc3290"/>
      <w:bookmarkStart w:id="38" w:name="_Toc32161"/>
      <w:bookmarkStart w:id="39" w:name="_Toc4427"/>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14:paraId="354C80BD" w14:textId="77777777" w:rsidR="00F01EBD" w:rsidRDefault="00612B56">
      <w:pPr>
        <w:ind w:firstLineChars="100" w:firstLine="240"/>
        <w:rPr>
          <w:szCs w:val="22"/>
        </w:rPr>
      </w:pPr>
      <w:bookmarkStart w:id="40" w:name="_Toc18489"/>
      <w:bookmarkStart w:id="41" w:name="_Toc24793"/>
      <w:bookmarkStart w:id="42" w:name="_Toc24382"/>
      <w:bookmarkStart w:id="43" w:name="_Toc17305"/>
      <w:bookmarkStart w:id="44" w:name="_Toc20781"/>
      <w:bookmarkStart w:id="45" w:name="_Toc32484"/>
      <w:bookmarkStart w:id="46" w:name="_Toc25521"/>
      <w:bookmarkStart w:id="47" w:name="_Toc13067"/>
      <w:bookmarkStart w:id="48" w:name="_Toc11457"/>
      <w:r>
        <w:rPr>
          <w:rFonts w:hint="eastAsia"/>
          <w:szCs w:val="22"/>
        </w:rPr>
        <w:t>MS-002</w:t>
      </w:r>
      <w:r>
        <w:rPr>
          <w:rFonts w:hint="eastAsia"/>
          <w:szCs w:val="22"/>
        </w:rPr>
        <w:t>的三个台车：导航台车、操作台车和执行台车。</w:t>
      </w:r>
    </w:p>
    <w:p w14:paraId="52F3ADEC" w14:textId="77777777" w:rsidR="00F01EBD" w:rsidRDefault="00612B56">
      <w:pPr>
        <w:pStyle w:val="2"/>
        <w:tabs>
          <w:tab w:val="left" w:pos="420"/>
        </w:tabs>
      </w:pPr>
      <w:bookmarkStart w:id="49" w:name="_Toc140239701"/>
      <w:r>
        <w:rPr>
          <w:rFonts w:hint="eastAsia"/>
        </w:rPr>
        <w:t>术语</w:t>
      </w:r>
      <w:bookmarkEnd w:id="40"/>
      <w:bookmarkEnd w:id="41"/>
      <w:bookmarkEnd w:id="42"/>
      <w:bookmarkEnd w:id="43"/>
      <w:bookmarkEnd w:id="44"/>
      <w:bookmarkEnd w:id="45"/>
      <w:bookmarkEnd w:id="46"/>
      <w:bookmarkEnd w:id="47"/>
      <w:bookmarkEnd w:id="49"/>
    </w:p>
    <w:p w14:paraId="696419B6" w14:textId="77777777" w:rsidR="00F01EBD" w:rsidRDefault="00612B56">
      <w:pPr>
        <w:ind w:firstLine="420"/>
      </w:pPr>
      <w:r>
        <w:rPr>
          <w:rFonts w:hint="eastAsia"/>
        </w:rPr>
        <w:t>无</w:t>
      </w:r>
    </w:p>
    <w:p w14:paraId="403B594C" w14:textId="77777777" w:rsidR="00F01EBD" w:rsidRDefault="00612B56">
      <w:pPr>
        <w:pStyle w:val="2"/>
        <w:tabs>
          <w:tab w:val="left" w:pos="420"/>
        </w:tabs>
      </w:pPr>
      <w:bookmarkStart w:id="50" w:name="_Toc140239702"/>
      <w:r>
        <w:rPr>
          <w:rFonts w:hint="eastAsia"/>
        </w:rPr>
        <w:t>法规标准</w:t>
      </w:r>
      <w:bookmarkEnd w:id="50"/>
    </w:p>
    <w:p w14:paraId="66782F88" w14:textId="77777777" w:rsidR="00DE53FC" w:rsidRDefault="00612B56">
      <w:pPr>
        <w:rPr>
          <w:ins w:id="51" w:author="chenxia" w:date="2023-08-23T09:29:00Z"/>
          <w:rFonts w:ascii="宋体" w:hAnsi="宋体" w:cs="宋体"/>
        </w:rPr>
      </w:pPr>
      <w:r>
        <w:rPr>
          <w:rFonts w:ascii="宋体" w:hAnsi="宋体" w:cs="宋体"/>
        </w:rPr>
        <w:t xml:space="preserve">GB 9706.1-2020 </w:t>
      </w:r>
      <w:r>
        <w:rPr>
          <w:rFonts w:ascii="宋体" w:hAnsi="宋体" w:cs="宋体"/>
        </w:rPr>
        <w:t>《医用电气设备</w:t>
      </w:r>
      <w:r>
        <w:rPr>
          <w:rFonts w:ascii="宋体" w:hAnsi="宋体" w:cs="宋体"/>
        </w:rPr>
        <w:t xml:space="preserve"> </w:t>
      </w:r>
      <w:r>
        <w:rPr>
          <w:rFonts w:ascii="宋体" w:hAnsi="宋体" w:cs="宋体"/>
        </w:rPr>
        <w:t>第</w:t>
      </w:r>
      <w:r>
        <w:rPr>
          <w:rFonts w:ascii="宋体" w:hAnsi="宋体" w:cs="宋体"/>
        </w:rPr>
        <w:t>1</w:t>
      </w:r>
      <w:r>
        <w:rPr>
          <w:rFonts w:ascii="宋体" w:hAnsi="宋体" w:cs="宋体"/>
        </w:rPr>
        <w:t>部分：基本安全和基本性能的通用要求》</w:t>
      </w:r>
    </w:p>
    <w:p w14:paraId="3FDD8DF4" w14:textId="7600BDEB" w:rsidR="00F01EBD" w:rsidRDefault="00DE53FC">
      <w:ins w:id="52" w:author="chenxia" w:date="2023-08-23T09:29:00Z">
        <w:r>
          <w:rPr>
            <w:rFonts w:ascii="宋体" w:hAnsi="宋体" w:cs="宋体" w:hint="eastAsia"/>
          </w:rPr>
          <w:t>《M</w:t>
        </w:r>
        <w:r>
          <w:rPr>
            <w:rFonts w:ascii="宋体" w:hAnsi="宋体" w:cs="宋体"/>
          </w:rPr>
          <w:t>S-002</w:t>
        </w:r>
        <w:r>
          <w:rPr>
            <w:rFonts w:ascii="宋体" w:hAnsi="宋体" w:cs="宋体" w:hint="eastAsia"/>
          </w:rPr>
          <w:t>技术需求规格书》</w:t>
        </w:r>
      </w:ins>
      <w:r w:rsidR="00612B56">
        <w:rPr>
          <w:rFonts w:hint="eastAsia"/>
        </w:rPr>
        <w:br w:type="page"/>
      </w:r>
    </w:p>
    <w:p w14:paraId="319B9F36" w14:textId="77777777" w:rsidR="00F01EBD" w:rsidRDefault="00612B56">
      <w:pPr>
        <w:pStyle w:val="1"/>
      </w:pPr>
      <w:bookmarkStart w:id="53" w:name="_Toc140239703"/>
      <w:bookmarkStart w:id="54" w:name="_Toc1748"/>
      <w:bookmarkStart w:id="55" w:name="_Toc9422"/>
      <w:bookmarkStart w:id="56" w:name="_Toc477"/>
      <w:bookmarkStart w:id="57" w:name="_Toc9934"/>
      <w:bookmarkStart w:id="58" w:name="_Toc13206"/>
      <w:bookmarkStart w:id="59" w:name="_Toc24202"/>
      <w:bookmarkStart w:id="60" w:name="_Toc4826"/>
      <w:bookmarkStart w:id="61" w:name="_Toc1867"/>
      <w:r>
        <w:rPr>
          <w:rFonts w:hint="eastAsia"/>
        </w:rPr>
        <w:lastRenderedPageBreak/>
        <w:t>验证条件</w:t>
      </w:r>
      <w:bookmarkEnd w:id="53"/>
    </w:p>
    <w:p w14:paraId="3A379EBA" w14:textId="77777777" w:rsidR="00F01EBD" w:rsidRDefault="00612B56">
      <w:pPr>
        <w:pStyle w:val="2"/>
        <w:tabs>
          <w:tab w:val="left" w:pos="420"/>
        </w:tabs>
      </w:pPr>
      <w:bookmarkStart w:id="62" w:name="_Toc140239704"/>
      <w:bookmarkEnd w:id="48"/>
      <w:r>
        <w:rPr>
          <w:rFonts w:hint="eastAsia"/>
        </w:rPr>
        <w:t>验证对象</w:t>
      </w:r>
      <w:bookmarkEnd w:id="54"/>
      <w:bookmarkEnd w:id="55"/>
      <w:bookmarkEnd w:id="56"/>
      <w:bookmarkEnd w:id="57"/>
      <w:bookmarkEnd w:id="58"/>
      <w:bookmarkEnd w:id="59"/>
      <w:bookmarkEnd w:id="60"/>
      <w:bookmarkEnd w:id="61"/>
      <w:bookmarkEnd w:id="62"/>
    </w:p>
    <w:tbl>
      <w:tblPr>
        <w:tblW w:w="4998"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05"/>
        <w:gridCol w:w="2263"/>
        <w:gridCol w:w="2401"/>
        <w:gridCol w:w="1844"/>
      </w:tblGrid>
      <w:tr w:rsidR="00F01EBD" w14:paraId="07949EC1" w14:textId="77777777">
        <w:trPr>
          <w:jc w:val="center"/>
        </w:trPr>
        <w:tc>
          <w:tcPr>
            <w:tcW w:w="1178" w:type="pct"/>
            <w:shd w:val="clear" w:color="auto" w:fill="auto"/>
            <w:vAlign w:val="center"/>
          </w:tcPr>
          <w:p w14:paraId="02D123AF" w14:textId="77777777" w:rsidR="00F01EBD" w:rsidRDefault="00612B56">
            <w:pPr>
              <w:spacing w:line="240" w:lineRule="auto"/>
              <w:jc w:val="center"/>
              <w:rPr>
                <w:rFonts w:ascii="Calibri" w:hAnsi="Calibri" w:cs="Times New Roman"/>
              </w:rPr>
            </w:pPr>
            <w:r>
              <w:rPr>
                <w:rFonts w:ascii="Calibri" w:hAnsi="Calibri" w:cs="Times New Roman" w:hint="eastAsia"/>
              </w:rPr>
              <w:t>设备编号</w:t>
            </w:r>
          </w:p>
        </w:tc>
        <w:tc>
          <w:tcPr>
            <w:tcW w:w="1328" w:type="pct"/>
            <w:shd w:val="clear" w:color="auto" w:fill="auto"/>
            <w:vAlign w:val="center"/>
          </w:tcPr>
          <w:p w14:paraId="2C52A972" w14:textId="77777777" w:rsidR="00F01EBD" w:rsidRDefault="00612B56">
            <w:pPr>
              <w:spacing w:line="240" w:lineRule="auto"/>
              <w:jc w:val="center"/>
              <w:rPr>
                <w:rFonts w:ascii="Calibri" w:hAnsi="Calibri" w:cs="Times New Roman"/>
              </w:rPr>
            </w:pPr>
            <w:r>
              <w:rPr>
                <w:rFonts w:ascii="Calibri" w:hAnsi="Calibri" w:cs="Times New Roman" w:hint="eastAsia"/>
              </w:rPr>
              <w:t>设备名称</w:t>
            </w:r>
          </w:p>
        </w:tc>
        <w:tc>
          <w:tcPr>
            <w:tcW w:w="1409" w:type="pct"/>
            <w:shd w:val="clear" w:color="auto" w:fill="auto"/>
            <w:vAlign w:val="center"/>
          </w:tcPr>
          <w:p w14:paraId="7A3B4F15" w14:textId="77777777" w:rsidR="00F01EBD" w:rsidRDefault="00612B56">
            <w:pPr>
              <w:spacing w:line="240" w:lineRule="auto"/>
              <w:jc w:val="center"/>
              <w:rPr>
                <w:rFonts w:ascii="Calibri" w:hAnsi="Calibri" w:cs="Times New Roman"/>
              </w:rPr>
            </w:pPr>
            <w:r>
              <w:rPr>
                <w:rFonts w:ascii="Calibri" w:hAnsi="Calibri" w:cs="Times New Roman" w:hint="eastAsia"/>
              </w:rPr>
              <w:t>型号规格</w:t>
            </w:r>
          </w:p>
        </w:tc>
        <w:tc>
          <w:tcPr>
            <w:tcW w:w="1083" w:type="pct"/>
            <w:shd w:val="clear" w:color="auto" w:fill="auto"/>
            <w:vAlign w:val="center"/>
          </w:tcPr>
          <w:p w14:paraId="5055D336" w14:textId="77777777" w:rsidR="00F01EBD" w:rsidRDefault="00612B56">
            <w:pPr>
              <w:spacing w:line="240" w:lineRule="auto"/>
              <w:jc w:val="center"/>
              <w:rPr>
                <w:rFonts w:ascii="Calibri" w:hAnsi="Calibri" w:cs="Times New Roman"/>
              </w:rPr>
            </w:pPr>
            <w:r>
              <w:rPr>
                <w:rFonts w:ascii="Calibri" w:hAnsi="Calibri" w:cs="Times New Roman" w:hint="eastAsia"/>
              </w:rPr>
              <w:t>备注</w:t>
            </w:r>
          </w:p>
        </w:tc>
      </w:tr>
      <w:tr w:rsidR="00F01EBD" w14:paraId="063D635B" w14:textId="77777777">
        <w:trPr>
          <w:jc w:val="center"/>
        </w:trPr>
        <w:tc>
          <w:tcPr>
            <w:tcW w:w="1178" w:type="pct"/>
            <w:shd w:val="clear" w:color="auto" w:fill="auto"/>
            <w:vAlign w:val="center"/>
          </w:tcPr>
          <w:p w14:paraId="6B9B074F" w14:textId="77777777" w:rsidR="00F01EBD" w:rsidRDefault="00F01EBD">
            <w:pPr>
              <w:spacing w:line="240" w:lineRule="auto"/>
              <w:jc w:val="center"/>
              <w:rPr>
                <w:rFonts w:ascii="Calibri" w:hAnsi="Calibri" w:cs="Times New Roman"/>
              </w:rPr>
            </w:pPr>
          </w:p>
        </w:tc>
        <w:tc>
          <w:tcPr>
            <w:tcW w:w="1328" w:type="pct"/>
            <w:shd w:val="clear" w:color="auto" w:fill="auto"/>
            <w:vAlign w:val="center"/>
          </w:tcPr>
          <w:p w14:paraId="3574608E" w14:textId="77777777" w:rsidR="00F01EBD" w:rsidRDefault="00612B56">
            <w:pPr>
              <w:spacing w:line="240" w:lineRule="auto"/>
              <w:jc w:val="center"/>
              <w:rPr>
                <w:rFonts w:ascii="Calibri" w:hAnsi="Calibri" w:cs="Times New Roman"/>
              </w:rPr>
            </w:pPr>
            <w:r>
              <w:rPr>
                <w:rFonts w:ascii="Calibri" w:hAnsi="Calibri" w:cs="Times New Roman" w:hint="eastAsia"/>
              </w:rPr>
              <w:t>MS-002</w:t>
            </w:r>
            <w:r>
              <w:rPr>
                <w:rFonts w:ascii="Calibri" w:hAnsi="Calibri" w:cs="Times New Roman" w:hint="eastAsia"/>
              </w:rPr>
              <w:t>导航台车</w:t>
            </w:r>
          </w:p>
        </w:tc>
        <w:tc>
          <w:tcPr>
            <w:tcW w:w="1409" w:type="pct"/>
            <w:shd w:val="clear" w:color="auto" w:fill="auto"/>
            <w:vAlign w:val="center"/>
          </w:tcPr>
          <w:p w14:paraId="4CA8EEFE" w14:textId="77777777" w:rsidR="00F01EBD" w:rsidRPr="00DE53FC" w:rsidRDefault="00612B56">
            <w:pPr>
              <w:spacing w:line="240" w:lineRule="auto"/>
              <w:jc w:val="center"/>
              <w:rPr>
                <w:rFonts w:ascii="Calibri" w:hAnsi="Calibri" w:cs="Times New Roman"/>
                <w:color w:val="FF0000"/>
                <w:rPrChange w:id="63" w:author="chenxia" w:date="2023-08-23T09:29:00Z">
                  <w:rPr>
                    <w:rFonts w:ascii="Calibri" w:hAnsi="Calibri" w:cs="Times New Roman"/>
                  </w:rPr>
                </w:rPrChange>
              </w:rPr>
            </w:pPr>
            <w:r w:rsidRPr="00DE53FC">
              <w:rPr>
                <w:rFonts w:ascii="Times New Roman" w:hAnsi="Times New Roman" w:cs="Times New Roman" w:hint="eastAsia"/>
                <w:color w:val="FF0000"/>
                <w:rPrChange w:id="64" w:author="chenxia" w:date="2023-08-23T09:29:00Z">
                  <w:rPr>
                    <w:rFonts w:ascii="Times New Roman" w:hAnsi="Times New Roman" w:cs="Times New Roman" w:hint="eastAsia"/>
                  </w:rPr>
                </w:rPrChange>
              </w:rPr>
              <w:t>MS-002-A</w:t>
            </w:r>
          </w:p>
        </w:tc>
        <w:tc>
          <w:tcPr>
            <w:tcW w:w="1083" w:type="pct"/>
            <w:shd w:val="clear" w:color="auto" w:fill="auto"/>
            <w:vAlign w:val="center"/>
          </w:tcPr>
          <w:p w14:paraId="07E56416" w14:textId="77777777" w:rsidR="00F01EBD" w:rsidRDefault="00F01EBD">
            <w:pPr>
              <w:spacing w:line="240" w:lineRule="auto"/>
              <w:jc w:val="center"/>
              <w:rPr>
                <w:rFonts w:ascii="Times New Roman" w:hAnsi="Times New Roman" w:cs="Times New Roman"/>
              </w:rPr>
            </w:pPr>
          </w:p>
        </w:tc>
      </w:tr>
      <w:tr w:rsidR="00F01EBD" w14:paraId="43F70D06" w14:textId="77777777">
        <w:trPr>
          <w:jc w:val="center"/>
        </w:trPr>
        <w:tc>
          <w:tcPr>
            <w:tcW w:w="1178" w:type="pct"/>
            <w:shd w:val="clear" w:color="auto" w:fill="auto"/>
            <w:vAlign w:val="center"/>
          </w:tcPr>
          <w:p w14:paraId="7C1958D8" w14:textId="77777777" w:rsidR="00F01EBD" w:rsidRDefault="00F01EBD">
            <w:pPr>
              <w:spacing w:line="240" w:lineRule="auto"/>
              <w:jc w:val="center"/>
              <w:rPr>
                <w:rFonts w:ascii="Calibri" w:hAnsi="Calibri" w:cs="Times New Roman"/>
              </w:rPr>
            </w:pPr>
          </w:p>
        </w:tc>
        <w:tc>
          <w:tcPr>
            <w:tcW w:w="1328" w:type="pct"/>
            <w:shd w:val="clear" w:color="auto" w:fill="auto"/>
            <w:vAlign w:val="center"/>
          </w:tcPr>
          <w:p w14:paraId="73725EE9" w14:textId="77777777" w:rsidR="00F01EBD" w:rsidRDefault="00612B56">
            <w:pPr>
              <w:spacing w:line="240" w:lineRule="auto"/>
              <w:jc w:val="center"/>
              <w:rPr>
                <w:rFonts w:ascii="Times New Roman" w:hAnsi="Times New Roman" w:cs="Times New Roman"/>
              </w:rPr>
            </w:pPr>
            <w:r>
              <w:rPr>
                <w:rFonts w:ascii="Times New Roman" w:hAnsi="Times New Roman" w:cs="Times New Roman" w:hint="eastAsia"/>
              </w:rPr>
              <w:t>MS-002</w:t>
            </w:r>
            <w:r>
              <w:rPr>
                <w:rFonts w:ascii="Times New Roman" w:hAnsi="Times New Roman" w:cs="Times New Roman" w:hint="eastAsia"/>
              </w:rPr>
              <w:t>执行台车</w:t>
            </w:r>
          </w:p>
        </w:tc>
        <w:tc>
          <w:tcPr>
            <w:tcW w:w="1409" w:type="pct"/>
            <w:shd w:val="clear" w:color="auto" w:fill="auto"/>
            <w:vAlign w:val="center"/>
          </w:tcPr>
          <w:p w14:paraId="05B00802" w14:textId="77777777" w:rsidR="00F01EBD" w:rsidRPr="00DE53FC" w:rsidRDefault="00612B56">
            <w:pPr>
              <w:spacing w:line="240" w:lineRule="auto"/>
              <w:jc w:val="center"/>
              <w:rPr>
                <w:rFonts w:ascii="Times New Roman" w:hAnsi="Times New Roman" w:cs="Times New Roman"/>
                <w:color w:val="FF0000"/>
                <w:rPrChange w:id="65" w:author="chenxia" w:date="2023-08-23T09:29:00Z">
                  <w:rPr>
                    <w:rFonts w:ascii="Times New Roman" w:hAnsi="Times New Roman" w:cs="Times New Roman"/>
                  </w:rPr>
                </w:rPrChange>
              </w:rPr>
            </w:pPr>
            <w:r w:rsidRPr="00DE53FC">
              <w:rPr>
                <w:rFonts w:ascii="Times New Roman" w:hAnsi="Times New Roman" w:cs="Times New Roman" w:hint="eastAsia"/>
                <w:color w:val="FF0000"/>
                <w:rPrChange w:id="66" w:author="chenxia" w:date="2023-08-23T09:29:00Z">
                  <w:rPr>
                    <w:rFonts w:ascii="Times New Roman" w:hAnsi="Times New Roman" w:cs="Times New Roman" w:hint="eastAsia"/>
                  </w:rPr>
                </w:rPrChange>
              </w:rPr>
              <w:t>MS-002-B</w:t>
            </w:r>
          </w:p>
        </w:tc>
        <w:tc>
          <w:tcPr>
            <w:tcW w:w="1083" w:type="pct"/>
            <w:shd w:val="clear" w:color="auto" w:fill="auto"/>
            <w:vAlign w:val="center"/>
          </w:tcPr>
          <w:p w14:paraId="4D2FF5D7" w14:textId="77777777" w:rsidR="00F01EBD" w:rsidRDefault="00F01EBD">
            <w:pPr>
              <w:spacing w:line="240" w:lineRule="auto"/>
              <w:jc w:val="center"/>
              <w:rPr>
                <w:rFonts w:ascii="Times New Roman" w:hAnsi="Times New Roman" w:cs="Times New Roman"/>
              </w:rPr>
            </w:pPr>
          </w:p>
        </w:tc>
      </w:tr>
      <w:tr w:rsidR="00F01EBD" w14:paraId="127F4517" w14:textId="77777777">
        <w:trPr>
          <w:jc w:val="center"/>
        </w:trPr>
        <w:tc>
          <w:tcPr>
            <w:tcW w:w="1178" w:type="pct"/>
            <w:shd w:val="clear" w:color="auto" w:fill="auto"/>
            <w:vAlign w:val="center"/>
          </w:tcPr>
          <w:p w14:paraId="77BB89CD" w14:textId="77777777" w:rsidR="00F01EBD" w:rsidRDefault="00F01EBD">
            <w:pPr>
              <w:spacing w:line="240" w:lineRule="auto"/>
              <w:jc w:val="center"/>
              <w:rPr>
                <w:rFonts w:ascii="Calibri" w:hAnsi="Calibri" w:cs="Times New Roman"/>
              </w:rPr>
            </w:pPr>
          </w:p>
        </w:tc>
        <w:tc>
          <w:tcPr>
            <w:tcW w:w="1328" w:type="pct"/>
            <w:shd w:val="clear" w:color="auto" w:fill="auto"/>
            <w:vAlign w:val="center"/>
          </w:tcPr>
          <w:p w14:paraId="70A26984" w14:textId="77777777" w:rsidR="00F01EBD" w:rsidRDefault="00612B56">
            <w:pPr>
              <w:spacing w:line="240" w:lineRule="auto"/>
              <w:jc w:val="center"/>
              <w:rPr>
                <w:rFonts w:ascii="Times New Roman" w:hAnsi="Times New Roman" w:cs="Times New Roman"/>
              </w:rPr>
            </w:pPr>
            <w:r>
              <w:rPr>
                <w:rFonts w:ascii="Times New Roman" w:hAnsi="Times New Roman" w:cs="Times New Roman" w:hint="eastAsia"/>
              </w:rPr>
              <w:t>MS-002</w:t>
            </w:r>
            <w:r>
              <w:rPr>
                <w:rFonts w:ascii="Times New Roman" w:hAnsi="Times New Roman" w:cs="Times New Roman" w:hint="eastAsia"/>
              </w:rPr>
              <w:t>操作台车</w:t>
            </w:r>
          </w:p>
        </w:tc>
        <w:tc>
          <w:tcPr>
            <w:tcW w:w="1409" w:type="pct"/>
            <w:shd w:val="clear" w:color="auto" w:fill="auto"/>
            <w:vAlign w:val="center"/>
          </w:tcPr>
          <w:p w14:paraId="21B6EA76" w14:textId="77777777" w:rsidR="00F01EBD" w:rsidRPr="00DE53FC" w:rsidRDefault="00612B56">
            <w:pPr>
              <w:spacing w:line="240" w:lineRule="auto"/>
              <w:jc w:val="center"/>
              <w:rPr>
                <w:rFonts w:ascii="Times New Roman" w:hAnsi="Times New Roman" w:cs="Times New Roman"/>
                <w:color w:val="FF0000"/>
                <w:rPrChange w:id="67" w:author="chenxia" w:date="2023-08-23T09:29:00Z">
                  <w:rPr>
                    <w:rFonts w:ascii="Times New Roman" w:hAnsi="Times New Roman" w:cs="Times New Roman"/>
                  </w:rPr>
                </w:rPrChange>
              </w:rPr>
            </w:pPr>
            <w:r w:rsidRPr="00DE53FC">
              <w:rPr>
                <w:rFonts w:ascii="Times New Roman" w:hAnsi="Times New Roman" w:cs="Times New Roman" w:hint="eastAsia"/>
                <w:color w:val="FF0000"/>
                <w:rPrChange w:id="68" w:author="chenxia" w:date="2023-08-23T09:29:00Z">
                  <w:rPr>
                    <w:rFonts w:ascii="Times New Roman" w:hAnsi="Times New Roman" w:cs="Times New Roman" w:hint="eastAsia"/>
                  </w:rPr>
                </w:rPrChange>
              </w:rPr>
              <w:t>MS-002-C</w:t>
            </w:r>
          </w:p>
        </w:tc>
        <w:tc>
          <w:tcPr>
            <w:tcW w:w="1083" w:type="pct"/>
            <w:shd w:val="clear" w:color="auto" w:fill="auto"/>
            <w:vAlign w:val="center"/>
          </w:tcPr>
          <w:p w14:paraId="014D6DF0" w14:textId="77777777" w:rsidR="00F01EBD" w:rsidRDefault="00F01EBD">
            <w:pPr>
              <w:spacing w:line="240" w:lineRule="auto"/>
              <w:jc w:val="center"/>
              <w:rPr>
                <w:rFonts w:ascii="Times New Roman" w:hAnsi="Times New Roman" w:cs="Times New Roman"/>
              </w:rPr>
            </w:pPr>
          </w:p>
        </w:tc>
      </w:tr>
    </w:tbl>
    <w:p w14:paraId="378A3FF9" w14:textId="77777777" w:rsidR="00F01EBD" w:rsidRDefault="00F01EBD">
      <w:pPr>
        <w:pStyle w:val="a0"/>
        <w:ind w:leftChars="0" w:left="0" w:right="1680"/>
      </w:pPr>
    </w:p>
    <w:p w14:paraId="4DC516C6" w14:textId="77777777" w:rsidR="00F01EBD" w:rsidRDefault="00612B56">
      <w:pPr>
        <w:pStyle w:val="2"/>
        <w:tabs>
          <w:tab w:val="left" w:pos="420"/>
        </w:tabs>
      </w:pPr>
      <w:bookmarkStart w:id="69" w:name="_Toc31328"/>
      <w:bookmarkStart w:id="70" w:name="_Toc140239705"/>
      <w:bookmarkStart w:id="71" w:name="_Toc11532"/>
      <w:bookmarkStart w:id="72" w:name="_Toc27341"/>
      <w:bookmarkStart w:id="73" w:name="_Toc21937"/>
      <w:bookmarkStart w:id="74" w:name="_Toc18418"/>
      <w:bookmarkStart w:id="75" w:name="_Toc28399"/>
      <w:bookmarkStart w:id="76" w:name="_Toc10789"/>
      <w:bookmarkStart w:id="77" w:name="_Toc27561"/>
      <w:r>
        <w:rPr>
          <w:rFonts w:hint="eastAsia"/>
        </w:rPr>
        <w:t>验证设备</w:t>
      </w:r>
      <w:r>
        <w:rPr>
          <w:rFonts w:hint="eastAsia"/>
        </w:rPr>
        <w:t>/</w:t>
      </w:r>
      <w:r>
        <w:rPr>
          <w:rFonts w:hint="eastAsia"/>
        </w:rPr>
        <w:t>工装</w:t>
      </w:r>
      <w:r>
        <w:rPr>
          <w:rFonts w:hint="eastAsia"/>
        </w:rPr>
        <w:t>/</w:t>
      </w:r>
      <w:r>
        <w:rPr>
          <w:rFonts w:hint="eastAsia"/>
        </w:rPr>
        <w:t>工具</w:t>
      </w:r>
      <w:bookmarkEnd w:id="69"/>
      <w:bookmarkEnd w:id="70"/>
      <w:bookmarkEnd w:id="71"/>
      <w:bookmarkEnd w:id="72"/>
      <w:bookmarkEnd w:id="73"/>
      <w:bookmarkEnd w:id="74"/>
      <w:bookmarkEnd w:id="75"/>
      <w:bookmarkEnd w:id="76"/>
    </w:p>
    <w:tbl>
      <w:tblPr>
        <w:tblW w:w="4998"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2"/>
        <w:gridCol w:w="2295"/>
        <w:gridCol w:w="2369"/>
        <w:gridCol w:w="1857"/>
      </w:tblGrid>
      <w:tr w:rsidR="00F01EBD" w14:paraId="2B6CB86C" w14:textId="77777777">
        <w:trPr>
          <w:jc w:val="center"/>
        </w:trPr>
        <w:tc>
          <w:tcPr>
            <w:tcW w:w="1992" w:type="dxa"/>
            <w:shd w:val="clear" w:color="auto" w:fill="auto"/>
            <w:vAlign w:val="center"/>
          </w:tcPr>
          <w:p w14:paraId="1D078DE3" w14:textId="77777777" w:rsidR="00F01EBD" w:rsidRDefault="00612B56">
            <w:pPr>
              <w:spacing w:line="240" w:lineRule="auto"/>
              <w:jc w:val="center"/>
              <w:rPr>
                <w:rFonts w:ascii="Calibri" w:hAnsi="Calibri" w:cs="Times New Roman"/>
              </w:rPr>
            </w:pPr>
            <w:r>
              <w:rPr>
                <w:rFonts w:ascii="Calibri" w:hAnsi="Calibri" w:cs="Times New Roman" w:hint="eastAsia"/>
              </w:rPr>
              <w:t>设备编号</w:t>
            </w:r>
          </w:p>
        </w:tc>
        <w:tc>
          <w:tcPr>
            <w:tcW w:w="2295" w:type="dxa"/>
            <w:shd w:val="clear" w:color="auto" w:fill="auto"/>
            <w:vAlign w:val="center"/>
          </w:tcPr>
          <w:p w14:paraId="45DAFCC7" w14:textId="77777777" w:rsidR="00F01EBD" w:rsidRDefault="00612B56">
            <w:pPr>
              <w:spacing w:line="240" w:lineRule="auto"/>
              <w:jc w:val="center"/>
              <w:rPr>
                <w:rFonts w:ascii="Calibri" w:hAnsi="Calibri" w:cs="Times New Roman"/>
              </w:rPr>
            </w:pPr>
            <w:r>
              <w:rPr>
                <w:rFonts w:ascii="Calibri" w:hAnsi="Calibri" w:cs="Times New Roman" w:hint="eastAsia"/>
              </w:rPr>
              <w:t>设备名称</w:t>
            </w:r>
          </w:p>
        </w:tc>
        <w:tc>
          <w:tcPr>
            <w:tcW w:w="2369" w:type="dxa"/>
            <w:shd w:val="clear" w:color="auto" w:fill="auto"/>
            <w:vAlign w:val="center"/>
          </w:tcPr>
          <w:p w14:paraId="7D204AC9" w14:textId="77777777" w:rsidR="00F01EBD" w:rsidRDefault="00612B56">
            <w:pPr>
              <w:spacing w:line="240" w:lineRule="auto"/>
              <w:jc w:val="center"/>
              <w:rPr>
                <w:rFonts w:ascii="Calibri" w:hAnsi="Calibri" w:cs="Times New Roman"/>
              </w:rPr>
            </w:pPr>
            <w:r>
              <w:rPr>
                <w:rFonts w:ascii="Calibri" w:hAnsi="Calibri" w:cs="Times New Roman" w:hint="eastAsia"/>
              </w:rPr>
              <w:t>型号规格</w:t>
            </w:r>
          </w:p>
        </w:tc>
        <w:tc>
          <w:tcPr>
            <w:tcW w:w="1857" w:type="dxa"/>
            <w:shd w:val="clear" w:color="auto" w:fill="auto"/>
            <w:vAlign w:val="center"/>
          </w:tcPr>
          <w:p w14:paraId="5AE201D2" w14:textId="77777777" w:rsidR="00F01EBD" w:rsidRDefault="00612B56">
            <w:pPr>
              <w:spacing w:line="240" w:lineRule="auto"/>
              <w:jc w:val="center"/>
              <w:rPr>
                <w:rFonts w:ascii="Calibri" w:hAnsi="Calibri" w:cs="Times New Roman"/>
              </w:rPr>
            </w:pPr>
            <w:r>
              <w:rPr>
                <w:rFonts w:ascii="Calibri" w:hAnsi="Calibri" w:cs="Times New Roman" w:hint="eastAsia"/>
              </w:rPr>
              <w:t>备注</w:t>
            </w:r>
          </w:p>
        </w:tc>
      </w:tr>
      <w:tr w:rsidR="00F01EBD" w14:paraId="5C8CBAF4" w14:textId="77777777">
        <w:trPr>
          <w:jc w:val="center"/>
        </w:trPr>
        <w:tc>
          <w:tcPr>
            <w:tcW w:w="1992" w:type="dxa"/>
            <w:shd w:val="clear" w:color="auto" w:fill="auto"/>
            <w:vAlign w:val="center"/>
          </w:tcPr>
          <w:p w14:paraId="04EBC6A1" w14:textId="77777777" w:rsidR="00F01EBD" w:rsidRDefault="00612B56">
            <w:pPr>
              <w:spacing w:line="240" w:lineRule="auto"/>
              <w:jc w:val="center"/>
              <w:rPr>
                <w:rFonts w:ascii="Calibri" w:hAnsi="Calibri" w:cs="Times New Roman"/>
              </w:rPr>
            </w:pPr>
            <w:r>
              <w:rPr>
                <w:rFonts w:ascii="Calibri" w:hAnsi="Calibri" w:cs="Times New Roman" w:hint="eastAsia"/>
              </w:rPr>
              <w:t>/</w:t>
            </w:r>
          </w:p>
        </w:tc>
        <w:tc>
          <w:tcPr>
            <w:tcW w:w="2295" w:type="dxa"/>
            <w:shd w:val="clear" w:color="auto" w:fill="auto"/>
            <w:vAlign w:val="center"/>
          </w:tcPr>
          <w:p w14:paraId="642FB539" w14:textId="77777777" w:rsidR="00F01EBD" w:rsidRDefault="00612B56">
            <w:pPr>
              <w:spacing w:line="240" w:lineRule="auto"/>
              <w:jc w:val="center"/>
              <w:rPr>
                <w:rFonts w:ascii="Calibri" w:hAnsi="Calibri" w:cs="Times New Roman"/>
              </w:rPr>
            </w:pPr>
            <w:r>
              <w:rPr>
                <w:rFonts w:ascii="Calibri" w:hAnsi="Calibri" w:cs="Times New Roman" w:hint="eastAsia"/>
              </w:rPr>
              <w:t>1</w:t>
            </w:r>
            <w:r>
              <w:rPr>
                <w:rFonts w:ascii="Calibri" w:hAnsi="Calibri" w:cs="Times New Roman"/>
              </w:rPr>
              <w:t>0</w:t>
            </w:r>
            <w:r>
              <w:rPr>
                <w:rFonts w:ascii="Calibri" w:hAnsi="Calibri" w:cs="Times New Roman" w:hint="eastAsia"/>
              </w:rPr>
              <w:t>x</w:t>
            </w:r>
            <w:r>
              <w:rPr>
                <w:rFonts w:ascii="Calibri" w:hAnsi="Calibri" w:cs="Times New Roman"/>
              </w:rPr>
              <w:t>80x1000mm</w:t>
            </w:r>
            <w:r>
              <w:rPr>
                <w:rFonts w:ascii="Calibri" w:hAnsi="Calibri" w:cs="Times New Roman" w:hint="eastAsia"/>
              </w:rPr>
              <w:t>木板</w:t>
            </w:r>
          </w:p>
        </w:tc>
        <w:tc>
          <w:tcPr>
            <w:tcW w:w="2369" w:type="dxa"/>
            <w:shd w:val="clear" w:color="auto" w:fill="auto"/>
            <w:vAlign w:val="center"/>
          </w:tcPr>
          <w:p w14:paraId="15484864" w14:textId="77777777" w:rsidR="00F01EBD" w:rsidRDefault="00F01EBD">
            <w:pPr>
              <w:spacing w:line="240" w:lineRule="auto"/>
              <w:jc w:val="center"/>
              <w:rPr>
                <w:rFonts w:ascii="Calibri" w:hAnsi="Calibri" w:cs="Times New Roman"/>
              </w:rPr>
            </w:pPr>
          </w:p>
        </w:tc>
        <w:tc>
          <w:tcPr>
            <w:tcW w:w="1857" w:type="dxa"/>
            <w:shd w:val="clear" w:color="auto" w:fill="auto"/>
            <w:vAlign w:val="center"/>
          </w:tcPr>
          <w:p w14:paraId="110DE166" w14:textId="77777777" w:rsidR="00F01EBD" w:rsidRDefault="00F01EBD">
            <w:pPr>
              <w:spacing w:line="240" w:lineRule="auto"/>
              <w:jc w:val="center"/>
              <w:rPr>
                <w:rFonts w:ascii="Calibri" w:hAnsi="Calibri" w:cs="Times New Roman"/>
              </w:rPr>
            </w:pPr>
          </w:p>
        </w:tc>
      </w:tr>
    </w:tbl>
    <w:p w14:paraId="1DED05A0" w14:textId="77777777" w:rsidR="00F01EBD" w:rsidRDefault="00612B56">
      <w:pPr>
        <w:pStyle w:val="2"/>
        <w:tabs>
          <w:tab w:val="left" w:pos="420"/>
        </w:tabs>
      </w:pPr>
      <w:bookmarkStart w:id="78" w:name="_Toc140239706"/>
      <w:bookmarkStart w:id="79" w:name="_Toc29383"/>
      <w:bookmarkStart w:id="80" w:name="_Toc2111"/>
      <w:bookmarkStart w:id="81" w:name="_Toc27278"/>
      <w:bookmarkStart w:id="82" w:name="_Toc26207"/>
      <w:bookmarkStart w:id="83" w:name="_Toc16357"/>
      <w:bookmarkStart w:id="84" w:name="_Toc4741"/>
      <w:bookmarkStart w:id="85" w:name="_Toc15049"/>
      <w:bookmarkStart w:id="86" w:name="_Toc3324"/>
      <w:bookmarkEnd w:id="77"/>
      <w:r>
        <w:rPr>
          <w:rFonts w:hint="eastAsia"/>
        </w:rPr>
        <w:t>验证地点</w:t>
      </w:r>
      <w:bookmarkEnd w:id="78"/>
    </w:p>
    <w:p w14:paraId="28FD7C94" w14:textId="77777777" w:rsidR="00F01EBD" w:rsidRDefault="00612B56">
      <w:pPr>
        <w:ind w:firstLine="560"/>
        <w:rPr>
          <w:color w:val="FF0000"/>
          <w:szCs w:val="22"/>
        </w:rPr>
      </w:pPr>
      <w:r>
        <w:rPr>
          <w:rFonts w:hint="eastAsia"/>
          <w:color w:val="FF0000"/>
          <w:szCs w:val="22"/>
        </w:rPr>
        <w:t>公司实验室。</w:t>
      </w:r>
    </w:p>
    <w:p w14:paraId="1FA10F1C" w14:textId="77777777" w:rsidR="00F01EBD" w:rsidRDefault="00612B56">
      <w:pPr>
        <w:pStyle w:val="2"/>
        <w:tabs>
          <w:tab w:val="left" w:pos="420"/>
        </w:tabs>
      </w:pPr>
      <w:bookmarkStart w:id="87" w:name="_Toc140239707"/>
      <w:r>
        <w:rPr>
          <w:rFonts w:hint="eastAsia"/>
        </w:rPr>
        <w:t>验证时间</w:t>
      </w:r>
      <w:bookmarkEnd w:id="79"/>
      <w:bookmarkEnd w:id="80"/>
      <w:bookmarkEnd w:id="81"/>
      <w:bookmarkEnd w:id="82"/>
      <w:bookmarkEnd w:id="83"/>
      <w:bookmarkEnd w:id="84"/>
      <w:bookmarkEnd w:id="85"/>
      <w:bookmarkEnd w:id="86"/>
      <w:bookmarkEnd w:id="87"/>
    </w:p>
    <w:p w14:paraId="00CD7ABF" w14:textId="77777777" w:rsidR="00F01EBD" w:rsidRDefault="00612B56">
      <w:pPr>
        <w:ind w:firstLine="560"/>
        <w:rPr>
          <w:szCs w:val="22"/>
        </w:rPr>
      </w:pPr>
      <w:r>
        <w:rPr>
          <w:rFonts w:hint="eastAsia"/>
          <w:color w:val="FF0000"/>
          <w:szCs w:val="22"/>
        </w:rPr>
        <w:t>2022.xx~2023.xx</w:t>
      </w:r>
    </w:p>
    <w:p w14:paraId="65EA8F22" w14:textId="77777777" w:rsidR="00F01EBD" w:rsidRDefault="00612B56">
      <w:pPr>
        <w:pStyle w:val="2"/>
        <w:tabs>
          <w:tab w:val="left" w:pos="420"/>
        </w:tabs>
      </w:pPr>
      <w:bookmarkStart w:id="88" w:name="_Toc140239708"/>
      <w:bookmarkStart w:id="89" w:name="_Toc11888"/>
      <w:bookmarkStart w:id="90" w:name="_Toc29300"/>
      <w:bookmarkStart w:id="91" w:name="_Toc602"/>
      <w:bookmarkStart w:id="92" w:name="_Toc9164"/>
      <w:bookmarkStart w:id="93" w:name="_Toc32107"/>
      <w:bookmarkStart w:id="94" w:name="_Toc9414"/>
      <w:bookmarkStart w:id="95" w:name="_Toc15326"/>
      <w:bookmarkStart w:id="96" w:name="_Toc1754"/>
      <w:bookmarkStart w:id="97" w:name="_Toc31455"/>
      <w:r>
        <w:rPr>
          <w:rFonts w:hint="eastAsia"/>
        </w:rPr>
        <w:t>验证环境</w:t>
      </w:r>
      <w:bookmarkEnd w:id="88"/>
    </w:p>
    <w:p w14:paraId="2E973DD0" w14:textId="77777777" w:rsidR="00DE53FC" w:rsidRDefault="00DE53FC" w:rsidP="00DE53FC">
      <w:pPr>
        <w:ind w:firstLine="560"/>
        <w:rPr>
          <w:ins w:id="98" w:author="chenxia" w:date="2023-08-23T09:30:00Z"/>
          <w:rFonts w:ascii="Calibri" w:hAnsi="Calibri" w:cs="Times New Roman"/>
        </w:rPr>
        <w:pPrChange w:id="99" w:author="chenxia" w:date="2023-08-23T09:30:00Z">
          <w:pPr/>
        </w:pPrChange>
      </w:pPr>
      <w:ins w:id="100" w:author="chenxia" w:date="2023-08-23T09:30:00Z">
        <w:r>
          <w:rPr>
            <w:rFonts w:ascii="宋体" w:hAnsi="宋体" w:hint="eastAsia"/>
          </w:rPr>
          <w:t>环境温度：10℃～30℃；</w:t>
        </w:r>
      </w:ins>
    </w:p>
    <w:p w14:paraId="7281E976" w14:textId="39C1C9BD" w:rsidR="00F01EBD" w:rsidDel="00DE53FC" w:rsidRDefault="00DE53FC" w:rsidP="00DE53FC">
      <w:pPr>
        <w:ind w:left="420" w:firstLine="140"/>
        <w:rPr>
          <w:del w:id="101" w:author="chenxia" w:date="2023-08-23T09:30:00Z"/>
          <w:rFonts w:ascii="Calibri" w:hAnsi="Calibri" w:cs="Times New Roman"/>
        </w:rPr>
        <w:pPrChange w:id="102" w:author="chenxia" w:date="2023-08-23T09:30:00Z">
          <w:pPr>
            <w:ind w:firstLine="560"/>
          </w:pPr>
        </w:pPrChange>
      </w:pPr>
      <w:ins w:id="103" w:author="chenxia" w:date="2023-08-23T09:30:00Z">
        <w:r>
          <w:rPr>
            <w:rFonts w:ascii="宋体" w:hAnsi="宋体" w:hint="eastAsia"/>
          </w:rPr>
          <w:t>相对湿度：≤</w:t>
        </w:r>
        <w:r>
          <w:rPr>
            <w:rFonts w:cs="Calibri" w:hint="eastAsia"/>
          </w:rPr>
          <w:t>70%</w:t>
        </w:r>
      </w:ins>
      <w:del w:id="104" w:author="chenxia" w:date="2023-08-23T09:30:00Z">
        <w:r w:rsidR="00612B56" w:rsidDel="00DE53FC">
          <w:rPr>
            <w:rFonts w:ascii="宋体" w:hAnsi="宋体" w:hint="eastAsia"/>
          </w:rPr>
          <w:delText>环境温度：</w:delText>
        </w:r>
        <w:r w:rsidR="00612B56" w:rsidDel="00DE53FC">
          <w:rPr>
            <w:rFonts w:cs="Calibri" w:hint="eastAsia"/>
          </w:rPr>
          <w:delText>5</w:delText>
        </w:r>
        <w:r w:rsidR="00612B56" w:rsidDel="00DE53FC">
          <w:rPr>
            <w:rFonts w:ascii="宋体" w:hAnsi="宋体" w:hint="eastAsia"/>
          </w:rPr>
          <w:delText>℃～</w:delText>
        </w:r>
        <w:r w:rsidR="00612B56" w:rsidDel="00DE53FC">
          <w:rPr>
            <w:rFonts w:cs="Calibri" w:hint="eastAsia"/>
          </w:rPr>
          <w:delText>40</w:delText>
        </w:r>
        <w:r w:rsidR="00612B56" w:rsidDel="00DE53FC">
          <w:rPr>
            <w:rFonts w:ascii="宋体" w:hAnsi="宋体" w:hint="eastAsia"/>
          </w:rPr>
          <w:delText>℃；</w:delText>
        </w:r>
      </w:del>
    </w:p>
    <w:p w14:paraId="7CE63E90" w14:textId="6C52EF03" w:rsidR="00F01EBD" w:rsidDel="00DE53FC" w:rsidRDefault="00612B56" w:rsidP="00DE53FC">
      <w:pPr>
        <w:ind w:left="420" w:firstLine="140"/>
        <w:rPr>
          <w:del w:id="105" w:author="chenxia" w:date="2023-08-23T09:30:00Z"/>
        </w:rPr>
        <w:pPrChange w:id="106" w:author="chenxia" w:date="2023-08-23T09:30:00Z">
          <w:pPr>
            <w:ind w:firstLine="560"/>
          </w:pPr>
        </w:pPrChange>
      </w:pPr>
      <w:del w:id="107" w:author="chenxia" w:date="2023-08-23T09:30:00Z">
        <w:r w:rsidDel="00DE53FC">
          <w:rPr>
            <w:rFonts w:ascii="宋体" w:hAnsi="宋体" w:hint="eastAsia"/>
          </w:rPr>
          <w:delText>相对湿度：</w:delText>
        </w:r>
        <w:r w:rsidDel="00DE53FC">
          <w:rPr>
            <w:rFonts w:cs="Calibri" w:hint="eastAsia"/>
          </w:rPr>
          <w:delText>30%</w:delText>
        </w:r>
        <w:r w:rsidDel="00DE53FC">
          <w:rPr>
            <w:rFonts w:ascii="宋体" w:hAnsi="宋体" w:hint="eastAsia"/>
          </w:rPr>
          <w:delText>～</w:delText>
        </w:r>
        <w:r w:rsidDel="00DE53FC">
          <w:rPr>
            <w:rFonts w:cs="Calibri" w:hint="eastAsia"/>
          </w:rPr>
          <w:delText>85%</w:delText>
        </w:r>
      </w:del>
      <w:r>
        <w:rPr>
          <w:rFonts w:ascii="宋体" w:hAnsi="宋体" w:hint="eastAsia"/>
        </w:rPr>
        <w:t>；</w:t>
      </w:r>
    </w:p>
    <w:p w14:paraId="27FB0D54" w14:textId="2F9CCA45" w:rsidR="00F01EBD" w:rsidRDefault="00612B56" w:rsidP="00DE53FC">
      <w:pPr>
        <w:ind w:left="420" w:firstLine="140"/>
        <w:pPrChange w:id="108" w:author="chenxia" w:date="2023-08-23T09:30:00Z">
          <w:pPr>
            <w:ind w:firstLine="560"/>
          </w:pPr>
        </w:pPrChange>
      </w:pPr>
      <w:del w:id="109" w:author="chenxia" w:date="2023-08-23T09:30:00Z">
        <w:r w:rsidDel="00DE53FC">
          <w:rPr>
            <w:rFonts w:ascii="宋体" w:hAnsi="宋体" w:hint="eastAsia"/>
          </w:rPr>
          <w:delText>大气压强：</w:delText>
        </w:r>
        <w:r w:rsidDel="00DE53FC">
          <w:rPr>
            <w:rFonts w:cs="Calibri" w:hint="eastAsia"/>
          </w:rPr>
          <w:delText>860hPa</w:delText>
        </w:r>
        <w:r w:rsidDel="00DE53FC">
          <w:rPr>
            <w:rFonts w:ascii="宋体" w:hAnsi="宋体" w:hint="eastAsia"/>
          </w:rPr>
          <w:delText>～</w:delText>
        </w:r>
        <w:r w:rsidDel="00DE53FC">
          <w:rPr>
            <w:rFonts w:cs="Calibri" w:hint="eastAsia"/>
          </w:rPr>
          <w:delText>1060hPa</w:delText>
        </w:r>
        <w:r w:rsidDel="00DE53FC">
          <w:rPr>
            <w:rFonts w:ascii="宋体" w:hAnsi="宋体" w:hint="eastAsia"/>
          </w:rPr>
          <w:delText>；</w:delText>
        </w:r>
      </w:del>
    </w:p>
    <w:p w14:paraId="653B2276" w14:textId="77777777" w:rsidR="00F01EBD" w:rsidRDefault="00612B56">
      <w:pPr>
        <w:pStyle w:val="2"/>
        <w:tabs>
          <w:tab w:val="left" w:pos="420"/>
        </w:tabs>
        <w:rPr>
          <w:color w:val="000000" w:themeColor="text1"/>
        </w:rPr>
      </w:pPr>
      <w:bookmarkStart w:id="110" w:name="_Toc140239709"/>
      <w:r>
        <w:rPr>
          <w:rFonts w:hint="eastAsia"/>
          <w:color w:val="000000" w:themeColor="text1"/>
        </w:rPr>
        <w:t>验证小组</w:t>
      </w:r>
      <w:bookmarkEnd w:id="89"/>
      <w:bookmarkEnd w:id="90"/>
      <w:bookmarkEnd w:id="91"/>
      <w:bookmarkEnd w:id="92"/>
      <w:bookmarkEnd w:id="93"/>
      <w:bookmarkEnd w:id="94"/>
      <w:bookmarkEnd w:id="95"/>
      <w:bookmarkEnd w:id="96"/>
      <w:bookmarkEnd w:id="97"/>
      <w:bookmarkEnd w:id="110"/>
    </w:p>
    <w:tbl>
      <w:tblPr>
        <w:tblStyle w:val="a9"/>
        <w:tblW w:w="4998" w:type="pct"/>
        <w:tblLook w:val="04A0" w:firstRow="1" w:lastRow="0" w:firstColumn="1" w:lastColumn="0" w:noHBand="0" w:noVBand="1"/>
      </w:tblPr>
      <w:tblGrid>
        <w:gridCol w:w="713"/>
        <w:gridCol w:w="2218"/>
        <w:gridCol w:w="1749"/>
        <w:gridCol w:w="3833"/>
      </w:tblGrid>
      <w:tr w:rsidR="00F01EBD" w14:paraId="399A06DC" w14:textId="77777777" w:rsidTr="00DE53FC">
        <w:tc>
          <w:tcPr>
            <w:tcW w:w="419" w:type="pct"/>
            <w:vAlign w:val="center"/>
          </w:tcPr>
          <w:p w14:paraId="28A5E5A1" w14:textId="77777777" w:rsidR="00F01EBD" w:rsidRDefault="00612B56">
            <w:pPr>
              <w:jc w:val="center"/>
              <w:rPr>
                <w:rFonts w:ascii="Times New Roman" w:hAnsi="Times New Roman" w:cs="Times New Roman"/>
              </w:rPr>
            </w:pPr>
            <w:r>
              <w:rPr>
                <w:rFonts w:ascii="Times New Roman" w:hAnsi="Times New Roman" w:cs="Times New Roman" w:hint="eastAsia"/>
              </w:rPr>
              <w:t>序号</w:t>
            </w:r>
          </w:p>
        </w:tc>
        <w:tc>
          <w:tcPr>
            <w:tcW w:w="1303" w:type="pct"/>
            <w:vAlign w:val="center"/>
          </w:tcPr>
          <w:p w14:paraId="7F672661" w14:textId="77777777" w:rsidR="00F01EBD" w:rsidRDefault="00612B56">
            <w:pPr>
              <w:jc w:val="center"/>
              <w:rPr>
                <w:rFonts w:ascii="Times New Roman" w:hAnsi="Times New Roman" w:cs="Times New Roman"/>
              </w:rPr>
            </w:pPr>
            <w:r>
              <w:rPr>
                <w:rFonts w:ascii="Times New Roman" w:hAnsi="Times New Roman" w:cs="Times New Roman" w:hint="eastAsia"/>
              </w:rPr>
              <w:t>岗位</w:t>
            </w:r>
          </w:p>
        </w:tc>
        <w:tc>
          <w:tcPr>
            <w:tcW w:w="1027" w:type="pct"/>
            <w:vAlign w:val="center"/>
          </w:tcPr>
          <w:p w14:paraId="33384FB9" w14:textId="6A8F8834" w:rsidR="00F01EBD" w:rsidRDefault="00612B56">
            <w:pPr>
              <w:jc w:val="center"/>
              <w:rPr>
                <w:rFonts w:ascii="Times New Roman" w:hAnsi="Times New Roman" w:cs="Times New Roman"/>
              </w:rPr>
            </w:pPr>
            <w:del w:id="111" w:author="chenxia" w:date="2023-08-23T09:30:00Z">
              <w:r w:rsidDel="00DE53FC">
                <w:rPr>
                  <w:rFonts w:ascii="Times New Roman" w:hAnsi="Times New Roman" w:cs="Times New Roman" w:hint="eastAsia"/>
                </w:rPr>
                <w:delText>人数</w:delText>
              </w:r>
            </w:del>
            <w:ins w:id="112" w:author="chenxia" w:date="2023-08-23T09:30:00Z">
              <w:r w:rsidR="00DE53FC">
                <w:rPr>
                  <w:rFonts w:ascii="Times New Roman" w:hAnsi="Times New Roman" w:cs="Times New Roman" w:hint="eastAsia"/>
                </w:rPr>
                <w:t>验证人员</w:t>
              </w:r>
            </w:ins>
          </w:p>
        </w:tc>
        <w:tc>
          <w:tcPr>
            <w:tcW w:w="2251" w:type="pct"/>
            <w:vAlign w:val="center"/>
          </w:tcPr>
          <w:p w14:paraId="1257490C" w14:textId="77777777" w:rsidR="00F01EBD" w:rsidRDefault="00612B56">
            <w:pPr>
              <w:jc w:val="center"/>
              <w:rPr>
                <w:rFonts w:ascii="Times New Roman" w:hAnsi="Times New Roman" w:cs="Times New Roman"/>
              </w:rPr>
            </w:pPr>
            <w:r>
              <w:rPr>
                <w:rFonts w:ascii="Times New Roman" w:hAnsi="Times New Roman" w:cs="Times New Roman" w:hint="eastAsia"/>
              </w:rPr>
              <w:t>职责</w:t>
            </w:r>
          </w:p>
        </w:tc>
      </w:tr>
      <w:tr w:rsidR="00F01EBD" w:rsidDel="00DE53FC" w14:paraId="0EBCA599" w14:textId="41D624FD" w:rsidTr="00DE53FC">
        <w:trPr>
          <w:del w:id="113" w:author="chenxia" w:date="2023-08-23T09:31:00Z"/>
        </w:trPr>
        <w:tc>
          <w:tcPr>
            <w:tcW w:w="419" w:type="pct"/>
            <w:vAlign w:val="center"/>
          </w:tcPr>
          <w:p w14:paraId="6505F3EC" w14:textId="7353C108" w:rsidR="00F01EBD" w:rsidDel="00DE53FC" w:rsidRDefault="00612B56">
            <w:pPr>
              <w:jc w:val="center"/>
              <w:rPr>
                <w:del w:id="114" w:author="chenxia" w:date="2023-08-23T09:31:00Z"/>
                <w:rFonts w:ascii="Times New Roman" w:hAnsi="Times New Roman" w:cs="Times New Roman"/>
              </w:rPr>
            </w:pPr>
            <w:del w:id="115" w:author="chenxia" w:date="2023-08-23T09:31:00Z">
              <w:r w:rsidDel="00DE53FC">
                <w:rPr>
                  <w:rFonts w:ascii="Times New Roman" w:hAnsi="Times New Roman" w:cs="Times New Roman" w:hint="eastAsia"/>
                </w:rPr>
                <w:delText>1</w:delText>
              </w:r>
            </w:del>
          </w:p>
        </w:tc>
        <w:tc>
          <w:tcPr>
            <w:tcW w:w="1303" w:type="pct"/>
            <w:vAlign w:val="center"/>
          </w:tcPr>
          <w:p w14:paraId="306B81F2" w14:textId="6F2155A7" w:rsidR="00F01EBD" w:rsidDel="00DE53FC" w:rsidRDefault="00F01EBD">
            <w:pPr>
              <w:jc w:val="center"/>
              <w:rPr>
                <w:del w:id="116" w:author="chenxia" w:date="2023-08-23T09:31:00Z"/>
                <w:szCs w:val="22"/>
              </w:rPr>
            </w:pPr>
          </w:p>
        </w:tc>
        <w:tc>
          <w:tcPr>
            <w:tcW w:w="1027" w:type="pct"/>
            <w:vAlign w:val="center"/>
          </w:tcPr>
          <w:p w14:paraId="2764F942" w14:textId="6CDFCA59" w:rsidR="00F01EBD" w:rsidDel="00DE53FC" w:rsidRDefault="00F01EBD">
            <w:pPr>
              <w:jc w:val="center"/>
              <w:rPr>
                <w:del w:id="117" w:author="chenxia" w:date="2023-08-23T09:31:00Z"/>
                <w:szCs w:val="22"/>
              </w:rPr>
            </w:pPr>
          </w:p>
        </w:tc>
        <w:tc>
          <w:tcPr>
            <w:tcW w:w="2251" w:type="pct"/>
            <w:vAlign w:val="center"/>
          </w:tcPr>
          <w:p w14:paraId="67BB125F" w14:textId="60629AB6" w:rsidR="00F01EBD" w:rsidDel="00DE53FC" w:rsidRDefault="00F01EBD">
            <w:pPr>
              <w:jc w:val="center"/>
              <w:rPr>
                <w:del w:id="118" w:author="chenxia" w:date="2023-08-23T09:31:00Z"/>
                <w:szCs w:val="22"/>
              </w:rPr>
            </w:pPr>
          </w:p>
        </w:tc>
      </w:tr>
      <w:tr w:rsidR="00DE53FC" w14:paraId="5F276F8D" w14:textId="77777777" w:rsidTr="00DE53FC">
        <w:trPr>
          <w:ins w:id="119" w:author="chenxia" w:date="2023-08-23T09:31:00Z"/>
        </w:trPr>
        <w:tc>
          <w:tcPr>
            <w:tcW w:w="419" w:type="pct"/>
            <w:hideMark/>
          </w:tcPr>
          <w:p w14:paraId="36527FBD" w14:textId="77777777" w:rsidR="00DE53FC" w:rsidRDefault="00DE53FC">
            <w:pPr>
              <w:jc w:val="center"/>
              <w:rPr>
                <w:ins w:id="120" w:author="chenxia" w:date="2023-08-23T09:31:00Z"/>
                <w:rFonts w:ascii="Times New Roman" w:hAnsi="Times New Roman" w:cs="Times New Roman"/>
              </w:rPr>
            </w:pPr>
            <w:ins w:id="121" w:author="chenxia" w:date="2023-08-23T09:31:00Z">
              <w:r>
                <w:rPr>
                  <w:rFonts w:ascii="Times New Roman" w:hAnsi="Times New Roman" w:hint="eastAsia"/>
                </w:rPr>
                <w:t>1</w:t>
              </w:r>
            </w:ins>
          </w:p>
        </w:tc>
        <w:tc>
          <w:tcPr>
            <w:tcW w:w="1303" w:type="pct"/>
            <w:hideMark/>
          </w:tcPr>
          <w:p w14:paraId="15FB5460" w14:textId="77777777" w:rsidR="00DE53FC" w:rsidRDefault="00DE53FC">
            <w:pPr>
              <w:jc w:val="center"/>
              <w:rPr>
                <w:ins w:id="122" w:author="chenxia" w:date="2023-08-23T09:31:00Z"/>
                <w:rFonts w:ascii="Calibri" w:hAnsi="Calibri"/>
              </w:rPr>
            </w:pPr>
            <w:ins w:id="123" w:author="chenxia" w:date="2023-08-23T09:31:00Z">
              <w:r>
                <w:rPr>
                  <w:rFonts w:ascii="宋体" w:hAnsi="宋体" w:hint="eastAsia"/>
                </w:rPr>
                <w:t>机械工程师</w:t>
              </w:r>
            </w:ins>
          </w:p>
        </w:tc>
        <w:tc>
          <w:tcPr>
            <w:tcW w:w="1027" w:type="pct"/>
          </w:tcPr>
          <w:p w14:paraId="65E0963A" w14:textId="77777777" w:rsidR="00DE53FC" w:rsidRDefault="00DE53FC">
            <w:pPr>
              <w:jc w:val="center"/>
              <w:rPr>
                <w:ins w:id="124" w:author="chenxia" w:date="2023-08-23T09:31:00Z"/>
              </w:rPr>
            </w:pPr>
          </w:p>
        </w:tc>
        <w:tc>
          <w:tcPr>
            <w:tcW w:w="2251" w:type="pct"/>
            <w:hideMark/>
          </w:tcPr>
          <w:p w14:paraId="73F0277A" w14:textId="77777777" w:rsidR="00DE53FC" w:rsidRDefault="00DE53FC">
            <w:pPr>
              <w:jc w:val="center"/>
              <w:rPr>
                <w:ins w:id="125" w:author="chenxia" w:date="2023-08-23T09:31:00Z"/>
                <w:rFonts w:hint="eastAsia"/>
              </w:rPr>
            </w:pPr>
            <w:ins w:id="126" w:author="chenxia" w:date="2023-08-23T09:31:00Z">
              <w:r>
                <w:rPr>
                  <w:rFonts w:ascii="宋体" w:hAnsi="宋体" w:hint="eastAsia"/>
                </w:rPr>
                <w:t>验证中的设备操作，进行相关过程数据记录，数据统计，编制报告</w:t>
              </w:r>
            </w:ins>
          </w:p>
        </w:tc>
      </w:tr>
      <w:tr w:rsidR="00DE53FC" w14:paraId="08E224C2" w14:textId="77777777" w:rsidTr="00DE53FC">
        <w:trPr>
          <w:ins w:id="127" w:author="chenxia" w:date="2023-08-23T09:31:00Z"/>
        </w:trPr>
        <w:tc>
          <w:tcPr>
            <w:tcW w:w="419" w:type="pct"/>
            <w:hideMark/>
          </w:tcPr>
          <w:p w14:paraId="06EF545C" w14:textId="77777777" w:rsidR="00DE53FC" w:rsidRDefault="00DE53FC">
            <w:pPr>
              <w:jc w:val="center"/>
              <w:rPr>
                <w:ins w:id="128" w:author="chenxia" w:date="2023-08-23T09:31:00Z"/>
                <w:rFonts w:ascii="Times New Roman" w:hAnsi="Times New Roman"/>
              </w:rPr>
            </w:pPr>
            <w:ins w:id="129" w:author="chenxia" w:date="2023-08-23T09:31:00Z">
              <w:r>
                <w:rPr>
                  <w:rFonts w:ascii="Times New Roman" w:hAnsi="Times New Roman" w:hint="eastAsia"/>
                </w:rPr>
                <w:t>2</w:t>
              </w:r>
            </w:ins>
          </w:p>
        </w:tc>
        <w:tc>
          <w:tcPr>
            <w:tcW w:w="1303" w:type="pct"/>
            <w:hideMark/>
          </w:tcPr>
          <w:p w14:paraId="2684029F" w14:textId="77777777" w:rsidR="00DE53FC" w:rsidRDefault="00DE53FC">
            <w:pPr>
              <w:jc w:val="center"/>
              <w:rPr>
                <w:ins w:id="130" w:author="chenxia" w:date="2023-08-23T09:31:00Z"/>
                <w:rFonts w:ascii="Calibri" w:hAnsi="Calibri"/>
              </w:rPr>
            </w:pPr>
            <w:ins w:id="131" w:author="chenxia" w:date="2023-08-23T09:31:00Z">
              <w:r>
                <w:rPr>
                  <w:rFonts w:ascii="宋体" w:hAnsi="宋体" w:hint="eastAsia"/>
                </w:rPr>
                <w:t>机械组主管</w:t>
              </w:r>
            </w:ins>
          </w:p>
        </w:tc>
        <w:tc>
          <w:tcPr>
            <w:tcW w:w="1027" w:type="pct"/>
          </w:tcPr>
          <w:p w14:paraId="31656641" w14:textId="77777777" w:rsidR="00DE53FC" w:rsidRDefault="00DE53FC">
            <w:pPr>
              <w:jc w:val="center"/>
              <w:rPr>
                <w:ins w:id="132" w:author="chenxia" w:date="2023-08-23T09:31:00Z"/>
              </w:rPr>
            </w:pPr>
          </w:p>
        </w:tc>
        <w:tc>
          <w:tcPr>
            <w:tcW w:w="2251" w:type="pct"/>
            <w:hideMark/>
          </w:tcPr>
          <w:p w14:paraId="1A1092F3" w14:textId="77777777" w:rsidR="00DE53FC" w:rsidRDefault="00DE53FC">
            <w:pPr>
              <w:jc w:val="center"/>
              <w:rPr>
                <w:ins w:id="133" w:author="chenxia" w:date="2023-08-23T09:31:00Z"/>
                <w:rFonts w:hint="eastAsia"/>
              </w:rPr>
            </w:pPr>
            <w:ins w:id="134" w:author="chenxia" w:date="2023-08-23T09:31:00Z">
              <w:r>
                <w:rPr>
                  <w:rFonts w:ascii="宋体" w:hAnsi="宋体" w:hint="eastAsia"/>
                </w:rPr>
                <w:t>审核报告</w:t>
              </w:r>
            </w:ins>
          </w:p>
        </w:tc>
      </w:tr>
      <w:tr w:rsidR="00F01EBD" w:rsidDel="00DE53FC" w14:paraId="192735AB" w14:textId="239BC564" w:rsidTr="00DE53FC">
        <w:trPr>
          <w:del w:id="135" w:author="chenxia" w:date="2023-08-23T09:31:00Z"/>
        </w:trPr>
        <w:tc>
          <w:tcPr>
            <w:tcW w:w="419" w:type="pct"/>
            <w:vAlign w:val="center"/>
          </w:tcPr>
          <w:p w14:paraId="7629A550" w14:textId="34815EBD" w:rsidR="00F01EBD" w:rsidDel="00DE53FC" w:rsidRDefault="00612B56">
            <w:pPr>
              <w:jc w:val="center"/>
              <w:rPr>
                <w:del w:id="136" w:author="chenxia" w:date="2023-08-23T09:31:00Z"/>
                <w:rFonts w:ascii="Times New Roman" w:hAnsi="Times New Roman" w:cs="Times New Roman"/>
              </w:rPr>
            </w:pPr>
            <w:del w:id="137" w:author="chenxia" w:date="2023-08-23T09:31:00Z">
              <w:r w:rsidDel="00DE53FC">
                <w:rPr>
                  <w:rFonts w:ascii="Times New Roman" w:hAnsi="Times New Roman" w:cs="Times New Roman" w:hint="eastAsia"/>
                </w:rPr>
                <w:delText>2</w:delText>
              </w:r>
            </w:del>
          </w:p>
        </w:tc>
        <w:tc>
          <w:tcPr>
            <w:tcW w:w="1303" w:type="pct"/>
            <w:vAlign w:val="center"/>
          </w:tcPr>
          <w:p w14:paraId="36B7D9E3" w14:textId="621C39D9" w:rsidR="00F01EBD" w:rsidDel="00DE53FC" w:rsidRDefault="00F01EBD">
            <w:pPr>
              <w:jc w:val="center"/>
              <w:rPr>
                <w:del w:id="138" w:author="chenxia" w:date="2023-08-23T09:31:00Z"/>
                <w:szCs w:val="22"/>
              </w:rPr>
            </w:pPr>
          </w:p>
        </w:tc>
        <w:tc>
          <w:tcPr>
            <w:tcW w:w="1027" w:type="pct"/>
            <w:vAlign w:val="center"/>
          </w:tcPr>
          <w:p w14:paraId="462E9BA0" w14:textId="6FE414B8" w:rsidR="00F01EBD" w:rsidDel="00DE53FC" w:rsidRDefault="00F01EBD">
            <w:pPr>
              <w:tabs>
                <w:tab w:val="left" w:pos="505"/>
                <w:tab w:val="center" w:pos="1107"/>
              </w:tabs>
              <w:jc w:val="center"/>
              <w:rPr>
                <w:del w:id="139" w:author="chenxia" w:date="2023-08-23T09:31:00Z"/>
                <w:szCs w:val="22"/>
              </w:rPr>
            </w:pPr>
          </w:p>
        </w:tc>
        <w:tc>
          <w:tcPr>
            <w:tcW w:w="2251" w:type="pct"/>
            <w:vAlign w:val="center"/>
          </w:tcPr>
          <w:p w14:paraId="051531E1" w14:textId="1BFBBD59" w:rsidR="00F01EBD" w:rsidDel="00DE53FC" w:rsidRDefault="00F01EBD">
            <w:pPr>
              <w:jc w:val="center"/>
              <w:rPr>
                <w:del w:id="140" w:author="chenxia" w:date="2023-08-23T09:31:00Z"/>
                <w:szCs w:val="22"/>
              </w:rPr>
            </w:pPr>
          </w:p>
        </w:tc>
      </w:tr>
    </w:tbl>
    <w:p w14:paraId="1042AC0D" w14:textId="77777777" w:rsidR="00F01EBD" w:rsidRDefault="00F01EBD"/>
    <w:p w14:paraId="68CF3AC6" w14:textId="77777777" w:rsidR="00F01EBD" w:rsidRDefault="00612B56">
      <w:pPr>
        <w:pStyle w:val="1"/>
      </w:pPr>
      <w:bookmarkStart w:id="141" w:name="_Toc19959"/>
      <w:bookmarkStart w:id="142" w:name="_Toc4467"/>
      <w:bookmarkStart w:id="143" w:name="_Toc1400"/>
      <w:bookmarkStart w:id="144" w:name="_Toc29201"/>
      <w:bookmarkStart w:id="145" w:name="_Toc15702"/>
      <w:bookmarkStart w:id="146" w:name="_Toc21694"/>
      <w:bookmarkStart w:id="147" w:name="_Toc140239710"/>
      <w:bookmarkStart w:id="148" w:name="_Toc28523"/>
      <w:bookmarkStart w:id="149" w:name="_Toc2006"/>
      <w:bookmarkStart w:id="150" w:name="_Toc9029"/>
      <w:r>
        <w:rPr>
          <w:rFonts w:hint="eastAsia"/>
        </w:rPr>
        <w:lastRenderedPageBreak/>
        <w:t>验证可接受准则</w:t>
      </w:r>
      <w:bookmarkEnd w:id="141"/>
      <w:bookmarkEnd w:id="142"/>
      <w:bookmarkEnd w:id="143"/>
      <w:bookmarkEnd w:id="144"/>
      <w:bookmarkEnd w:id="145"/>
      <w:bookmarkEnd w:id="146"/>
      <w:bookmarkEnd w:id="147"/>
      <w:bookmarkEnd w:id="148"/>
      <w:bookmarkEnd w:id="149"/>
      <w:bookmarkEnd w:id="150"/>
    </w:p>
    <w:p w14:paraId="295C3E83" w14:textId="13D9B0AD" w:rsidR="00DE53FC" w:rsidRPr="00DE53FC" w:rsidRDefault="00DE53FC" w:rsidP="00DE53FC">
      <w:pPr>
        <w:ind w:firstLine="420"/>
        <w:rPr>
          <w:ins w:id="151" w:author="chenxia" w:date="2023-08-23T09:32:00Z"/>
          <w:rFonts w:ascii="Calibri" w:hAnsi="Calibri" w:cs="Times New Roman" w:hint="eastAsia"/>
          <w:rPrChange w:id="152" w:author="chenxia" w:date="2023-08-23T09:32:00Z">
            <w:rPr>
              <w:ins w:id="153" w:author="chenxia" w:date="2023-08-23T09:32:00Z"/>
            </w:rPr>
          </w:rPrChange>
        </w:rPr>
        <w:pPrChange w:id="154" w:author="chenxia" w:date="2023-08-23T09:32:00Z">
          <w:pPr>
            <w:tabs>
              <w:tab w:val="left" w:pos="420"/>
            </w:tabs>
            <w:ind w:left="432"/>
          </w:pPr>
        </w:pPrChange>
      </w:pPr>
      <w:ins w:id="155" w:author="chenxia" w:date="2023-08-23T09:32:00Z">
        <w:r>
          <w:rPr>
            <w:rFonts w:ascii="宋体" w:hAnsi="宋体" w:hint="eastAsia"/>
          </w:rPr>
          <w:t>验证结果应符合</w:t>
        </w:r>
        <w:r>
          <w:rPr>
            <w:rFonts w:cs="Calibri" w:hint="eastAsia"/>
          </w:rPr>
          <w:t>G</w:t>
        </w:r>
        <w:r>
          <w:t>B/T 9706.1-2020  9.4.2</w:t>
        </w:r>
        <w:r>
          <w:t>.4</w:t>
        </w:r>
        <w:r>
          <w:rPr>
            <w:rFonts w:ascii="宋体" w:hAnsi="宋体" w:hint="eastAsia"/>
          </w:rPr>
          <w:t>章节指标要求，具体如下</w:t>
        </w:r>
        <w:r>
          <w:rPr>
            <w:rFonts w:ascii="Calibri" w:hAnsi="Calibri" w:cs="Times New Roman" w:hint="eastAsia"/>
          </w:rPr>
          <w:t>：</w:t>
        </w:r>
      </w:ins>
    </w:p>
    <w:p w14:paraId="710EA5C7" w14:textId="17BF2EE5" w:rsidR="00F01EBD" w:rsidRDefault="00612B56">
      <w:pPr>
        <w:tabs>
          <w:tab w:val="left" w:pos="420"/>
        </w:tabs>
        <w:ind w:left="432"/>
      </w:pPr>
      <w:r>
        <w:rPr>
          <w:rFonts w:hint="eastAsia"/>
        </w:rPr>
        <w:t>正常推行</w:t>
      </w:r>
      <w:r>
        <w:rPr>
          <w:rFonts w:hint="eastAsia"/>
        </w:rPr>
        <w:t>M</w:t>
      </w:r>
      <w:r>
        <w:t>S-002</w:t>
      </w:r>
      <w:ins w:id="156" w:author="chenxia" w:date="2023-08-23T09:32:00Z">
        <w:r w:rsidR="00DE53FC">
          <w:rPr>
            <w:rFonts w:hint="eastAsia"/>
          </w:rPr>
          <w:t>三</w:t>
        </w:r>
      </w:ins>
      <w:r>
        <w:rPr>
          <w:rFonts w:hint="eastAsia"/>
        </w:rPr>
        <w:t>台车可以平稳越过</w:t>
      </w:r>
      <w:r>
        <w:rPr>
          <w:rFonts w:hint="eastAsia"/>
        </w:rPr>
        <w:t>1</w:t>
      </w:r>
      <w:r>
        <w:t>0mm</w:t>
      </w:r>
      <w:r>
        <w:rPr>
          <w:rFonts w:hint="eastAsia"/>
        </w:rPr>
        <w:t>门槛且不发生失衡现象。</w:t>
      </w:r>
    </w:p>
    <w:p w14:paraId="59FABA0E" w14:textId="77777777" w:rsidR="00F01EBD" w:rsidRDefault="00612B56">
      <w:pPr>
        <w:pStyle w:val="1"/>
      </w:pPr>
      <w:bookmarkStart w:id="157" w:name="_Toc28304"/>
      <w:bookmarkStart w:id="158" w:name="_Toc5244"/>
      <w:bookmarkStart w:id="159" w:name="_Toc19363"/>
      <w:bookmarkStart w:id="160" w:name="_Toc25226"/>
      <w:bookmarkStart w:id="161" w:name="_Toc19333"/>
      <w:bookmarkStart w:id="162" w:name="_Toc3397"/>
      <w:bookmarkStart w:id="163" w:name="_Toc6986"/>
      <w:bookmarkStart w:id="164" w:name="_Toc3422"/>
      <w:bookmarkStart w:id="165" w:name="_Toc26435"/>
      <w:bookmarkStart w:id="166" w:name="_Toc140239711"/>
      <w:r>
        <w:rPr>
          <w:rFonts w:hint="eastAsia"/>
        </w:rPr>
        <w:t>验证方法</w:t>
      </w:r>
      <w:bookmarkEnd w:id="157"/>
      <w:bookmarkEnd w:id="158"/>
      <w:bookmarkEnd w:id="159"/>
      <w:bookmarkEnd w:id="160"/>
      <w:bookmarkEnd w:id="161"/>
      <w:bookmarkEnd w:id="162"/>
      <w:bookmarkEnd w:id="163"/>
      <w:bookmarkEnd w:id="164"/>
      <w:bookmarkEnd w:id="165"/>
      <w:r>
        <w:rPr>
          <w:rFonts w:hint="eastAsia"/>
        </w:rPr>
        <w:t>与步骤</w:t>
      </w:r>
      <w:bookmarkEnd w:id="166"/>
    </w:p>
    <w:p w14:paraId="02C0812F" w14:textId="77777777" w:rsidR="00F01EBD" w:rsidRDefault="00612B56">
      <w:pPr>
        <w:pStyle w:val="2"/>
      </w:pPr>
      <w:bookmarkStart w:id="167" w:name="_Toc140239712"/>
      <w:r>
        <w:rPr>
          <w:rFonts w:hint="eastAsia"/>
        </w:rPr>
        <w:t>验证方法</w:t>
      </w:r>
      <w:bookmarkEnd w:id="167"/>
    </w:p>
    <w:p w14:paraId="2E28903D" w14:textId="77777777" w:rsidR="00F01EBD" w:rsidRDefault="00612B56">
      <w:pPr>
        <w:ind w:firstLine="420"/>
      </w:pPr>
      <w:r>
        <w:rPr>
          <w:rFonts w:hint="eastAsia"/>
        </w:rPr>
        <w:t>M</w:t>
      </w:r>
      <w:r>
        <w:t>S-002</w:t>
      </w:r>
      <w:r>
        <w:rPr>
          <w:rFonts w:hint="eastAsia"/>
        </w:rPr>
        <w:t>三台车重量都超过</w:t>
      </w:r>
      <w:r>
        <w:rPr>
          <w:rFonts w:hint="eastAsia"/>
        </w:rPr>
        <w:t>4</w:t>
      </w:r>
      <w:r>
        <w:t>5kg</w:t>
      </w:r>
      <w:r>
        <w:rPr>
          <w:rFonts w:hint="eastAsia"/>
        </w:rPr>
        <w:t>，因此都需要进行过门槛试验。</w:t>
      </w:r>
    </w:p>
    <w:p w14:paraId="6532356C" w14:textId="77777777" w:rsidR="00F01EBD" w:rsidRDefault="00612B56">
      <w:pPr>
        <w:ind w:firstLine="420"/>
      </w:pPr>
      <w:r>
        <w:rPr>
          <w:rFonts w:hint="eastAsia"/>
        </w:rPr>
        <w:t>M</w:t>
      </w:r>
      <w:r>
        <w:t>S-002</w:t>
      </w:r>
      <w:r>
        <w:rPr>
          <w:rFonts w:hint="eastAsia"/>
        </w:rPr>
        <w:t>三台车以正常使用的速度推行，向前越过一个紧固与地面的垂直固定障碍物</w:t>
      </w:r>
      <w:r>
        <w:rPr>
          <w:rFonts w:hint="eastAsia"/>
        </w:rPr>
        <w:t>1</w:t>
      </w:r>
      <w:r>
        <w:t>0</w:t>
      </w:r>
      <w:r>
        <w:rPr>
          <w:rFonts w:hint="eastAsia"/>
        </w:rPr>
        <w:t>次（上去和下来），确认台车是否可以平稳通过并不发生失衡现象。障碍物横断面应是高</w:t>
      </w:r>
      <w:r>
        <w:rPr>
          <w:rFonts w:hint="eastAsia"/>
        </w:rPr>
        <w:t>1</w:t>
      </w:r>
      <w:r>
        <w:t>0mm</w:t>
      </w:r>
      <w:r>
        <w:rPr>
          <w:rFonts w:hint="eastAsia"/>
        </w:rPr>
        <w:t>±</w:t>
      </w:r>
      <w:r>
        <w:t>0.5mm</w:t>
      </w:r>
      <w:r>
        <w:rPr>
          <w:rFonts w:hint="eastAsia"/>
        </w:rPr>
        <w:t>、宽至少</w:t>
      </w:r>
      <w:r>
        <w:rPr>
          <w:rFonts w:hint="eastAsia"/>
        </w:rPr>
        <w:t>8</w:t>
      </w:r>
      <w:r>
        <w:t>0mm</w:t>
      </w:r>
      <w:r>
        <w:rPr>
          <w:rFonts w:hint="eastAsia"/>
        </w:rPr>
        <w:t>的矩形，且棱边倒圆角</w:t>
      </w:r>
      <w:r>
        <w:rPr>
          <w:rFonts w:hint="eastAsia"/>
        </w:rPr>
        <w:t>2</w:t>
      </w:r>
      <w:r>
        <w:t>mm</w:t>
      </w:r>
      <w:r>
        <w:rPr>
          <w:rFonts w:hint="eastAsia"/>
        </w:rPr>
        <w:t>±</w:t>
      </w:r>
      <w:r>
        <w:rPr>
          <w:rFonts w:hint="eastAsia"/>
        </w:rPr>
        <w:t>0</w:t>
      </w:r>
      <w:r>
        <w:t>.1mm</w:t>
      </w:r>
      <w:r>
        <w:rPr>
          <w:rFonts w:hint="eastAsia"/>
        </w:rPr>
        <w:t>；</w:t>
      </w:r>
    </w:p>
    <w:p w14:paraId="52386918" w14:textId="77777777" w:rsidR="00F01EBD" w:rsidRDefault="00612B56">
      <w:pPr>
        <w:pStyle w:val="2"/>
      </w:pPr>
      <w:bookmarkStart w:id="168" w:name="_Toc140239713"/>
      <w:r>
        <w:rPr>
          <w:rFonts w:hint="eastAsia"/>
        </w:rPr>
        <w:t>验证步骤</w:t>
      </w:r>
      <w:bookmarkEnd w:id="168"/>
    </w:p>
    <w:p w14:paraId="59249708" w14:textId="77777777" w:rsidR="00F01EBD" w:rsidRDefault="00612B56">
      <w:pPr>
        <w:pStyle w:val="ad"/>
        <w:ind w:firstLine="480"/>
      </w:pPr>
      <w:r>
        <w:rPr>
          <w:rFonts w:hint="eastAsia"/>
        </w:rPr>
        <w:t>M</w:t>
      </w:r>
      <w:r>
        <w:t>S-002</w:t>
      </w:r>
      <w:r>
        <w:rPr>
          <w:rFonts w:hint="eastAsia"/>
        </w:rPr>
        <w:t>三台车推到试验场地分别进行过门槛试验：</w:t>
      </w:r>
    </w:p>
    <w:p w14:paraId="6BC2FB86" w14:textId="77777777" w:rsidR="00F01EBD" w:rsidRDefault="00612B56">
      <w:pPr>
        <w:pStyle w:val="ad"/>
        <w:numPr>
          <w:ilvl w:val="0"/>
          <w:numId w:val="2"/>
        </w:numPr>
        <w:ind w:firstLineChars="0"/>
      </w:pPr>
      <w:r>
        <w:rPr>
          <w:rFonts w:hint="eastAsia"/>
        </w:rPr>
        <w:t>将障碍物放置在试样场地开阔区域，两人分别踩住障碍物两端，确保试验过程中障碍物不轻易发生移动；</w:t>
      </w:r>
    </w:p>
    <w:p w14:paraId="323839EB" w14:textId="77777777" w:rsidR="00F01EBD" w:rsidRDefault="00612B56">
      <w:pPr>
        <w:pStyle w:val="ad"/>
        <w:numPr>
          <w:ilvl w:val="0"/>
          <w:numId w:val="2"/>
        </w:numPr>
        <w:ind w:firstLineChars="0"/>
      </w:pPr>
      <w:r>
        <w:rPr>
          <w:rFonts w:hint="eastAsia"/>
        </w:rPr>
        <w:t>将导航台车推到障碍物前一段距离静止，向前推动导航台车到一定速度越</w:t>
      </w:r>
      <w:bookmarkStart w:id="169" w:name="_GoBack"/>
      <w:bookmarkEnd w:id="169"/>
      <w:r>
        <w:rPr>
          <w:rFonts w:hint="eastAsia"/>
        </w:rPr>
        <w:t>过障碍物；</w:t>
      </w:r>
    </w:p>
    <w:p w14:paraId="3212B820" w14:textId="77777777" w:rsidR="00F01EBD" w:rsidRDefault="00612B56">
      <w:pPr>
        <w:pStyle w:val="ad"/>
        <w:numPr>
          <w:ilvl w:val="0"/>
          <w:numId w:val="2"/>
        </w:numPr>
        <w:ind w:firstLineChars="0"/>
      </w:pPr>
      <w:r>
        <w:rPr>
          <w:rFonts w:hint="eastAsia"/>
        </w:rPr>
        <w:t>台车越过障碍物后停止并向后移动退出障碍物；</w:t>
      </w:r>
    </w:p>
    <w:p w14:paraId="132E6F9B" w14:textId="77777777" w:rsidR="00F01EBD" w:rsidRDefault="00612B56">
      <w:pPr>
        <w:pStyle w:val="ad"/>
        <w:numPr>
          <w:ilvl w:val="0"/>
          <w:numId w:val="2"/>
        </w:numPr>
        <w:ind w:firstLineChars="0"/>
      </w:pPr>
      <w:r>
        <w:rPr>
          <w:rFonts w:hint="eastAsia"/>
        </w:rPr>
        <w:t>重复上述步骤</w:t>
      </w:r>
      <w:r>
        <w:rPr>
          <w:rFonts w:hint="eastAsia"/>
        </w:rPr>
        <w:t>1</w:t>
      </w:r>
      <w:r>
        <w:t>0</w:t>
      </w:r>
      <w:r>
        <w:rPr>
          <w:rFonts w:hint="eastAsia"/>
        </w:rPr>
        <w:t>次，目视台车是否可以完整越过障碍物以及过程中是否出现失衡现象；</w:t>
      </w:r>
    </w:p>
    <w:p w14:paraId="777C47D3" w14:textId="77777777" w:rsidR="00F01EBD" w:rsidRDefault="00612B56">
      <w:pPr>
        <w:pStyle w:val="ad"/>
        <w:numPr>
          <w:ilvl w:val="0"/>
          <w:numId w:val="2"/>
        </w:numPr>
        <w:ind w:firstLineChars="0"/>
      </w:pPr>
      <w:r>
        <w:rPr>
          <w:rFonts w:hint="eastAsia"/>
        </w:rPr>
        <w:t>将执行台车、操作台车推到障碍物前，重复上述步骤并目视确认台车是否可以完整越过障碍物以及过程中是否出现失衡现象；</w:t>
      </w:r>
    </w:p>
    <w:p w14:paraId="75DC6488" w14:textId="77777777" w:rsidR="00F01EBD" w:rsidRDefault="00612B56">
      <w:pPr>
        <w:pStyle w:val="1"/>
      </w:pPr>
      <w:bookmarkStart w:id="170" w:name="_Toc25451"/>
      <w:bookmarkStart w:id="171" w:name="_Toc5520"/>
      <w:bookmarkStart w:id="172" w:name="_Toc5798"/>
      <w:bookmarkStart w:id="173" w:name="_Toc25867"/>
      <w:bookmarkStart w:id="174" w:name="_Toc25403"/>
      <w:bookmarkStart w:id="175" w:name="_Toc31962"/>
      <w:bookmarkStart w:id="176" w:name="_Toc16250"/>
      <w:bookmarkStart w:id="177" w:name="_Toc140239714"/>
      <w:bookmarkStart w:id="178" w:name="_Toc16593"/>
      <w:bookmarkStart w:id="179" w:name="_Toc17913"/>
      <w:r>
        <w:rPr>
          <w:rFonts w:hint="eastAsia"/>
        </w:rPr>
        <w:lastRenderedPageBreak/>
        <w:t>验证结果与结论</w:t>
      </w:r>
      <w:bookmarkEnd w:id="170"/>
      <w:bookmarkEnd w:id="171"/>
      <w:bookmarkEnd w:id="172"/>
      <w:bookmarkEnd w:id="173"/>
      <w:bookmarkEnd w:id="174"/>
      <w:bookmarkEnd w:id="175"/>
      <w:bookmarkEnd w:id="176"/>
      <w:bookmarkEnd w:id="177"/>
      <w:bookmarkEnd w:id="178"/>
      <w:bookmarkEnd w:id="179"/>
    </w:p>
    <w:p w14:paraId="2309B16A" w14:textId="77777777" w:rsidR="00F01EBD" w:rsidRDefault="00612B56">
      <w:pPr>
        <w:ind w:firstLineChars="200" w:firstLine="480"/>
        <w:rPr>
          <w:szCs w:val="22"/>
        </w:rPr>
      </w:pPr>
      <w:r>
        <w:rPr>
          <w:rFonts w:hint="eastAsia"/>
          <w:szCs w:val="22"/>
        </w:rPr>
        <w:t>三台车分别都可以完整平稳越过障碍物，且过程中没有出现失衡等现象。</w:t>
      </w:r>
    </w:p>
    <w:p w14:paraId="45E7FAA9" w14:textId="77777777" w:rsidR="00F01EBD" w:rsidRDefault="00612B56">
      <w:pPr>
        <w:rPr>
          <w:color w:val="FF0000"/>
        </w:rPr>
      </w:pPr>
      <w:r>
        <w:rPr>
          <w:rFonts w:hint="eastAsia"/>
          <w:color w:val="FF0000"/>
        </w:rPr>
        <w:t>补充照片</w:t>
      </w:r>
    </w:p>
    <w:sectPr w:rsidR="00F01EBD">
      <w:footerReference w:type="default" r:id="rId12"/>
      <w:pgSz w:w="11906" w:h="16838"/>
      <w:pgMar w:top="1417" w:right="1803" w:bottom="850" w:left="1803" w:header="851" w:footer="283" w:gutter="0"/>
      <w:pgNumType w:start="1"/>
      <w:cols w:space="0"/>
      <w:docGrid w:type="lines" w:linePitch="395"/>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wuhui" w:date="2023-08-01T14:26:00Z" w:initials="">
    <w:p w14:paraId="34BE4535" w14:textId="77777777" w:rsidR="00F01EBD" w:rsidRDefault="00612B56">
      <w:pPr>
        <w:pStyle w:val="a5"/>
      </w:pPr>
      <w:r>
        <w:rPr>
          <w:rFonts w:hint="eastAsia"/>
        </w:rPr>
        <w:t>明确</w:t>
      </w:r>
      <w:r>
        <w:rPr>
          <w:rFonts w:hint="eastAsia"/>
        </w:rPr>
        <w:t>“</w:t>
      </w:r>
      <w:r>
        <w:rPr>
          <w:rFonts w:hint="eastAsia"/>
        </w:rPr>
        <w:t>试验</w:t>
      </w:r>
      <w:r>
        <w:rPr>
          <w:rFonts w:hint="eastAsia"/>
        </w:rPr>
        <w:t>”</w:t>
      </w:r>
      <w:r>
        <w:rPr>
          <w:rFonts w:hint="eastAsia"/>
        </w:rPr>
        <w:t>or</w:t>
      </w:r>
      <w:r>
        <w:rPr>
          <w:rFonts w:hint="eastAsia"/>
        </w:rPr>
        <w:t>“验证”文件名、标题、内容一致</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4BE4535"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745715" w14:textId="77777777" w:rsidR="00612B56" w:rsidRDefault="00612B56">
      <w:pPr>
        <w:spacing w:line="240" w:lineRule="auto"/>
      </w:pPr>
      <w:r>
        <w:separator/>
      </w:r>
    </w:p>
  </w:endnote>
  <w:endnote w:type="continuationSeparator" w:id="0">
    <w:p w14:paraId="129CD73C" w14:textId="77777777" w:rsidR="00612B56" w:rsidRDefault="00612B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BEA39B" w14:textId="77777777" w:rsidR="00F01EBD" w:rsidRDefault="00612B56">
    <w:pPr>
      <w:pStyle w:val="a7"/>
      <w:tabs>
        <w:tab w:val="clear" w:pos="4153"/>
        <w:tab w:val="left" w:pos="3013"/>
      </w:tabs>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3D5E0D2" w14:textId="77777777" w:rsidR="00F01EBD" w:rsidRDefault="00F01EBD">
                          <w:pPr>
                            <w:pStyle w:val="a7"/>
                            <w:rPr>
                              <w:rFonts w:ascii="Times New Roman" w:hAnsi="Times New Roman" w:cs="Times New Roman"/>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14:paraId="13D5E0D2" w14:textId="77777777" w:rsidR="00F01EBD" w:rsidRDefault="00F01EBD">
                    <w:pPr>
                      <w:pStyle w:val="a7"/>
                      <w:rPr>
                        <w:rFonts w:ascii="Times New Roman" w:hAnsi="Times New Roman" w:cs="Times New Roman"/>
                      </w:rPr>
                    </w:pPr>
                  </w:p>
                </w:txbxContent>
              </v:textbox>
              <w10:wrap anchorx="margin"/>
            </v:shape>
          </w:pict>
        </mc:Fallback>
      </mc:AlternateContent>
    </w:r>
    <w:r>
      <w:rPr>
        <w:rFonts w:hint="eastAsia"/>
      </w:rP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68862F" w14:textId="77777777" w:rsidR="00F01EBD" w:rsidRDefault="00612B56">
    <w:pPr>
      <w:pStyle w:val="a7"/>
      <w:tabs>
        <w:tab w:val="clear" w:pos="4153"/>
        <w:tab w:val="left" w:pos="3013"/>
      </w:tabs>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F8328A0" w14:textId="74C27589" w:rsidR="00F01EBD" w:rsidRDefault="00612B56">
                          <w:pPr>
                            <w:pStyle w:val="a7"/>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sidR="00DE53FC">
                            <w:rPr>
                              <w:rFonts w:ascii="Times New Roman" w:hAnsi="Times New Roman" w:cs="Times New Roman"/>
                              <w:noProof/>
                            </w:rPr>
                            <w:t>3</w:t>
                          </w:r>
                          <w:r>
                            <w:rPr>
                              <w:rFonts w:ascii="Times New Roman" w:hAnsi="Times New Roman" w:cs="Times New Roma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OxjXvmMCAAARBQAADgAAAAAAAAAAAAAAAAAuAgAAZHJzL2Uyb0RvYy54&#10;bWxQSwECLQAUAAYACAAAACEAcarRudcAAAAFAQAADwAAAAAAAAAAAAAAAAC9BAAAZHJzL2Rvd25y&#10;ZXYueG1sUEsFBgAAAAAEAAQA8wAAAMEFAAAAAA==&#10;" filled="f" stroked="f" strokeweight=".5pt">
              <v:textbox style="mso-fit-shape-to-text:t" inset="0,0,0,0">
                <w:txbxContent>
                  <w:p w14:paraId="6F8328A0" w14:textId="74C27589" w:rsidR="00F01EBD" w:rsidRDefault="00612B56">
                    <w:pPr>
                      <w:pStyle w:val="a7"/>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sidR="00DE53FC">
                      <w:rPr>
                        <w:rFonts w:ascii="Times New Roman" w:hAnsi="Times New Roman" w:cs="Times New Roman"/>
                        <w:noProof/>
                      </w:rPr>
                      <w:t>3</w:t>
                    </w:r>
                    <w:r>
                      <w:rPr>
                        <w:rFonts w:ascii="Times New Roman" w:hAnsi="Times New Roman" w:cs="Times New Roman"/>
                      </w:rPr>
                      <w:fldChar w:fldCharType="end"/>
                    </w:r>
                  </w:p>
                </w:txbxContent>
              </v:textbox>
              <w10:wrap anchorx="margin"/>
            </v:shape>
          </w:pict>
        </mc:Fallback>
      </mc:AlternateContent>
    </w:r>
    <w:r>
      <w:rPr>
        <w:rFonts w:hint="eastAsia"/>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666B6C" w14:textId="77777777" w:rsidR="00612B56" w:rsidRDefault="00612B56">
      <w:r>
        <w:separator/>
      </w:r>
    </w:p>
  </w:footnote>
  <w:footnote w:type="continuationSeparator" w:id="0">
    <w:p w14:paraId="5932DFE5" w14:textId="77777777" w:rsidR="00612B56" w:rsidRDefault="00612B5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353D36" w14:textId="77777777" w:rsidR="00F01EBD" w:rsidRDefault="00612B56">
    <w:pPr>
      <w:pStyle w:val="a8"/>
      <w:jc w:val="center"/>
      <w:rPr>
        <w:sz w:val="21"/>
        <w:szCs w:val="32"/>
      </w:rPr>
    </w:pPr>
    <w:r>
      <w:rPr>
        <w:rFonts w:hint="eastAsia"/>
        <w:sz w:val="21"/>
        <w:szCs w:val="32"/>
      </w:rPr>
      <w:t xml:space="preserve">                                                       </w:t>
    </w:r>
    <w:r>
      <w:rPr>
        <w:rFonts w:hint="eastAsia"/>
        <w:sz w:val="21"/>
        <w:szCs w:val="32"/>
      </w:rPr>
      <w:t>杭州三坛医疗科技有限公司</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04F06F2"/>
    <w:multiLevelType w:val="singleLevel"/>
    <w:tmpl w:val="804F06F2"/>
    <w:lvl w:ilvl="0">
      <w:start w:val="1"/>
      <w:numFmt w:val="decimal"/>
      <w:lvlText w:val="%1)"/>
      <w:lvlJc w:val="left"/>
      <w:pPr>
        <w:tabs>
          <w:tab w:val="left" w:pos="420"/>
        </w:tabs>
        <w:ind w:left="845" w:hanging="425"/>
      </w:pPr>
      <w:rPr>
        <w:rFonts w:hint="default"/>
      </w:rPr>
    </w:lvl>
  </w:abstractNum>
  <w:abstractNum w:abstractNumId="1" w15:restartNumberingAfterBreak="0">
    <w:nsid w:val="63E8BCAC"/>
    <w:multiLevelType w:val="multilevel"/>
    <w:tmpl w:val="63E8BCAC"/>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宋体" w:eastAsia="宋体" w:hAnsi="宋体" w:cs="宋体" w:hint="eastAsia"/>
      </w:rPr>
    </w:lvl>
    <w:lvl w:ilvl="2">
      <w:start w:val="1"/>
      <w:numFmt w:val="decimal"/>
      <w:pStyle w:val="3"/>
      <w:isLgl/>
      <w:lvlText w:val="%1.%2.%3."/>
      <w:lvlJc w:val="left"/>
      <w:pPr>
        <w:ind w:left="720" w:hanging="720"/>
      </w:pPr>
      <w:rPr>
        <w:rFonts w:hint="eastAsia"/>
      </w:rPr>
    </w:lvl>
    <w:lvl w:ilvl="3">
      <w:start w:val="1"/>
      <w:numFmt w:val="decimal"/>
      <w:pStyle w:val="4"/>
      <w:isLgl/>
      <w:lvlText w:val="%1.%2.%3.%4."/>
      <w:lvlJc w:val="left"/>
      <w:pPr>
        <w:ind w:left="864" w:hanging="864"/>
      </w:pPr>
      <w:rPr>
        <w:rFonts w:hint="eastAsia"/>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enxia">
    <w15:presenceInfo w15:providerId="None" w15:userId="chenx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trackRevisions/>
  <w:defaultTabStop w:val="420"/>
  <w:drawingGridVerticalSpacing w:val="198"/>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YxYzliYTBkZTVjMzFlOTE2YTIxMjJmZTk2Zjk5OTIifQ=="/>
  </w:docVars>
  <w:rsids>
    <w:rsidRoot w:val="00172A27"/>
    <w:rsid w:val="000654CF"/>
    <w:rsid w:val="00164BEA"/>
    <w:rsid w:val="00172A27"/>
    <w:rsid w:val="001A6428"/>
    <w:rsid w:val="00242D31"/>
    <w:rsid w:val="00326DF8"/>
    <w:rsid w:val="0035701E"/>
    <w:rsid w:val="00583969"/>
    <w:rsid w:val="00612B56"/>
    <w:rsid w:val="006176C8"/>
    <w:rsid w:val="0076637F"/>
    <w:rsid w:val="00767BD7"/>
    <w:rsid w:val="008475EF"/>
    <w:rsid w:val="00917D9A"/>
    <w:rsid w:val="009616D8"/>
    <w:rsid w:val="00AE00C1"/>
    <w:rsid w:val="00C26B10"/>
    <w:rsid w:val="00CC79CB"/>
    <w:rsid w:val="00D1621C"/>
    <w:rsid w:val="00DE53FC"/>
    <w:rsid w:val="00F01EBD"/>
    <w:rsid w:val="01242FDD"/>
    <w:rsid w:val="012C21C6"/>
    <w:rsid w:val="013C7235"/>
    <w:rsid w:val="01D67EAB"/>
    <w:rsid w:val="01F23AA6"/>
    <w:rsid w:val="0260168B"/>
    <w:rsid w:val="02644ACE"/>
    <w:rsid w:val="02AB0636"/>
    <w:rsid w:val="03377BF0"/>
    <w:rsid w:val="040344C3"/>
    <w:rsid w:val="04CA4BB5"/>
    <w:rsid w:val="05CB5F07"/>
    <w:rsid w:val="064C693C"/>
    <w:rsid w:val="06BF1533"/>
    <w:rsid w:val="074012A7"/>
    <w:rsid w:val="074245F9"/>
    <w:rsid w:val="08756ED0"/>
    <w:rsid w:val="08B11E84"/>
    <w:rsid w:val="092403B3"/>
    <w:rsid w:val="0A65416C"/>
    <w:rsid w:val="0ACD1D30"/>
    <w:rsid w:val="0BB928C2"/>
    <w:rsid w:val="0CA16FF1"/>
    <w:rsid w:val="0CD02B9A"/>
    <w:rsid w:val="0D257698"/>
    <w:rsid w:val="0D380D3F"/>
    <w:rsid w:val="0D743CCE"/>
    <w:rsid w:val="0DB875C6"/>
    <w:rsid w:val="0E3C357E"/>
    <w:rsid w:val="0F525587"/>
    <w:rsid w:val="0F8F0B56"/>
    <w:rsid w:val="0F94680C"/>
    <w:rsid w:val="0FB13C24"/>
    <w:rsid w:val="10767088"/>
    <w:rsid w:val="10A12DA0"/>
    <w:rsid w:val="10AD4E23"/>
    <w:rsid w:val="117A794E"/>
    <w:rsid w:val="120135A5"/>
    <w:rsid w:val="12580DEF"/>
    <w:rsid w:val="12621206"/>
    <w:rsid w:val="128812A8"/>
    <w:rsid w:val="12C845D2"/>
    <w:rsid w:val="132604F3"/>
    <w:rsid w:val="13F8073F"/>
    <w:rsid w:val="141E2224"/>
    <w:rsid w:val="15835095"/>
    <w:rsid w:val="1585042C"/>
    <w:rsid w:val="16BE5831"/>
    <w:rsid w:val="17370A93"/>
    <w:rsid w:val="1754438B"/>
    <w:rsid w:val="17B6703A"/>
    <w:rsid w:val="17F51C94"/>
    <w:rsid w:val="181F4BF8"/>
    <w:rsid w:val="18785FB9"/>
    <w:rsid w:val="198F3CBF"/>
    <w:rsid w:val="1A390B5E"/>
    <w:rsid w:val="1BEE1C27"/>
    <w:rsid w:val="1C4A1B3F"/>
    <w:rsid w:val="1C6A185D"/>
    <w:rsid w:val="1C6C5911"/>
    <w:rsid w:val="1D5D09E7"/>
    <w:rsid w:val="1D6660A0"/>
    <w:rsid w:val="1EE86F0A"/>
    <w:rsid w:val="1F66304B"/>
    <w:rsid w:val="1F7229C9"/>
    <w:rsid w:val="20E76E8C"/>
    <w:rsid w:val="21850588"/>
    <w:rsid w:val="22F93A8C"/>
    <w:rsid w:val="23D729E7"/>
    <w:rsid w:val="24540CD2"/>
    <w:rsid w:val="24A27F99"/>
    <w:rsid w:val="25325929"/>
    <w:rsid w:val="25C42F68"/>
    <w:rsid w:val="25CB306A"/>
    <w:rsid w:val="2619352E"/>
    <w:rsid w:val="27434EF3"/>
    <w:rsid w:val="27C65F43"/>
    <w:rsid w:val="27F94167"/>
    <w:rsid w:val="285F5832"/>
    <w:rsid w:val="29051F39"/>
    <w:rsid w:val="29154C2F"/>
    <w:rsid w:val="2A24147A"/>
    <w:rsid w:val="2A515B27"/>
    <w:rsid w:val="2A5B04BE"/>
    <w:rsid w:val="2ABB636F"/>
    <w:rsid w:val="2AC45B60"/>
    <w:rsid w:val="2C9921DB"/>
    <w:rsid w:val="2D7A1034"/>
    <w:rsid w:val="2DE10445"/>
    <w:rsid w:val="2DFA09C5"/>
    <w:rsid w:val="2E332A79"/>
    <w:rsid w:val="2E5D21FC"/>
    <w:rsid w:val="2F27081C"/>
    <w:rsid w:val="2FA264AA"/>
    <w:rsid w:val="30720789"/>
    <w:rsid w:val="31332561"/>
    <w:rsid w:val="31383382"/>
    <w:rsid w:val="313D09A1"/>
    <w:rsid w:val="325D23A1"/>
    <w:rsid w:val="334447D4"/>
    <w:rsid w:val="33740094"/>
    <w:rsid w:val="33945FB2"/>
    <w:rsid w:val="33AA484A"/>
    <w:rsid w:val="34583831"/>
    <w:rsid w:val="348E4BCA"/>
    <w:rsid w:val="35DB6BE7"/>
    <w:rsid w:val="366A584F"/>
    <w:rsid w:val="3683146A"/>
    <w:rsid w:val="37612E17"/>
    <w:rsid w:val="37D0077B"/>
    <w:rsid w:val="399B3711"/>
    <w:rsid w:val="39B5645A"/>
    <w:rsid w:val="3A1D45CF"/>
    <w:rsid w:val="3AA04502"/>
    <w:rsid w:val="3B9F35EC"/>
    <w:rsid w:val="3BE41B48"/>
    <w:rsid w:val="3D4D3A52"/>
    <w:rsid w:val="3DC207C2"/>
    <w:rsid w:val="3EBC2DD4"/>
    <w:rsid w:val="3F235A98"/>
    <w:rsid w:val="3F3B58A2"/>
    <w:rsid w:val="3F9E2EF4"/>
    <w:rsid w:val="40C13F3B"/>
    <w:rsid w:val="40E2300C"/>
    <w:rsid w:val="41E43209"/>
    <w:rsid w:val="428C27FE"/>
    <w:rsid w:val="42B13934"/>
    <w:rsid w:val="42B344DA"/>
    <w:rsid w:val="42CF3399"/>
    <w:rsid w:val="440F0AF3"/>
    <w:rsid w:val="448E2DB4"/>
    <w:rsid w:val="44DF1658"/>
    <w:rsid w:val="458A240E"/>
    <w:rsid w:val="45B46927"/>
    <w:rsid w:val="462F0F14"/>
    <w:rsid w:val="46475912"/>
    <w:rsid w:val="46E838D4"/>
    <w:rsid w:val="47726CF8"/>
    <w:rsid w:val="48121F78"/>
    <w:rsid w:val="484F06B1"/>
    <w:rsid w:val="486D7E1A"/>
    <w:rsid w:val="489A23B6"/>
    <w:rsid w:val="48A24812"/>
    <w:rsid w:val="48BA7972"/>
    <w:rsid w:val="48BF1991"/>
    <w:rsid w:val="48F92351"/>
    <w:rsid w:val="49712725"/>
    <w:rsid w:val="4B5A4478"/>
    <w:rsid w:val="4B8B07CC"/>
    <w:rsid w:val="4C811E19"/>
    <w:rsid w:val="4D491FEF"/>
    <w:rsid w:val="4D7C3C63"/>
    <w:rsid w:val="4DAA171B"/>
    <w:rsid w:val="4DC710FA"/>
    <w:rsid w:val="4E914C14"/>
    <w:rsid w:val="4F09780D"/>
    <w:rsid w:val="513F460A"/>
    <w:rsid w:val="51936894"/>
    <w:rsid w:val="51B8140F"/>
    <w:rsid w:val="529F58A7"/>
    <w:rsid w:val="52FA58EC"/>
    <w:rsid w:val="53D852B7"/>
    <w:rsid w:val="544C29BF"/>
    <w:rsid w:val="54BA5742"/>
    <w:rsid w:val="56D46745"/>
    <w:rsid w:val="56D6159C"/>
    <w:rsid w:val="57060B39"/>
    <w:rsid w:val="5865469B"/>
    <w:rsid w:val="587368DE"/>
    <w:rsid w:val="59C8705B"/>
    <w:rsid w:val="5AB301E0"/>
    <w:rsid w:val="5B466F60"/>
    <w:rsid w:val="5B5B4742"/>
    <w:rsid w:val="5BD63961"/>
    <w:rsid w:val="5BE7781C"/>
    <w:rsid w:val="5BEC7DDB"/>
    <w:rsid w:val="5C173CA2"/>
    <w:rsid w:val="5C806A68"/>
    <w:rsid w:val="5E174F69"/>
    <w:rsid w:val="5E755F4B"/>
    <w:rsid w:val="5F1E2487"/>
    <w:rsid w:val="5F483205"/>
    <w:rsid w:val="5F5D03BD"/>
    <w:rsid w:val="5FB81FB6"/>
    <w:rsid w:val="5FDF06B8"/>
    <w:rsid w:val="600617D7"/>
    <w:rsid w:val="60442B77"/>
    <w:rsid w:val="60547BD1"/>
    <w:rsid w:val="60DC4E7C"/>
    <w:rsid w:val="60E46730"/>
    <w:rsid w:val="619D62BC"/>
    <w:rsid w:val="61EE6039"/>
    <w:rsid w:val="62505ED4"/>
    <w:rsid w:val="625F05BC"/>
    <w:rsid w:val="627658E4"/>
    <w:rsid w:val="63863062"/>
    <w:rsid w:val="638721F4"/>
    <w:rsid w:val="64322884"/>
    <w:rsid w:val="654515A1"/>
    <w:rsid w:val="657462CA"/>
    <w:rsid w:val="65AC3E31"/>
    <w:rsid w:val="667F0D60"/>
    <w:rsid w:val="66C36ACC"/>
    <w:rsid w:val="670C1F82"/>
    <w:rsid w:val="67573E35"/>
    <w:rsid w:val="68837AC6"/>
    <w:rsid w:val="68D50AD5"/>
    <w:rsid w:val="68E953F3"/>
    <w:rsid w:val="69677250"/>
    <w:rsid w:val="6A7C36FF"/>
    <w:rsid w:val="6A81381E"/>
    <w:rsid w:val="6B5A5D8D"/>
    <w:rsid w:val="6C0B71D2"/>
    <w:rsid w:val="6D5F31A0"/>
    <w:rsid w:val="6D976FEF"/>
    <w:rsid w:val="6DDE6EA2"/>
    <w:rsid w:val="6E007219"/>
    <w:rsid w:val="6EBD03FE"/>
    <w:rsid w:val="6F250974"/>
    <w:rsid w:val="6F425277"/>
    <w:rsid w:val="7008444B"/>
    <w:rsid w:val="70334C0E"/>
    <w:rsid w:val="7044032E"/>
    <w:rsid w:val="72AF4744"/>
    <w:rsid w:val="73CF0E5E"/>
    <w:rsid w:val="73D73977"/>
    <w:rsid w:val="74352EDB"/>
    <w:rsid w:val="74CD31BC"/>
    <w:rsid w:val="74DC704C"/>
    <w:rsid w:val="75B754E7"/>
    <w:rsid w:val="75DE5FD3"/>
    <w:rsid w:val="76AF189E"/>
    <w:rsid w:val="76C435C8"/>
    <w:rsid w:val="771F304D"/>
    <w:rsid w:val="77B35E42"/>
    <w:rsid w:val="78225D97"/>
    <w:rsid w:val="78B236E4"/>
    <w:rsid w:val="78DA32BC"/>
    <w:rsid w:val="790E7842"/>
    <w:rsid w:val="79763CE0"/>
    <w:rsid w:val="79DD2BDF"/>
    <w:rsid w:val="79E80E57"/>
    <w:rsid w:val="7A485CA4"/>
    <w:rsid w:val="7A7E3193"/>
    <w:rsid w:val="7ABF68AF"/>
    <w:rsid w:val="7ADF1C4E"/>
    <w:rsid w:val="7B16713E"/>
    <w:rsid w:val="7B6902D6"/>
    <w:rsid w:val="7BAB10EE"/>
    <w:rsid w:val="7BC6610D"/>
    <w:rsid w:val="7BD134CC"/>
    <w:rsid w:val="7C6C243B"/>
    <w:rsid w:val="7C977CED"/>
    <w:rsid w:val="7D521DBC"/>
    <w:rsid w:val="7E626F25"/>
    <w:rsid w:val="7E7F226F"/>
    <w:rsid w:val="7E85156B"/>
    <w:rsid w:val="7EAB7807"/>
    <w:rsid w:val="7F6A0F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68231D"/>
  <w15:docId w15:val="{47FFFC3F-0A92-4659-9294-A0DEAD9DA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qFormat="1"/>
    <w:lsdException w:name="annotation text" w:qFormat="1"/>
    <w:lsdException w:name="header" w:qFormat="1"/>
    <w:lsdException w:name="footer" w:qFormat="1"/>
    <w:lsdException w:name="caption" w:semiHidden="1" w:unhideWhenUsed="1" w:qFormat="1"/>
    <w:lsdException w:name="annotation reference" w:semiHidden="1" w:uiPriority="99" w:unhideWhenUsed="1" w:qFormat="1"/>
    <w:lsdException w:name="page number" w:qFormat="1"/>
    <w:lsdException w:name="Title" w:qFormat="1"/>
    <w:lsdException w:name="Default Paragraph Font" w:semiHidden="1" w:uiPriority="1" w:unhideWhenUsed="1" w:qFormat="1"/>
    <w:lsdException w:name="Body Text" w:qFormat="1"/>
    <w:lsdException w:name="Subtitle" w:qFormat="1"/>
    <w:lsdException w:name="Body Text Indent 3" w:qFormat="1"/>
    <w:lsdException w:name="Block Text"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iPriority="99"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a0"/>
    <w:qFormat/>
    <w:pPr>
      <w:widowControl w:val="0"/>
      <w:spacing w:line="360" w:lineRule="auto"/>
      <w:jc w:val="both"/>
    </w:pPr>
    <w:rPr>
      <w:rFonts w:asciiTheme="minorHAnsi" w:hAnsiTheme="minorHAnsi" w:cstheme="minorBidi"/>
      <w:kern w:val="2"/>
      <w:sz w:val="24"/>
      <w:szCs w:val="24"/>
    </w:rPr>
  </w:style>
  <w:style w:type="paragraph" w:styleId="1">
    <w:name w:val="heading 1"/>
    <w:basedOn w:val="10"/>
    <w:next w:val="a"/>
    <w:qFormat/>
    <w:pPr>
      <w:keepNext/>
      <w:keepLines/>
      <w:numPr>
        <w:numId w:val="1"/>
      </w:numPr>
      <w:spacing w:before="100" w:after="90" w:line="240" w:lineRule="auto"/>
      <w:jc w:val="left"/>
      <w:outlineLvl w:val="0"/>
    </w:pPr>
    <w:rPr>
      <w:b/>
      <w:kern w:val="44"/>
      <w:sz w:val="32"/>
    </w:rPr>
  </w:style>
  <w:style w:type="paragraph" w:styleId="2">
    <w:name w:val="heading 2"/>
    <w:basedOn w:val="a"/>
    <w:next w:val="a"/>
    <w:unhideWhenUsed/>
    <w:qFormat/>
    <w:pPr>
      <w:keepNext/>
      <w:keepLines/>
      <w:numPr>
        <w:ilvl w:val="1"/>
        <w:numId w:val="1"/>
      </w:numPr>
      <w:spacing w:before="140" w:after="140" w:line="240" w:lineRule="auto"/>
      <w:outlineLvl w:val="1"/>
    </w:pPr>
    <w:rPr>
      <w:rFonts w:ascii="Arial" w:hAnsi="Arial"/>
      <w:b/>
    </w:rPr>
  </w:style>
  <w:style w:type="paragraph" w:styleId="3">
    <w:name w:val="heading 3"/>
    <w:basedOn w:val="a"/>
    <w:next w:val="a"/>
    <w:unhideWhenUsed/>
    <w:qFormat/>
    <w:pPr>
      <w:keepNext/>
      <w:keepLines/>
      <w:numPr>
        <w:ilvl w:val="2"/>
        <w:numId w:val="1"/>
      </w:numPr>
      <w:spacing w:before="260" w:after="260" w:line="240" w:lineRule="auto"/>
      <w:outlineLvl w:val="2"/>
    </w:pPr>
    <w:rPr>
      <w:b/>
      <w:sz w:val="28"/>
    </w:rPr>
  </w:style>
  <w:style w:type="paragraph" w:styleId="4">
    <w:name w:val="heading 4"/>
    <w:basedOn w:val="a"/>
    <w:next w:val="a"/>
    <w:unhideWhenUsed/>
    <w:qFormat/>
    <w:pPr>
      <w:keepNext/>
      <w:keepLines/>
      <w:numPr>
        <w:ilvl w:val="3"/>
        <w:numId w:val="1"/>
      </w:numPr>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numPr>
        <w:ilvl w:val="4"/>
        <w:numId w:val="1"/>
      </w:numPr>
      <w:spacing w:before="280" w:after="290" w:line="372" w:lineRule="auto"/>
      <w:outlineLvl w:val="4"/>
    </w:pPr>
    <w:rPr>
      <w:b/>
      <w:sz w:val="28"/>
    </w:rPr>
  </w:style>
  <w:style w:type="paragraph" w:styleId="6">
    <w:name w:val="heading 6"/>
    <w:basedOn w:val="a"/>
    <w:next w:val="a"/>
    <w:semiHidden/>
    <w:unhideWhenUsed/>
    <w:qFormat/>
    <w:pPr>
      <w:keepNext/>
      <w:keepLines/>
      <w:numPr>
        <w:ilvl w:val="5"/>
        <w:numId w:val="1"/>
      </w:numPr>
      <w:spacing w:before="240" w:after="64" w:line="317" w:lineRule="auto"/>
      <w:outlineLvl w:val="5"/>
    </w:pPr>
    <w:rPr>
      <w:rFonts w:ascii="Arial" w:eastAsia="黑体" w:hAnsi="Arial"/>
      <w:b/>
    </w:rPr>
  </w:style>
  <w:style w:type="paragraph" w:styleId="7">
    <w:name w:val="heading 7"/>
    <w:basedOn w:val="a"/>
    <w:next w:val="a"/>
    <w:semiHidden/>
    <w:unhideWhenUsed/>
    <w:qFormat/>
    <w:pPr>
      <w:keepNext/>
      <w:keepLines/>
      <w:numPr>
        <w:ilvl w:val="6"/>
        <w:numId w:val="1"/>
      </w:numPr>
      <w:spacing w:before="240" w:after="64" w:line="317" w:lineRule="auto"/>
      <w:outlineLvl w:val="6"/>
    </w:pPr>
    <w:rPr>
      <w:b/>
    </w:rPr>
  </w:style>
  <w:style w:type="paragraph" w:styleId="8">
    <w:name w:val="heading 8"/>
    <w:basedOn w:val="a"/>
    <w:next w:val="a"/>
    <w:semiHidden/>
    <w:unhideWhenUsed/>
    <w:qFormat/>
    <w:pPr>
      <w:keepNext/>
      <w:keepLines/>
      <w:numPr>
        <w:ilvl w:val="7"/>
        <w:numId w:val="1"/>
      </w:numPr>
      <w:spacing w:before="240" w:after="64" w:line="317" w:lineRule="auto"/>
      <w:outlineLvl w:val="7"/>
    </w:pPr>
    <w:rPr>
      <w:rFonts w:ascii="Arial" w:eastAsia="黑体" w:hAnsi="Arial"/>
    </w:rPr>
  </w:style>
  <w:style w:type="paragraph" w:styleId="9">
    <w:name w:val="heading 9"/>
    <w:basedOn w:val="a"/>
    <w:next w:val="a"/>
    <w:semiHidden/>
    <w:unhideWhenUsed/>
    <w:qFormat/>
    <w:pPr>
      <w:keepNext/>
      <w:keepLines/>
      <w:numPr>
        <w:ilvl w:val="8"/>
        <w:numId w:val="1"/>
      </w:numPr>
      <w:spacing w:before="240" w:after="64" w:line="317" w:lineRule="auto"/>
      <w:outlineLvl w:val="8"/>
    </w:pPr>
    <w:rPr>
      <w:rFonts w:ascii="Arial" w:eastAsia="黑体" w:hAnsi="Arial"/>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lock Text"/>
    <w:basedOn w:val="a"/>
    <w:qFormat/>
    <w:pPr>
      <w:spacing w:after="120"/>
      <w:ind w:leftChars="700" w:left="1440" w:rightChars="700" w:right="700"/>
    </w:pPr>
  </w:style>
  <w:style w:type="paragraph" w:styleId="10">
    <w:name w:val="toc 1"/>
    <w:basedOn w:val="a"/>
    <w:next w:val="a"/>
    <w:uiPriority w:val="39"/>
    <w:qFormat/>
  </w:style>
  <w:style w:type="paragraph" w:styleId="a4">
    <w:name w:val="caption"/>
    <w:basedOn w:val="a"/>
    <w:next w:val="a"/>
    <w:semiHidden/>
    <w:unhideWhenUsed/>
    <w:qFormat/>
    <w:rPr>
      <w:rFonts w:ascii="Arial" w:eastAsia="黑体" w:hAnsi="Arial"/>
      <w:sz w:val="20"/>
    </w:rPr>
  </w:style>
  <w:style w:type="paragraph" w:styleId="a5">
    <w:name w:val="annotation text"/>
    <w:basedOn w:val="a"/>
    <w:qFormat/>
    <w:pPr>
      <w:jc w:val="left"/>
    </w:pPr>
  </w:style>
  <w:style w:type="paragraph" w:styleId="a6">
    <w:name w:val="Body Text"/>
    <w:basedOn w:val="a"/>
    <w:qFormat/>
    <w:pPr>
      <w:adjustRightInd w:val="0"/>
      <w:snapToGrid w:val="0"/>
      <w:ind w:firstLineChars="200" w:firstLine="200"/>
    </w:pPr>
    <w:rPr>
      <w:rFonts w:cs="宋体"/>
      <w:szCs w:val="30"/>
    </w:rPr>
  </w:style>
  <w:style w:type="paragraph" w:styleId="30">
    <w:name w:val="toc 3"/>
    <w:basedOn w:val="a"/>
    <w:next w:val="a"/>
    <w:qFormat/>
    <w:pPr>
      <w:ind w:leftChars="400" w:left="840"/>
    </w:pPr>
  </w:style>
  <w:style w:type="paragraph" w:styleId="a7">
    <w:name w:val="footer"/>
    <w:basedOn w:val="a"/>
    <w:qFormat/>
    <w:pPr>
      <w:tabs>
        <w:tab w:val="center" w:pos="4153"/>
        <w:tab w:val="right" w:pos="8306"/>
      </w:tabs>
      <w:snapToGrid w:val="0"/>
      <w:jc w:val="left"/>
    </w:pPr>
    <w:rPr>
      <w:sz w:val="18"/>
    </w:rPr>
  </w:style>
  <w:style w:type="paragraph" w:styleId="a8">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31">
    <w:name w:val="Body Text Indent 3"/>
    <w:basedOn w:val="a"/>
    <w:qFormat/>
    <w:pPr>
      <w:spacing w:after="120"/>
      <w:ind w:leftChars="200" w:left="420"/>
    </w:pPr>
    <w:rPr>
      <w:rFonts w:ascii="Times New Roman" w:hAnsi="Times New Roman"/>
      <w:sz w:val="16"/>
      <w:szCs w:val="20"/>
    </w:rPr>
  </w:style>
  <w:style w:type="paragraph" w:styleId="20">
    <w:name w:val="toc 2"/>
    <w:basedOn w:val="a"/>
    <w:next w:val="a"/>
    <w:uiPriority w:val="39"/>
    <w:qFormat/>
    <w:pPr>
      <w:ind w:leftChars="200" w:left="420"/>
    </w:pPr>
  </w:style>
  <w:style w:type="table" w:styleId="a9">
    <w:name w:val="Table Grid"/>
    <w:basedOn w:val="a2"/>
    <w:uiPriority w:val="9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basedOn w:val="a1"/>
    <w:qFormat/>
  </w:style>
  <w:style w:type="character" w:styleId="ab">
    <w:name w:val="Hyperlink"/>
    <w:basedOn w:val="a1"/>
    <w:uiPriority w:val="99"/>
    <w:unhideWhenUsed/>
    <w:qFormat/>
    <w:rPr>
      <w:color w:val="0563C1" w:themeColor="hyperlink"/>
      <w:u w:val="single"/>
    </w:rPr>
  </w:style>
  <w:style w:type="character" w:styleId="ac">
    <w:name w:val="annotation reference"/>
    <w:basedOn w:val="a1"/>
    <w:uiPriority w:val="99"/>
    <w:semiHidden/>
    <w:unhideWhenUsed/>
    <w:qFormat/>
    <w:rPr>
      <w:sz w:val="21"/>
      <w:szCs w:val="21"/>
    </w:rPr>
  </w:style>
  <w:style w:type="paragraph" w:customStyle="1" w:styleId="WPSOffice1">
    <w:name w:val="WPSOffice手动目录 1"/>
    <w:qFormat/>
    <w:rPr>
      <w:rFonts w:asciiTheme="minorHAnsi" w:eastAsia="微软雅黑" w:hAnsiTheme="minorHAnsi" w:cstheme="minorBidi"/>
    </w:rPr>
  </w:style>
  <w:style w:type="paragraph" w:customStyle="1" w:styleId="WPSOffice2">
    <w:name w:val="WPSOffice手动目录 2"/>
    <w:qFormat/>
    <w:pPr>
      <w:ind w:leftChars="200" w:left="200"/>
    </w:pPr>
    <w:rPr>
      <w:rFonts w:asciiTheme="minorHAnsi" w:eastAsia="微软雅黑" w:hAnsiTheme="minorHAnsi" w:cstheme="minorBidi"/>
    </w:rPr>
  </w:style>
  <w:style w:type="paragraph" w:customStyle="1" w:styleId="WPSOffice3">
    <w:name w:val="WPSOffice手动目录 3"/>
    <w:qFormat/>
    <w:pPr>
      <w:ind w:leftChars="400" w:left="400"/>
    </w:pPr>
    <w:rPr>
      <w:rFonts w:asciiTheme="minorHAnsi" w:eastAsia="微软雅黑" w:hAnsiTheme="minorHAnsi" w:cstheme="minorBidi"/>
    </w:rPr>
  </w:style>
  <w:style w:type="paragraph" w:styleId="ad">
    <w:name w:val="List Paragraph"/>
    <w:basedOn w:val="a"/>
    <w:uiPriority w:val="34"/>
    <w:qFormat/>
    <w:pPr>
      <w:ind w:firstLineChars="200" w:firstLine="420"/>
    </w:pPr>
  </w:style>
  <w:style w:type="paragraph" w:styleId="ae">
    <w:name w:val="Balloon Text"/>
    <w:basedOn w:val="a"/>
    <w:link w:val="af"/>
    <w:rsid w:val="00DE53FC"/>
    <w:pPr>
      <w:spacing w:line="240" w:lineRule="auto"/>
    </w:pPr>
    <w:rPr>
      <w:sz w:val="18"/>
      <w:szCs w:val="18"/>
    </w:rPr>
  </w:style>
  <w:style w:type="character" w:customStyle="1" w:styleId="af">
    <w:name w:val="批注框文本 字符"/>
    <w:basedOn w:val="a1"/>
    <w:link w:val="ae"/>
    <w:rsid w:val="00DE53FC"/>
    <w:rPr>
      <w:rFonts w:asciiTheme="minorHAnsi"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454199">
      <w:bodyDiv w:val="1"/>
      <w:marLeft w:val="0"/>
      <w:marRight w:val="0"/>
      <w:marTop w:val="0"/>
      <w:marBottom w:val="0"/>
      <w:divBdr>
        <w:top w:val="none" w:sz="0" w:space="0" w:color="auto"/>
        <w:left w:val="none" w:sz="0" w:space="0" w:color="auto"/>
        <w:bottom w:val="none" w:sz="0" w:space="0" w:color="auto"/>
        <w:right w:val="none" w:sz="0" w:space="0" w:color="auto"/>
      </w:divBdr>
    </w:div>
    <w:div w:id="1252010276">
      <w:bodyDiv w:val="1"/>
      <w:marLeft w:val="0"/>
      <w:marRight w:val="0"/>
      <w:marTop w:val="0"/>
      <w:marBottom w:val="0"/>
      <w:divBdr>
        <w:top w:val="none" w:sz="0" w:space="0" w:color="auto"/>
        <w:left w:val="none" w:sz="0" w:space="0" w:color="auto"/>
        <w:bottom w:val="none" w:sz="0" w:space="0" w:color="auto"/>
        <w:right w:val="none" w:sz="0" w:space="0" w:color="auto"/>
      </w:divBdr>
    </w:div>
    <w:div w:id="1534153382">
      <w:bodyDiv w:val="1"/>
      <w:marLeft w:val="0"/>
      <w:marRight w:val="0"/>
      <w:marTop w:val="0"/>
      <w:marBottom w:val="0"/>
      <w:divBdr>
        <w:top w:val="none" w:sz="0" w:space="0" w:color="auto"/>
        <w:left w:val="none" w:sz="0" w:space="0" w:color="auto"/>
        <w:bottom w:val="none" w:sz="0" w:space="0" w:color="auto"/>
        <w:right w:val="none" w:sz="0" w:space="0" w:color="auto"/>
      </w:divBdr>
    </w:div>
    <w:div w:id="1721055633">
      <w:bodyDiv w:val="1"/>
      <w:marLeft w:val="0"/>
      <w:marRight w:val="0"/>
      <w:marTop w:val="0"/>
      <w:marBottom w:val="0"/>
      <w:divBdr>
        <w:top w:val="none" w:sz="0" w:space="0" w:color="auto"/>
        <w:left w:val="none" w:sz="0" w:space="0" w:color="auto"/>
        <w:bottom w:val="none" w:sz="0" w:space="0" w:color="auto"/>
        <w:right w:val="none" w:sz="0" w:space="0" w:color="auto"/>
      </w:divBdr>
    </w:div>
    <w:div w:id="19004365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403</Words>
  <Characters>2301</Characters>
  <Application>Microsoft Office Word</Application>
  <DocSecurity>0</DocSecurity>
  <Lines>19</Lines>
  <Paragraphs>5</Paragraphs>
  <ScaleCrop>false</ScaleCrop>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WPS_1591149877</dc:creator>
  <cp:lastModifiedBy>chenxia</cp:lastModifiedBy>
  <cp:revision>9</cp:revision>
  <cp:lastPrinted>2021-12-29T00:55:00Z</cp:lastPrinted>
  <dcterms:created xsi:type="dcterms:W3CDTF">2020-09-15T08:16:00Z</dcterms:created>
  <dcterms:modified xsi:type="dcterms:W3CDTF">2023-08-23T01:32:00Z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0E8F7B54480B47E5AA6D6F7211858925</vt:lpwstr>
  </property>
</Properties>
</file>