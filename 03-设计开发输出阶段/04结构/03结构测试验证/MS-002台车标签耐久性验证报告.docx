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414" w:type="dxa"/>
        <w:jc w:val="center"/>
        <w:tblCellMar>
          <w:right w:w="0" w:type="dxa"/>
        </w:tblCellMar>
        <w:tblLook w:val="04A0" w:firstRow="1" w:lastRow="0" w:firstColumn="1" w:lastColumn="0" w:noHBand="0" w:noVBand="1"/>
      </w:tblPr>
      <w:tblGrid>
        <w:gridCol w:w="574"/>
        <w:gridCol w:w="904"/>
        <w:gridCol w:w="2148"/>
        <w:gridCol w:w="1103"/>
        <w:gridCol w:w="997"/>
        <w:gridCol w:w="167"/>
        <w:gridCol w:w="2133"/>
        <w:gridCol w:w="148"/>
        <w:gridCol w:w="240"/>
      </w:tblGrid>
      <w:tr w:rsidR="00C53CFA" w14:paraId="01D55736" w14:textId="77777777">
        <w:trPr>
          <w:trHeight w:val="90"/>
          <w:jc w:val="center"/>
        </w:trPr>
        <w:tc>
          <w:tcPr>
            <w:tcW w:w="574" w:type="dxa"/>
          </w:tcPr>
          <w:p w14:paraId="0652F840" w14:textId="77777777" w:rsidR="00C53CFA" w:rsidRDefault="00334A86">
            <w:pPr>
              <w:rPr>
                <w:rFonts w:ascii="宋体" w:hAnsi="宋体" w:cs="宋体"/>
                <w:sz w:val="21"/>
                <w:szCs w:val="22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 xml:space="preserve">            </w:t>
            </w: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14:paraId="380A61FA" w14:textId="77777777" w:rsidR="00C53CFA" w:rsidRDefault="00334A86">
            <w:pPr>
              <w:spacing w:line="240" w:lineRule="exact"/>
              <w:jc w:val="right"/>
              <w:rPr>
                <w:rFonts w:ascii="宋体" w:hAnsi="宋体" w:cs="宋体"/>
              </w:rPr>
            </w:pPr>
            <w:r>
              <w:rPr>
                <w:rFonts w:ascii="黑体" w:eastAsia="黑体" w:hAnsi="黑体" w:cs="黑体" w:hint="eastAsia"/>
                <w:b/>
              </w:rPr>
              <w:t>文件号：</w:t>
            </w: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5D8C8A" w14:textId="77777777" w:rsidR="00C53CFA" w:rsidRDefault="00334A86">
            <w:pPr>
              <w:spacing w:line="240" w:lineRule="auto"/>
              <w:rPr>
                <w:rFonts w:ascii="Calibri" w:hAnsi="Calibri" w:cs="Times New Roman"/>
                <w:u w:val="single"/>
              </w:rPr>
            </w:pPr>
            <w:r>
              <w:rPr>
                <w:rFonts w:ascii="Times New Roman" w:hAnsi="Times New Roman" w:cs="Times New Roman" w:hint="eastAsia"/>
                <w:sz w:val="21"/>
              </w:rPr>
              <w:t>MS-002.40W021</w:t>
            </w:r>
          </w:p>
        </w:tc>
        <w:tc>
          <w:tcPr>
            <w:tcW w:w="240" w:type="dxa"/>
            <w:tcBorders>
              <w:left w:val="nil"/>
            </w:tcBorders>
          </w:tcPr>
          <w:p w14:paraId="7CE54001" w14:textId="77777777" w:rsidR="00C53CFA" w:rsidRDefault="00C53CFA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C53CFA" w14:paraId="7E61C692" w14:textId="77777777">
        <w:trPr>
          <w:trHeight w:val="595"/>
          <w:jc w:val="center"/>
        </w:trPr>
        <w:tc>
          <w:tcPr>
            <w:tcW w:w="574" w:type="dxa"/>
          </w:tcPr>
          <w:p w14:paraId="707F6065" w14:textId="77777777" w:rsidR="00C53CFA" w:rsidRDefault="00C53CFA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  <w:sz w:val="21"/>
                <w:szCs w:val="22"/>
              </w:rPr>
            </w:pPr>
          </w:p>
        </w:tc>
        <w:tc>
          <w:tcPr>
            <w:tcW w:w="5319" w:type="dxa"/>
            <w:gridSpan w:val="5"/>
            <w:tcBorders>
              <w:right w:val="nil"/>
            </w:tcBorders>
            <w:vAlign w:val="bottom"/>
          </w:tcPr>
          <w:p w14:paraId="61A20238" w14:textId="77777777" w:rsidR="00C53CFA" w:rsidRDefault="00C53CFA">
            <w:pPr>
              <w:spacing w:line="240" w:lineRule="exact"/>
              <w:jc w:val="right"/>
              <w:rPr>
                <w:rFonts w:ascii="宋体" w:hAnsi="宋体" w:cs="宋体"/>
              </w:rPr>
            </w:pPr>
          </w:p>
        </w:tc>
        <w:tc>
          <w:tcPr>
            <w:tcW w:w="228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F3C151B" w14:textId="77777777" w:rsidR="00C53CFA" w:rsidRDefault="00C53CFA">
            <w:pPr>
              <w:spacing w:line="240" w:lineRule="auto"/>
              <w:rPr>
                <w:rFonts w:ascii="Calibri" w:hAnsi="Calibri" w:cs="Times New Roman"/>
              </w:rPr>
            </w:pPr>
          </w:p>
        </w:tc>
        <w:tc>
          <w:tcPr>
            <w:tcW w:w="240" w:type="dxa"/>
            <w:tcBorders>
              <w:left w:val="nil"/>
              <w:bottom w:val="nil"/>
            </w:tcBorders>
            <w:vAlign w:val="bottom"/>
          </w:tcPr>
          <w:p w14:paraId="5F0282D3" w14:textId="77777777" w:rsidR="00C53CFA" w:rsidRDefault="00C53CFA">
            <w:pPr>
              <w:spacing w:line="240" w:lineRule="auto"/>
              <w:rPr>
                <w:rFonts w:ascii="Calibri" w:hAnsi="Calibri" w:cs="Times New Roman"/>
              </w:rPr>
            </w:pPr>
          </w:p>
        </w:tc>
      </w:tr>
      <w:tr w:rsidR="00C53CFA" w14:paraId="4896043D" w14:textId="77777777">
        <w:trPr>
          <w:trHeight w:val="595"/>
          <w:jc w:val="center"/>
        </w:trPr>
        <w:tc>
          <w:tcPr>
            <w:tcW w:w="574" w:type="dxa"/>
          </w:tcPr>
          <w:p w14:paraId="080BBACA" w14:textId="77777777" w:rsidR="00C53CFA" w:rsidRDefault="00C53CFA">
            <w:pPr>
              <w:spacing w:after="120"/>
              <w:ind w:leftChars="700" w:left="1680" w:rightChars="700" w:right="1680"/>
              <w:rPr>
                <w:rFonts w:ascii="Calibri" w:hAnsi="Calibri" w:cs="Times New Roman"/>
              </w:rPr>
            </w:pPr>
          </w:p>
        </w:tc>
        <w:tc>
          <w:tcPr>
            <w:tcW w:w="4155" w:type="dxa"/>
            <w:gridSpan w:val="3"/>
          </w:tcPr>
          <w:p w14:paraId="450992A7" w14:textId="77777777" w:rsidR="00C53CFA" w:rsidRDefault="00C53CFA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  <w:tc>
          <w:tcPr>
            <w:tcW w:w="3685" w:type="dxa"/>
            <w:gridSpan w:val="5"/>
            <w:tcBorders>
              <w:top w:val="nil"/>
            </w:tcBorders>
          </w:tcPr>
          <w:p w14:paraId="1B4BDE25" w14:textId="77777777" w:rsidR="00C53CFA" w:rsidRDefault="00C53CFA">
            <w:pPr>
              <w:spacing w:beforeLines="50" w:before="190" w:afterLines="50" w:after="190" w:line="240" w:lineRule="exact"/>
              <w:jc w:val="left"/>
              <w:rPr>
                <w:rFonts w:ascii="宋体" w:hAnsi="宋体" w:cs="宋体"/>
              </w:rPr>
            </w:pPr>
          </w:p>
        </w:tc>
      </w:tr>
      <w:tr w:rsidR="00C53CFA" w14:paraId="6ED4AEAE" w14:textId="77777777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14:paraId="3E2D66FC" w14:textId="77777777" w:rsidR="00C53CFA" w:rsidRDefault="00334A86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</w:rPr>
            </w:pPr>
            <w:r>
              <w:rPr>
                <w:rFonts w:ascii="宋体" w:hAnsi="宋体" w:cs="宋体"/>
                <w:b/>
                <w:bCs/>
                <w:sz w:val="52"/>
                <w:szCs w:val="52"/>
              </w:rPr>
              <w:t>MS-002</w:t>
            </w:r>
          </w:p>
        </w:tc>
      </w:tr>
      <w:tr w:rsidR="00C53CFA" w14:paraId="1F4E67F2" w14:textId="77777777">
        <w:trPr>
          <w:trHeight w:val="780"/>
          <w:jc w:val="center"/>
          <w:hidden/>
        </w:trPr>
        <w:tc>
          <w:tcPr>
            <w:tcW w:w="8414" w:type="dxa"/>
            <w:gridSpan w:val="9"/>
            <w:vAlign w:val="center"/>
          </w:tcPr>
          <w:p w14:paraId="703E40F2" w14:textId="77777777" w:rsidR="00C53CFA" w:rsidRDefault="00334A86">
            <w:pPr>
              <w:spacing w:line="240" w:lineRule="auto"/>
              <w:jc w:val="center"/>
              <w:rPr>
                <w:rFonts w:ascii="宋体" w:hAnsi="宋体" w:cs="宋体"/>
                <w:color w:val="A5A5A5" w:themeColor="accent3"/>
                <w:sz w:val="28"/>
                <w:szCs w:val="28"/>
              </w:rPr>
            </w:pPr>
            <w:r>
              <w:rPr>
                <w:rFonts w:asciiTheme="minorEastAsia" w:eastAsiaTheme="minorEastAsia" w:hAnsiTheme="minorEastAsia" w:cstheme="minorEastAsia" w:hint="eastAsia"/>
                <w:b/>
                <w:bCs/>
                <w:vanish/>
                <w:color w:val="0000FF"/>
                <w:sz w:val="52"/>
                <w:szCs w:val="52"/>
              </w:rPr>
              <w:t>（产品中文名称，可写可不写）</w:t>
            </w:r>
          </w:p>
        </w:tc>
      </w:tr>
      <w:tr w:rsidR="00C53CFA" w14:paraId="12FDC76A" w14:textId="77777777">
        <w:trPr>
          <w:trHeight w:val="1180"/>
          <w:jc w:val="center"/>
        </w:trPr>
        <w:tc>
          <w:tcPr>
            <w:tcW w:w="8414" w:type="dxa"/>
            <w:gridSpan w:val="9"/>
            <w:vAlign w:val="center"/>
          </w:tcPr>
          <w:p w14:paraId="1DF67546" w14:textId="77777777" w:rsidR="00C53CFA" w:rsidRDefault="00334A86">
            <w:pPr>
              <w:spacing w:line="240" w:lineRule="auto"/>
              <w:jc w:val="center"/>
              <w:rPr>
                <w:rFonts w:ascii="宋体" w:eastAsia="黑体" w:hAnsi="宋体" w:cs="宋体"/>
                <w:sz w:val="44"/>
                <w:szCs w:val="44"/>
              </w:rPr>
            </w:pPr>
            <w:r>
              <w:rPr>
                <w:rFonts w:ascii="宋体" w:hAnsi="宋体" w:cs="宋体" w:hint="eastAsia"/>
                <w:b/>
                <w:bCs/>
                <w:sz w:val="52"/>
                <w:szCs w:val="52"/>
              </w:rPr>
              <w:t>标签耐久性验证报告</w:t>
            </w:r>
          </w:p>
        </w:tc>
      </w:tr>
      <w:tr w:rsidR="00C53CFA" w14:paraId="78858A91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14:paraId="2CD7DDD7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0663AA6" w14:textId="77777777" w:rsidR="00C53CFA" w:rsidRDefault="00C53CFA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E4DF54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3585815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F37EACE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14:paraId="5F37BE1F" w14:textId="77777777" w:rsidR="00C53CFA" w:rsidRDefault="00C53CFA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53CFA" w14:paraId="57D5B0D5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14:paraId="3621DEAD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C687261" w14:textId="77777777" w:rsidR="00C53CFA" w:rsidRDefault="00C53CFA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DF8E3C7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4742C1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8D8AA73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14:paraId="6B0FCA6D" w14:textId="77777777" w:rsidR="00C53CFA" w:rsidRDefault="00C53CFA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53CFA" w14:paraId="6F2832AE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  <w:vAlign w:val="center"/>
          </w:tcPr>
          <w:p w14:paraId="3BEDB152" w14:textId="77777777" w:rsidR="00C53CFA" w:rsidRDefault="00334A86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编制人：</w:t>
            </w:r>
          </w:p>
        </w:tc>
        <w:tc>
          <w:tcPr>
            <w:tcW w:w="214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28B87DBE" w14:textId="77777777" w:rsidR="00C53CFA" w:rsidRDefault="00334A86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钱华芳</w:t>
            </w:r>
          </w:p>
        </w:tc>
        <w:tc>
          <w:tcPr>
            <w:tcW w:w="1103" w:type="dxa"/>
            <w:tcBorders>
              <w:top w:val="nil"/>
              <w:left w:val="nil"/>
              <w:right w:val="nil"/>
            </w:tcBorders>
            <w:vAlign w:val="bottom"/>
          </w:tcPr>
          <w:p w14:paraId="48BCAB87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top w:val="nil"/>
              <w:left w:val="nil"/>
              <w:right w:val="nil"/>
            </w:tcBorders>
            <w:vAlign w:val="bottom"/>
          </w:tcPr>
          <w:p w14:paraId="090D3B27" w14:textId="77777777" w:rsidR="00C53CFA" w:rsidRDefault="00334A86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5BA30A3A" w14:textId="77777777" w:rsidR="00C53CFA" w:rsidRDefault="00334A86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left w:val="nil"/>
              <w:bottom w:val="nil"/>
            </w:tcBorders>
          </w:tcPr>
          <w:p w14:paraId="18CC42B7" w14:textId="77777777" w:rsidR="00C53CFA" w:rsidRDefault="00C53CFA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53CFA" w14:paraId="1415EC1B" w14:textId="77777777">
        <w:trPr>
          <w:trHeight w:val="791"/>
          <w:jc w:val="center"/>
        </w:trPr>
        <w:tc>
          <w:tcPr>
            <w:tcW w:w="574" w:type="dxa"/>
          </w:tcPr>
          <w:p w14:paraId="742D32FF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14:paraId="050A4F29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778B885F" w14:textId="77777777" w:rsidR="00C53CFA" w:rsidRDefault="00C53CFA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</w:tcPr>
          <w:p w14:paraId="3EFB925B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14:paraId="542A91FC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02F6417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351F7D47" w14:textId="77777777" w:rsidR="00C53CFA" w:rsidRDefault="00C53CFA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53CFA" w14:paraId="3F3CD3F1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14:paraId="280F8B78" w14:textId="77777777" w:rsidR="00C53CFA" w:rsidRDefault="00334A86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审核人：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77665541" w14:textId="77777777" w:rsidR="00C53CFA" w:rsidRDefault="00334A86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洪洁</w:t>
            </w:r>
          </w:p>
        </w:tc>
        <w:tc>
          <w:tcPr>
            <w:tcW w:w="1103" w:type="dxa"/>
            <w:tcBorders>
              <w:left w:val="nil"/>
              <w:right w:val="nil"/>
            </w:tcBorders>
            <w:vAlign w:val="bottom"/>
          </w:tcPr>
          <w:p w14:paraId="2BE19693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14:paraId="085A57E7" w14:textId="77777777" w:rsidR="00C53CFA" w:rsidRDefault="00334A86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0CEAEBDF" w14:textId="77777777" w:rsidR="00C53CFA" w:rsidRDefault="00334A86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2B679145" w14:textId="77777777" w:rsidR="00C53CFA" w:rsidRDefault="00C53CFA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53CFA" w14:paraId="23F2B039" w14:textId="77777777">
        <w:trPr>
          <w:trHeight w:val="938"/>
          <w:jc w:val="center"/>
        </w:trPr>
        <w:tc>
          <w:tcPr>
            <w:tcW w:w="574" w:type="dxa"/>
          </w:tcPr>
          <w:p w14:paraId="1B9B9028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04" w:type="dxa"/>
            <w:tcBorders>
              <w:right w:val="nil"/>
            </w:tcBorders>
            <w:vAlign w:val="bottom"/>
          </w:tcPr>
          <w:p w14:paraId="39F60C93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148" w:type="dxa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2F4D262A" w14:textId="77777777" w:rsidR="00C53CFA" w:rsidRDefault="00C53CFA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03" w:type="dxa"/>
            <w:tcBorders>
              <w:left w:val="nil"/>
              <w:right w:val="nil"/>
            </w:tcBorders>
            <w:vAlign w:val="center"/>
          </w:tcPr>
          <w:p w14:paraId="3DBDED07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right w:val="nil"/>
            </w:tcBorders>
            <w:vAlign w:val="bottom"/>
          </w:tcPr>
          <w:p w14:paraId="3A3B023B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00" w:type="dxa"/>
            <w:gridSpan w:val="2"/>
            <w:tcBorders>
              <w:top w:val="single" w:sz="4" w:space="0" w:color="auto"/>
              <w:left w:val="nil"/>
              <w:right w:val="nil"/>
            </w:tcBorders>
            <w:vAlign w:val="bottom"/>
          </w:tcPr>
          <w:p w14:paraId="04D15F5D" w14:textId="77777777" w:rsidR="00C53CFA" w:rsidRDefault="00C53CFA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6F4422A9" w14:textId="77777777" w:rsidR="00C53CFA" w:rsidRDefault="00C53CFA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53CFA" w14:paraId="3738C693" w14:textId="77777777">
        <w:trPr>
          <w:trHeight w:val="780"/>
          <w:jc w:val="center"/>
        </w:trPr>
        <w:tc>
          <w:tcPr>
            <w:tcW w:w="1478" w:type="dxa"/>
            <w:gridSpan w:val="2"/>
            <w:tcBorders>
              <w:right w:val="nil"/>
            </w:tcBorders>
          </w:tcPr>
          <w:p w14:paraId="305F33E1" w14:textId="77777777" w:rsidR="00C53CFA" w:rsidRDefault="00334A86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批准人：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        </w:t>
            </w:r>
          </w:p>
        </w:tc>
        <w:tc>
          <w:tcPr>
            <w:tcW w:w="2148" w:type="dxa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4F5608EB" w14:textId="77777777" w:rsidR="00C53CFA" w:rsidRDefault="00334A86">
            <w:pPr>
              <w:spacing w:beforeLines="50" w:before="190" w:afterLines="50" w:after="190"/>
              <w:jc w:val="lef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李明</w:t>
            </w:r>
          </w:p>
        </w:tc>
        <w:tc>
          <w:tcPr>
            <w:tcW w:w="1103" w:type="dxa"/>
            <w:tcBorders>
              <w:left w:val="nil"/>
              <w:bottom w:val="nil"/>
              <w:right w:val="nil"/>
            </w:tcBorders>
            <w:vAlign w:val="bottom"/>
          </w:tcPr>
          <w:p w14:paraId="32A0F278" w14:textId="77777777" w:rsidR="00C53CFA" w:rsidRDefault="00C53CFA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997" w:type="dxa"/>
            <w:tcBorders>
              <w:left w:val="nil"/>
              <w:bottom w:val="nil"/>
              <w:right w:val="nil"/>
            </w:tcBorders>
            <w:vAlign w:val="bottom"/>
          </w:tcPr>
          <w:p w14:paraId="6382A9ED" w14:textId="77777777" w:rsidR="00C53CFA" w:rsidRDefault="00334A86">
            <w:pPr>
              <w:spacing w:beforeLines="50" w:before="190" w:afterLines="50" w:after="190"/>
              <w:jc w:val="right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 w:hint="eastAsia"/>
                <w:sz w:val="32"/>
                <w:szCs w:val="32"/>
              </w:rPr>
              <w:t>日期：</w:t>
            </w:r>
            <w:r>
              <w:rPr>
                <w:rFonts w:ascii="Times New Roman" w:hAnsi="Times New Roman" w:cs="Times New Roman" w:hint="eastAsia"/>
                <w:sz w:val="32"/>
                <w:szCs w:val="32"/>
              </w:rPr>
              <w:t xml:space="preserve">  </w:t>
            </w:r>
          </w:p>
        </w:tc>
        <w:tc>
          <w:tcPr>
            <w:tcW w:w="2300" w:type="dxa"/>
            <w:gridSpan w:val="2"/>
            <w:tcBorders>
              <w:left w:val="nil"/>
              <w:bottom w:val="single" w:sz="4" w:space="0" w:color="auto"/>
              <w:right w:val="nil"/>
            </w:tcBorders>
            <w:vAlign w:val="bottom"/>
          </w:tcPr>
          <w:p w14:paraId="26BDDC1D" w14:textId="77777777" w:rsidR="00C53CFA" w:rsidRDefault="00334A86">
            <w:pPr>
              <w:spacing w:beforeLines="50" w:before="190" w:afterLines="50" w:after="190"/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Theme="minorEastAsia" w:eastAsiaTheme="minorEastAsia" w:hAnsiTheme="minorEastAsia" w:cstheme="minorEastAsia" w:hint="eastAsia"/>
                <w:vanish/>
                <w:color w:val="0000FF"/>
                <w:sz w:val="32"/>
                <w:szCs w:val="32"/>
              </w:rPr>
              <w:t>2022.00.00</w:t>
            </w:r>
          </w:p>
        </w:tc>
        <w:tc>
          <w:tcPr>
            <w:tcW w:w="388" w:type="dxa"/>
            <w:gridSpan w:val="2"/>
            <w:tcBorders>
              <w:top w:val="nil"/>
              <w:left w:val="nil"/>
              <w:bottom w:val="nil"/>
            </w:tcBorders>
          </w:tcPr>
          <w:p w14:paraId="5CB21768" w14:textId="77777777" w:rsidR="00C53CFA" w:rsidRDefault="00C53CFA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53CFA" w14:paraId="34AA4595" w14:textId="77777777">
        <w:trPr>
          <w:trHeight w:val="674"/>
          <w:jc w:val="center"/>
        </w:trPr>
        <w:tc>
          <w:tcPr>
            <w:tcW w:w="574" w:type="dxa"/>
          </w:tcPr>
          <w:p w14:paraId="1826CE6B" w14:textId="77777777" w:rsidR="00C53CFA" w:rsidRDefault="00C53CFA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1"/>
                <w:szCs w:val="21"/>
              </w:rPr>
            </w:pPr>
          </w:p>
        </w:tc>
        <w:tc>
          <w:tcPr>
            <w:tcW w:w="4155" w:type="dxa"/>
            <w:gridSpan w:val="3"/>
            <w:tcBorders>
              <w:top w:val="nil"/>
              <w:bottom w:val="nil"/>
            </w:tcBorders>
          </w:tcPr>
          <w:p w14:paraId="23C9B09F" w14:textId="77777777" w:rsidR="00C53CFA" w:rsidRDefault="00C53CFA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  <w:tc>
          <w:tcPr>
            <w:tcW w:w="3685" w:type="dxa"/>
            <w:gridSpan w:val="5"/>
            <w:tcBorders>
              <w:top w:val="nil"/>
              <w:bottom w:val="nil"/>
            </w:tcBorders>
          </w:tcPr>
          <w:p w14:paraId="0B897DC2" w14:textId="77777777" w:rsidR="00C53CFA" w:rsidRDefault="00C53CFA">
            <w:pPr>
              <w:spacing w:beforeLines="50" w:before="190" w:afterLines="50" w:after="190" w:line="300" w:lineRule="exact"/>
              <w:jc w:val="left"/>
              <w:rPr>
                <w:rFonts w:ascii="宋体" w:hAnsi="宋体" w:cs="宋体"/>
                <w:sz w:val="28"/>
                <w:szCs w:val="28"/>
              </w:rPr>
            </w:pPr>
          </w:p>
        </w:tc>
      </w:tr>
      <w:tr w:rsidR="00C53CFA" w14:paraId="373A796F" w14:textId="77777777">
        <w:trPr>
          <w:trHeight w:val="674"/>
          <w:jc w:val="center"/>
        </w:trPr>
        <w:tc>
          <w:tcPr>
            <w:tcW w:w="8414" w:type="dxa"/>
            <w:gridSpan w:val="9"/>
          </w:tcPr>
          <w:p w14:paraId="033C3143" w14:textId="77777777" w:rsidR="00C53CFA" w:rsidRDefault="00C53CFA">
            <w:pPr>
              <w:spacing w:line="240" w:lineRule="auto"/>
              <w:jc w:val="center"/>
              <w:rPr>
                <w:rFonts w:ascii="宋体" w:hAnsi="宋体" w:cs="宋体"/>
                <w:sz w:val="28"/>
                <w:szCs w:val="28"/>
              </w:rPr>
            </w:pPr>
          </w:p>
        </w:tc>
      </w:tr>
    </w:tbl>
    <w:p w14:paraId="5951639A" w14:textId="77777777" w:rsidR="00C53CFA" w:rsidRDefault="00C53CFA">
      <w:pPr>
        <w:jc w:val="center"/>
        <w:rPr>
          <w:rFonts w:ascii="Times New Roman" w:hAnsi="Times New Roman" w:cs="Times New Roman"/>
        </w:rPr>
      </w:pPr>
    </w:p>
    <w:p w14:paraId="2266F858" w14:textId="77777777" w:rsidR="00C53CFA" w:rsidRDefault="00334A86">
      <w:pPr>
        <w:jc w:val="center"/>
        <w:rPr>
          <w:b/>
          <w:bCs/>
        </w:rPr>
      </w:pPr>
      <w:r>
        <w:rPr>
          <w:rFonts w:hint="eastAsia"/>
          <w:b/>
          <w:bCs/>
        </w:rPr>
        <w:lastRenderedPageBreak/>
        <w:t>文档修订履历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143"/>
        <w:gridCol w:w="1862"/>
        <w:gridCol w:w="3923"/>
        <w:gridCol w:w="1594"/>
      </w:tblGrid>
      <w:tr w:rsidR="00C53CFA" w14:paraId="208195AC" w14:textId="77777777">
        <w:trPr>
          <w:trHeight w:val="454"/>
        </w:trPr>
        <w:tc>
          <w:tcPr>
            <w:tcW w:w="1242" w:type="dxa"/>
            <w:shd w:val="pct10" w:color="auto" w:fill="auto"/>
            <w:vAlign w:val="center"/>
          </w:tcPr>
          <w:p w14:paraId="635202EF" w14:textId="77777777" w:rsidR="00C53CFA" w:rsidRDefault="00334A86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版本号</w:t>
            </w:r>
          </w:p>
        </w:tc>
        <w:tc>
          <w:tcPr>
            <w:tcW w:w="1985" w:type="dxa"/>
            <w:shd w:val="pct10" w:color="auto" w:fill="auto"/>
            <w:vAlign w:val="center"/>
          </w:tcPr>
          <w:p w14:paraId="5C478927" w14:textId="77777777" w:rsidR="00C53CFA" w:rsidRDefault="00334A86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发布日期</w:t>
            </w:r>
          </w:p>
        </w:tc>
        <w:tc>
          <w:tcPr>
            <w:tcW w:w="4678" w:type="dxa"/>
            <w:shd w:val="pct10" w:color="auto" w:fill="auto"/>
            <w:vAlign w:val="center"/>
          </w:tcPr>
          <w:p w14:paraId="3F658073" w14:textId="77777777" w:rsidR="00C53CFA" w:rsidRDefault="00334A86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更改内容概述</w:t>
            </w:r>
          </w:p>
        </w:tc>
        <w:tc>
          <w:tcPr>
            <w:tcW w:w="1842" w:type="dxa"/>
            <w:shd w:val="pct10" w:color="auto" w:fill="auto"/>
            <w:vAlign w:val="center"/>
          </w:tcPr>
          <w:p w14:paraId="33FD891B" w14:textId="77777777" w:rsidR="00C53CFA" w:rsidRDefault="00334A86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更改者</w:t>
            </w:r>
          </w:p>
        </w:tc>
      </w:tr>
      <w:tr w:rsidR="00C53CFA" w14:paraId="21B3AAE2" w14:textId="77777777">
        <w:trPr>
          <w:trHeight w:val="454"/>
        </w:trPr>
        <w:tc>
          <w:tcPr>
            <w:tcW w:w="1242" w:type="dxa"/>
            <w:vAlign w:val="center"/>
          </w:tcPr>
          <w:p w14:paraId="26579831" w14:textId="77777777" w:rsidR="00C53CFA" w:rsidRDefault="00334A86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/>
                <w:bCs/>
                <w:szCs w:val="21"/>
              </w:rPr>
              <w:t>V1.0</w:t>
            </w:r>
          </w:p>
        </w:tc>
        <w:tc>
          <w:tcPr>
            <w:tcW w:w="1985" w:type="dxa"/>
            <w:vAlign w:val="center"/>
          </w:tcPr>
          <w:p w14:paraId="097645D4" w14:textId="77777777" w:rsidR="00C53CFA" w:rsidRDefault="00334A86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Times New Roman" w:cs="Times New Roman" w:hint="eastAsia"/>
                <w:bCs/>
                <w:szCs w:val="21"/>
              </w:rPr>
              <w:t>2022.xx.xx</w:t>
            </w:r>
          </w:p>
        </w:tc>
        <w:tc>
          <w:tcPr>
            <w:tcW w:w="4678" w:type="dxa"/>
            <w:vAlign w:val="center"/>
          </w:tcPr>
          <w:p w14:paraId="19618812" w14:textId="77777777" w:rsidR="00C53CFA" w:rsidRDefault="00334A86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  <w:r>
              <w:rPr>
                <w:rFonts w:ascii="Times New Roman" w:hAnsi="宋体" w:cs="Times New Roman"/>
                <w:bCs/>
                <w:szCs w:val="21"/>
              </w:rPr>
              <w:t>文件新编</w:t>
            </w:r>
          </w:p>
        </w:tc>
        <w:tc>
          <w:tcPr>
            <w:tcW w:w="1842" w:type="dxa"/>
            <w:vAlign w:val="center"/>
          </w:tcPr>
          <w:p w14:paraId="4DADDAE7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63348133" w14:textId="77777777">
        <w:trPr>
          <w:trHeight w:val="454"/>
        </w:trPr>
        <w:tc>
          <w:tcPr>
            <w:tcW w:w="1242" w:type="dxa"/>
            <w:vAlign w:val="center"/>
          </w:tcPr>
          <w:p w14:paraId="04AF6736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817448E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0FADCF6F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9FB929E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6CEFB263" w14:textId="77777777">
        <w:trPr>
          <w:trHeight w:val="454"/>
        </w:trPr>
        <w:tc>
          <w:tcPr>
            <w:tcW w:w="1242" w:type="dxa"/>
            <w:vAlign w:val="center"/>
          </w:tcPr>
          <w:p w14:paraId="704D7E81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7FB1A2A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2727AE7A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85D4368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506B098A" w14:textId="77777777">
        <w:trPr>
          <w:trHeight w:val="454"/>
        </w:trPr>
        <w:tc>
          <w:tcPr>
            <w:tcW w:w="1242" w:type="dxa"/>
            <w:vAlign w:val="center"/>
          </w:tcPr>
          <w:p w14:paraId="429B765A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6118343C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898BDF5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6BC49E1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2C2B124D" w14:textId="77777777">
        <w:trPr>
          <w:trHeight w:val="454"/>
        </w:trPr>
        <w:tc>
          <w:tcPr>
            <w:tcW w:w="1242" w:type="dxa"/>
            <w:vAlign w:val="center"/>
          </w:tcPr>
          <w:p w14:paraId="3559D3F1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5224921A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005C935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5904E752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0DFA6A58" w14:textId="77777777">
        <w:trPr>
          <w:trHeight w:val="454"/>
        </w:trPr>
        <w:tc>
          <w:tcPr>
            <w:tcW w:w="1242" w:type="dxa"/>
            <w:vAlign w:val="center"/>
          </w:tcPr>
          <w:p w14:paraId="0B69E1D4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78092AEC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12C0A6AF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03C7404D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1BAFE754" w14:textId="77777777">
        <w:trPr>
          <w:trHeight w:val="454"/>
        </w:trPr>
        <w:tc>
          <w:tcPr>
            <w:tcW w:w="1242" w:type="dxa"/>
            <w:vAlign w:val="center"/>
          </w:tcPr>
          <w:p w14:paraId="5ACE776D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3DC8790C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ED8A324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67F7777D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02973F71" w14:textId="77777777">
        <w:trPr>
          <w:trHeight w:val="454"/>
        </w:trPr>
        <w:tc>
          <w:tcPr>
            <w:tcW w:w="1242" w:type="dxa"/>
            <w:vAlign w:val="center"/>
          </w:tcPr>
          <w:p w14:paraId="464A5117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2C15B573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57DECB4D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192A309A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56EAF14D" w14:textId="77777777">
        <w:trPr>
          <w:trHeight w:val="454"/>
        </w:trPr>
        <w:tc>
          <w:tcPr>
            <w:tcW w:w="1242" w:type="dxa"/>
            <w:vAlign w:val="center"/>
          </w:tcPr>
          <w:p w14:paraId="7F698E11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0F7C0EFA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25574D7C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21445E86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43B6CA1B" w14:textId="77777777">
        <w:trPr>
          <w:trHeight w:val="454"/>
        </w:trPr>
        <w:tc>
          <w:tcPr>
            <w:tcW w:w="1242" w:type="dxa"/>
            <w:vAlign w:val="center"/>
          </w:tcPr>
          <w:p w14:paraId="0E3800C6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158271B1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48504AE6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B562ADA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713B8B80" w14:textId="77777777">
        <w:trPr>
          <w:trHeight w:val="454"/>
        </w:trPr>
        <w:tc>
          <w:tcPr>
            <w:tcW w:w="1242" w:type="dxa"/>
            <w:vAlign w:val="center"/>
          </w:tcPr>
          <w:p w14:paraId="567450A3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7466D75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73E1FF16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4003EA2D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  <w:tr w:rsidR="00C53CFA" w14:paraId="0BB25A44" w14:textId="77777777">
        <w:trPr>
          <w:trHeight w:val="454"/>
        </w:trPr>
        <w:tc>
          <w:tcPr>
            <w:tcW w:w="1242" w:type="dxa"/>
            <w:vAlign w:val="center"/>
          </w:tcPr>
          <w:p w14:paraId="14638E76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985" w:type="dxa"/>
            <w:vAlign w:val="center"/>
          </w:tcPr>
          <w:p w14:paraId="4A5CFA24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4678" w:type="dxa"/>
            <w:vAlign w:val="center"/>
          </w:tcPr>
          <w:p w14:paraId="6BF51689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  <w:tc>
          <w:tcPr>
            <w:tcW w:w="1842" w:type="dxa"/>
            <w:vAlign w:val="center"/>
          </w:tcPr>
          <w:p w14:paraId="346E6F58" w14:textId="77777777" w:rsidR="00C53CFA" w:rsidRDefault="00C53CFA">
            <w:pPr>
              <w:widowControl/>
              <w:snapToGrid w:val="0"/>
              <w:spacing w:line="240" w:lineRule="auto"/>
              <w:jc w:val="center"/>
              <w:rPr>
                <w:rFonts w:ascii="Times New Roman" w:hAnsi="Times New Roman" w:cs="Times New Roman"/>
                <w:bCs/>
                <w:szCs w:val="21"/>
              </w:rPr>
            </w:pPr>
          </w:p>
        </w:tc>
      </w:tr>
    </w:tbl>
    <w:p w14:paraId="543D8744" w14:textId="77777777" w:rsidR="00C53CFA" w:rsidRDefault="00C53CFA">
      <w:pPr>
        <w:rPr>
          <w:rFonts w:ascii="Times New Roman" w:hAnsi="Times New Roman" w:cs="Times New Roman"/>
          <w:sz w:val="32"/>
          <w:szCs w:val="40"/>
        </w:rPr>
      </w:pPr>
    </w:p>
    <w:p w14:paraId="577B2E1E" w14:textId="77777777" w:rsidR="00C53CFA" w:rsidRDefault="00C53CFA">
      <w:pPr>
        <w:rPr>
          <w:rFonts w:ascii="Times New Roman" w:hAnsi="Times New Roman" w:cs="Times New Roman"/>
          <w:sz w:val="32"/>
          <w:szCs w:val="40"/>
        </w:rPr>
      </w:pPr>
    </w:p>
    <w:p w14:paraId="2BA51CC0" w14:textId="77777777" w:rsidR="00C53CFA" w:rsidRDefault="00C53CFA">
      <w:pPr>
        <w:rPr>
          <w:rFonts w:ascii="Times New Roman" w:hAnsi="Times New Roman" w:cs="Times New Roman"/>
          <w:sz w:val="32"/>
          <w:szCs w:val="40"/>
        </w:rPr>
      </w:pPr>
    </w:p>
    <w:p w14:paraId="784CC225" w14:textId="77777777" w:rsidR="00C53CFA" w:rsidRDefault="00C53CFA">
      <w:pPr>
        <w:rPr>
          <w:rFonts w:ascii="Times New Roman" w:hAnsi="Times New Roman" w:cs="Times New Roman"/>
          <w:sz w:val="32"/>
          <w:szCs w:val="40"/>
        </w:rPr>
      </w:pPr>
    </w:p>
    <w:p w14:paraId="33C101D3" w14:textId="77777777" w:rsidR="00C53CFA" w:rsidRDefault="00C53CFA">
      <w:pPr>
        <w:rPr>
          <w:rFonts w:ascii="Times New Roman" w:hAnsi="Times New Roman" w:cs="Times New Roman"/>
          <w:sz w:val="32"/>
          <w:szCs w:val="40"/>
        </w:rPr>
      </w:pPr>
    </w:p>
    <w:p w14:paraId="0E6FC336" w14:textId="77777777" w:rsidR="00C53CFA" w:rsidRDefault="00C53CFA">
      <w:pPr>
        <w:rPr>
          <w:rFonts w:ascii="Times New Roman" w:hAnsi="Times New Roman" w:cs="Times New Roman"/>
          <w:sz w:val="32"/>
          <w:szCs w:val="40"/>
        </w:rPr>
      </w:pPr>
    </w:p>
    <w:p w14:paraId="70A0B400" w14:textId="77777777" w:rsidR="00C53CFA" w:rsidRDefault="00C53CFA">
      <w:pPr>
        <w:rPr>
          <w:rFonts w:ascii="Times New Roman" w:hAnsi="Times New Roman" w:cs="Times New Roman"/>
          <w:sz w:val="32"/>
          <w:szCs w:val="40"/>
        </w:rPr>
      </w:pPr>
    </w:p>
    <w:p w14:paraId="6026457B" w14:textId="77777777" w:rsidR="00C53CFA" w:rsidRDefault="00C53CFA">
      <w:pPr>
        <w:rPr>
          <w:rFonts w:ascii="Times New Roman" w:hAnsi="Times New Roman" w:cs="Times New Roman"/>
          <w:sz w:val="32"/>
          <w:szCs w:val="40"/>
        </w:rPr>
      </w:pPr>
    </w:p>
    <w:p w14:paraId="374465A9" w14:textId="77777777" w:rsidR="00C53CFA" w:rsidRDefault="00334A86">
      <w:pPr>
        <w:rPr>
          <w:b/>
          <w:bCs/>
        </w:rPr>
      </w:pPr>
      <w:r>
        <w:rPr>
          <w:rFonts w:hint="eastAsia"/>
          <w:b/>
          <w:bCs/>
        </w:rPr>
        <w:t>保密条款</w:t>
      </w:r>
    </w:p>
    <w:p w14:paraId="55FCE666" w14:textId="77777777" w:rsidR="00C53CFA" w:rsidRDefault="00334A86">
      <w:pPr>
        <w:ind w:firstLine="420"/>
        <w:jc w:val="left"/>
        <w:rPr>
          <w:rFonts w:ascii="Times New Roman" w:hAnsi="Times New Roman" w:cs="Times New Roman"/>
          <w:sz w:val="32"/>
          <w:szCs w:val="40"/>
        </w:rPr>
      </w:pPr>
      <w:r>
        <w:rPr>
          <w:rFonts w:hint="eastAsia"/>
          <w:iCs/>
        </w:rPr>
        <w:t>文档仅限产品（项目）组内流转，违者负相应法律责任。</w:t>
      </w:r>
      <w:r>
        <w:rPr>
          <w:rFonts w:ascii="Times New Roman" w:hAnsi="Times New Roman" w:cs="Times New Roman"/>
          <w:sz w:val="32"/>
          <w:szCs w:val="40"/>
        </w:rPr>
        <w:br w:type="page"/>
      </w:r>
    </w:p>
    <w:sdt>
      <w:sdtPr>
        <w:rPr>
          <w:rFonts w:ascii="宋体" w:hAnsi="宋体"/>
          <w:sz w:val="21"/>
        </w:rPr>
        <w:id w:val="147468452"/>
        <w15:color w:val="DBDBDB"/>
        <w:docPartObj>
          <w:docPartGallery w:val="Table of Contents"/>
          <w:docPartUnique/>
        </w:docPartObj>
      </w:sdtPr>
      <w:sdtEndPr/>
      <w:sdtContent>
        <w:p w14:paraId="621FC75F" w14:textId="77777777" w:rsidR="00C53CFA" w:rsidRDefault="00C53CFA">
          <w:pPr>
            <w:spacing w:line="240" w:lineRule="auto"/>
            <w:jc w:val="center"/>
            <w:rPr>
              <w:rFonts w:ascii="宋体" w:hAnsi="宋体"/>
              <w:sz w:val="21"/>
            </w:rPr>
          </w:pPr>
        </w:p>
        <w:p w14:paraId="78306C10" w14:textId="77777777" w:rsidR="00C53CFA" w:rsidRDefault="00334A86">
          <w:pPr>
            <w:spacing w:line="240" w:lineRule="auto"/>
            <w:jc w:val="center"/>
            <w:rPr>
              <w:b/>
              <w:bCs/>
              <w:sz w:val="32"/>
              <w:szCs w:val="32"/>
            </w:rPr>
          </w:pPr>
          <w:r>
            <w:rPr>
              <w:rFonts w:ascii="宋体" w:hAnsi="宋体"/>
              <w:b/>
              <w:bCs/>
              <w:sz w:val="32"/>
              <w:szCs w:val="32"/>
            </w:rPr>
            <w:t>目录</w:t>
          </w:r>
        </w:p>
        <w:p w14:paraId="19494ED0" w14:textId="59B8EB8B" w:rsidR="00DB5A16" w:rsidRDefault="00334A86">
          <w:pPr>
            <w:pStyle w:val="10"/>
            <w:tabs>
              <w:tab w:val="right" w:leader="dot" w:pos="8296"/>
            </w:tabs>
            <w:rPr>
              <w:ins w:id="0" w:author="chenxia" w:date="2023-08-22T15:08:00Z"/>
              <w:rFonts w:eastAsiaTheme="minorEastAsia"/>
              <w:noProof/>
              <w:sz w:val="21"/>
              <w:szCs w:val="22"/>
            </w:rPr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ins w:id="1" w:author="chenxia" w:date="2023-08-22T15:08:00Z">
            <w:r w:rsidR="00DB5A16" w:rsidRPr="00E7675F">
              <w:rPr>
                <w:rStyle w:val="ab"/>
                <w:noProof/>
              </w:rPr>
              <w:fldChar w:fldCharType="begin"/>
            </w:r>
            <w:r w:rsidR="00DB5A16" w:rsidRPr="00E7675F">
              <w:rPr>
                <w:rStyle w:val="ab"/>
                <w:noProof/>
              </w:rPr>
              <w:instrText xml:space="preserve"> </w:instrText>
            </w:r>
            <w:r w:rsidR="00DB5A16">
              <w:rPr>
                <w:noProof/>
              </w:rPr>
              <w:instrText>HYPERLINK \l "_Toc143609300"</w:instrText>
            </w:r>
            <w:r w:rsidR="00DB5A16" w:rsidRPr="00E7675F">
              <w:rPr>
                <w:rStyle w:val="ab"/>
                <w:noProof/>
              </w:rPr>
              <w:instrText xml:space="preserve"> </w:instrText>
            </w:r>
            <w:r w:rsidR="00DB5A16" w:rsidRPr="00E7675F">
              <w:rPr>
                <w:rStyle w:val="ab"/>
                <w:noProof/>
              </w:rPr>
              <w:fldChar w:fldCharType="separate"/>
            </w:r>
            <w:r w:rsidR="00DB5A16" w:rsidRPr="00E7675F">
              <w:rPr>
                <w:rStyle w:val="ab"/>
                <w:noProof/>
              </w:rPr>
              <w:t>第一章</w:t>
            </w:r>
            <w:r w:rsidR="00DB5A16" w:rsidRPr="00E7675F">
              <w:rPr>
                <w:rStyle w:val="ab"/>
                <w:noProof/>
              </w:rPr>
              <w:t xml:space="preserve"> </w:t>
            </w:r>
            <w:r w:rsidR="00DB5A16" w:rsidRPr="00E7675F">
              <w:rPr>
                <w:rStyle w:val="ab"/>
                <w:noProof/>
              </w:rPr>
              <w:t>概述</w:t>
            </w:r>
            <w:r w:rsidR="00DB5A16">
              <w:rPr>
                <w:noProof/>
              </w:rPr>
              <w:tab/>
            </w:r>
            <w:r w:rsidR="00DB5A16">
              <w:rPr>
                <w:noProof/>
              </w:rPr>
              <w:fldChar w:fldCharType="begin"/>
            </w:r>
            <w:r w:rsidR="00DB5A16">
              <w:rPr>
                <w:noProof/>
              </w:rPr>
              <w:instrText xml:space="preserve"> PAGEREF _Toc143609300 \h </w:instrText>
            </w:r>
          </w:ins>
          <w:r w:rsidR="00DB5A16">
            <w:rPr>
              <w:noProof/>
            </w:rPr>
          </w:r>
          <w:r w:rsidR="00DB5A16">
            <w:rPr>
              <w:noProof/>
            </w:rPr>
            <w:fldChar w:fldCharType="separate"/>
          </w:r>
          <w:ins w:id="2" w:author="chenxia" w:date="2023-08-22T15:08:00Z">
            <w:r w:rsidR="00DB5A16">
              <w:rPr>
                <w:noProof/>
              </w:rPr>
              <w:t>1</w:t>
            </w:r>
            <w:r w:rsidR="00DB5A16">
              <w:rPr>
                <w:noProof/>
              </w:rPr>
              <w:fldChar w:fldCharType="end"/>
            </w:r>
            <w:r w:rsidR="00DB5A16" w:rsidRPr="00E7675F">
              <w:rPr>
                <w:rStyle w:val="ab"/>
                <w:noProof/>
              </w:rPr>
              <w:fldChar w:fldCharType="end"/>
            </w:r>
          </w:ins>
        </w:p>
        <w:p w14:paraId="2C6138DC" w14:textId="1A0605BB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3" w:author="chenxia" w:date="2023-08-22T15:08:00Z"/>
              <w:rFonts w:eastAsiaTheme="minorEastAsia"/>
              <w:noProof/>
              <w:sz w:val="21"/>
              <w:szCs w:val="22"/>
            </w:rPr>
          </w:pPr>
          <w:ins w:id="4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"_Toc143609301"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1.1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验证目的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_Toc143609301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5" w:author="chenxia" w:date="2023-08-22T15:08:00Z"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28CF2BB6" w14:textId="0A27D830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6" w:author="chenxia" w:date="2023-08-22T15:08:00Z"/>
              <w:rFonts w:eastAsiaTheme="minorEastAsia"/>
              <w:noProof/>
              <w:sz w:val="21"/>
              <w:szCs w:val="22"/>
            </w:rPr>
          </w:pPr>
          <w:ins w:id="7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"_Toc143609302"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1.2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验证范围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_Toc143609302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8" w:author="chenxia" w:date="2023-08-22T15:08:00Z"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2ECCAC27" w14:textId="5F0BAE81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9" w:author="chenxia" w:date="2023-08-22T15:08:00Z"/>
              <w:rFonts w:eastAsiaTheme="minorEastAsia"/>
              <w:noProof/>
              <w:sz w:val="21"/>
              <w:szCs w:val="22"/>
            </w:rPr>
          </w:pPr>
          <w:ins w:id="10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"_Toc143609303"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1.3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术语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_Toc143609303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1" w:author="chenxia" w:date="2023-08-22T15:08:00Z"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7CF50F22" w14:textId="48E6C246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12" w:author="chenxia" w:date="2023-08-22T15:08:00Z"/>
              <w:rFonts w:eastAsiaTheme="minorEastAsia"/>
              <w:noProof/>
              <w:sz w:val="21"/>
              <w:szCs w:val="22"/>
            </w:rPr>
          </w:pPr>
          <w:ins w:id="13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"_Toc143609304"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1.4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法规标准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_Toc143609304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4" w:author="chenxia" w:date="2023-08-22T15:08:00Z">
            <w:r>
              <w:rPr>
                <w:noProof/>
              </w:rPr>
              <w:t>1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605289AE" w14:textId="1D3120DD" w:rsidR="00DB5A16" w:rsidRDefault="00DB5A16">
          <w:pPr>
            <w:pStyle w:val="10"/>
            <w:tabs>
              <w:tab w:val="right" w:leader="dot" w:pos="8296"/>
            </w:tabs>
            <w:rPr>
              <w:ins w:id="15" w:author="chenxia" w:date="2023-08-22T15:08:00Z"/>
              <w:rFonts w:eastAsiaTheme="minorEastAsia"/>
              <w:noProof/>
              <w:sz w:val="21"/>
              <w:szCs w:val="22"/>
            </w:rPr>
          </w:pPr>
          <w:ins w:id="16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"_Toc143609305"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noProof/>
              </w:rPr>
              <w:t>第二章</w:t>
            </w:r>
            <w:r w:rsidRPr="00E7675F">
              <w:rPr>
                <w:rStyle w:val="ab"/>
                <w:noProof/>
              </w:rPr>
              <w:t xml:space="preserve"> </w:t>
            </w:r>
            <w:r w:rsidRPr="00E7675F">
              <w:rPr>
                <w:rStyle w:val="ab"/>
                <w:noProof/>
              </w:rPr>
              <w:t>验证条件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_Toc143609305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17" w:author="chenxia" w:date="2023-08-22T15:08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5978BBA4" w14:textId="77378DC2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18" w:author="chenxia" w:date="2023-08-22T15:08:00Z"/>
              <w:rFonts w:eastAsiaTheme="minorEastAsia"/>
              <w:noProof/>
              <w:sz w:val="21"/>
              <w:szCs w:val="22"/>
            </w:rPr>
          </w:pPr>
          <w:ins w:id="19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"_Toc143609306"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2.1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验证对象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_Toc143609306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0" w:author="chenxia" w:date="2023-08-22T15:08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07C35DD8" w14:textId="3A55D327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21" w:author="chenxia" w:date="2023-08-22T15:08:00Z"/>
              <w:rFonts w:eastAsiaTheme="minorEastAsia"/>
              <w:noProof/>
              <w:sz w:val="21"/>
              <w:szCs w:val="22"/>
            </w:rPr>
          </w:pPr>
          <w:ins w:id="22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"_Toc143609307"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2.2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验证设备</w:t>
            </w:r>
            <w:r w:rsidRPr="00E7675F">
              <w:rPr>
                <w:rStyle w:val="ab"/>
                <w:noProof/>
              </w:rPr>
              <w:t>/</w:t>
            </w:r>
            <w:r w:rsidRPr="00E7675F">
              <w:rPr>
                <w:rStyle w:val="ab"/>
                <w:noProof/>
              </w:rPr>
              <w:t>工装</w:t>
            </w:r>
            <w:r w:rsidRPr="00E7675F">
              <w:rPr>
                <w:rStyle w:val="ab"/>
                <w:noProof/>
              </w:rPr>
              <w:t>/</w:t>
            </w:r>
            <w:r w:rsidRPr="00E7675F">
              <w:rPr>
                <w:rStyle w:val="ab"/>
                <w:noProof/>
              </w:rPr>
              <w:t>工具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_Toc143609307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3" w:author="chenxia" w:date="2023-08-22T15:08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6CF3E415" w14:textId="2C1ED74A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24" w:author="chenxia" w:date="2023-08-22T15:08:00Z"/>
              <w:rFonts w:eastAsiaTheme="minorEastAsia"/>
              <w:noProof/>
              <w:sz w:val="21"/>
              <w:szCs w:val="22"/>
            </w:rPr>
          </w:pPr>
          <w:ins w:id="25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"_Toc143609308"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2.3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验证地点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_Toc143609308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6" w:author="chenxia" w:date="2023-08-22T15:08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6381F7CE" w14:textId="20C24686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27" w:author="chenxia" w:date="2023-08-22T15:08:00Z"/>
              <w:rFonts w:eastAsiaTheme="minorEastAsia"/>
              <w:noProof/>
              <w:sz w:val="21"/>
              <w:szCs w:val="22"/>
            </w:rPr>
          </w:pPr>
          <w:ins w:id="28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"_Toc143609309"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2.4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验证时间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_Toc143609309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29" w:author="chenxia" w:date="2023-08-22T15:08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0C0C958C" w14:textId="6D56A651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30" w:author="chenxia" w:date="2023-08-22T15:08:00Z"/>
              <w:rFonts w:eastAsiaTheme="minorEastAsia"/>
              <w:noProof/>
              <w:sz w:val="21"/>
              <w:szCs w:val="22"/>
            </w:rPr>
          </w:pPr>
          <w:ins w:id="31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"_Toc143609310"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2.5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验证环境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_Toc143609310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32" w:author="chenxia" w:date="2023-08-22T15:08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59D1CB10" w14:textId="658D73F1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33" w:author="chenxia" w:date="2023-08-22T15:08:00Z"/>
              <w:rFonts w:eastAsiaTheme="minorEastAsia"/>
              <w:noProof/>
              <w:sz w:val="21"/>
              <w:szCs w:val="22"/>
            </w:rPr>
          </w:pPr>
          <w:ins w:id="34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"_Toc143609311"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2.6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验证小组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_Toc143609311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35" w:author="chenxia" w:date="2023-08-22T15:08:00Z"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60680F49" w14:textId="3ECB6E62" w:rsidR="00DB5A16" w:rsidRDefault="00DB5A16">
          <w:pPr>
            <w:pStyle w:val="10"/>
            <w:tabs>
              <w:tab w:val="right" w:leader="dot" w:pos="8296"/>
            </w:tabs>
            <w:rPr>
              <w:ins w:id="36" w:author="chenxia" w:date="2023-08-22T15:08:00Z"/>
              <w:rFonts w:eastAsiaTheme="minorEastAsia"/>
              <w:noProof/>
              <w:sz w:val="21"/>
              <w:szCs w:val="22"/>
            </w:rPr>
          </w:pPr>
          <w:ins w:id="37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"_Toc143609312"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noProof/>
              </w:rPr>
              <w:t>第三章</w:t>
            </w:r>
            <w:r w:rsidRPr="00E7675F">
              <w:rPr>
                <w:rStyle w:val="ab"/>
                <w:noProof/>
              </w:rPr>
              <w:t xml:space="preserve"> </w:t>
            </w:r>
            <w:r w:rsidRPr="00E7675F">
              <w:rPr>
                <w:rStyle w:val="ab"/>
                <w:noProof/>
              </w:rPr>
              <w:t>验证可接受准则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_Toc143609312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38" w:author="chenxia" w:date="2023-08-22T15:08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131F41A2" w14:textId="21073E24" w:rsidR="00DB5A16" w:rsidRDefault="00DB5A16">
          <w:pPr>
            <w:pStyle w:val="10"/>
            <w:tabs>
              <w:tab w:val="right" w:leader="dot" w:pos="8296"/>
            </w:tabs>
            <w:rPr>
              <w:ins w:id="39" w:author="chenxia" w:date="2023-08-22T15:08:00Z"/>
              <w:rFonts w:eastAsiaTheme="minorEastAsia"/>
              <w:noProof/>
              <w:sz w:val="21"/>
              <w:szCs w:val="22"/>
            </w:rPr>
          </w:pPr>
          <w:ins w:id="40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"_Toc143609313"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noProof/>
              </w:rPr>
              <w:t>第四章</w:t>
            </w:r>
            <w:r w:rsidRPr="00E7675F">
              <w:rPr>
                <w:rStyle w:val="ab"/>
                <w:noProof/>
              </w:rPr>
              <w:t xml:space="preserve"> </w:t>
            </w:r>
            <w:r w:rsidRPr="00E7675F">
              <w:rPr>
                <w:rStyle w:val="ab"/>
                <w:noProof/>
              </w:rPr>
              <w:t>验证方法与步骤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_Toc143609313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41" w:author="chenxia" w:date="2023-08-22T15:08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31259CB9" w14:textId="2BB7D2AC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42" w:author="chenxia" w:date="2023-08-22T15:08:00Z"/>
              <w:rFonts w:eastAsiaTheme="minorEastAsia"/>
              <w:noProof/>
              <w:sz w:val="21"/>
              <w:szCs w:val="22"/>
            </w:rPr>
          </w:pPr>
          <w:ins w:id="43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"_Toc143609314"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4.1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验证方法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_Toc143609314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44" w:author="chenxia" w:date="2023-08-22T15:08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0AFA39E1" w14:textId="0D9B1037" w:rsidR="00DB5A16" w:rsidRDefault="00DB5A1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ins w:id="45" w:author="chenxia" w:date="2023-08-22T15:08:00Z"/>
              <w:rFonts w:eastAsiaTheme="minorEastAsia"/>
              <w:noProof/>
              <w:sz w:val="21"/>
              <w:szCs w:val="22"/>
            </w:rPr>
          </w:pPr>
          <w:ins w:id="46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"_Toc143609315"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rFonts w:ascii="宋体" w:hAnsi="宋体" w:cs="宋体"/>
                <w:noProof/>
              </w:rPr>
              <w:t>4.2</w:t>
            </w:r>
            <w:r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E7675F">
              <w:rPr>
                <w:rStyle w:val="ab"/>
                <w:noProof/>
              </w:rPr>
              <w:t>验证步骤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_Toc143609315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47" w:author="chenxia" w:date="2023-08-22T15:08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3C8B29F5" w14:textId="111A5F6C" w:rsidR="00DB5A16" w:rsidRDefault="00DB5A16">
          <w:pPr>
            <w:pStyle w:val="10"/>
            <w:tabs>
              <w:tab w:val="right" w:leader="dot" w:pos="8296"/>
            </w:tabs>
            <w:rPr>
              <w:ins w:id="48" w:author="chenxia" w:date="2023-08-22T15:08:00Z"/>
              <w:rFonts w:eastAsiaTheme="minorEastAsia"/>
              <w:noProof/>
              <w:sz w:val="21"/>
              <w:szCs w:val="22"/>
            </w:rPr>
          </w:pPr>
          <w:ins w:id="49" w:author="chenxia" w:date="2023-08-22T15:08:00Z">
            <w:r w:rsidRPr="00E7675F">
              <w:rPr>
                <w:rStyle w:val="ab"/>
                <w:noProof/>
              </w:rPr>
              <w:fldChar w:fldCharType="begin"/>
            </w:r>
            <w:r w:rsidRPr="00E7675F">
              <w:rPr>
                <w:rStyle w:val="ab"/>
                <w:noProof/>
              </w:rPr>
              <w:instrText xml:space="preserve"> </w:instrText>
            </w:r>
            <w:r>
              <w:rPr>
                <w:noProof/>
              </w:rPr>
              <w:instrText>HYPERLINK \l "_Toc143609316"</w:instrText>
            </w:r>
            <w:r w:rsidRPr="00E7675F">
              <w:rPr>
                <w:rStyle w:val="ab"/>
                <w:noProof/>
              </w:rPr>
              <w:instrText xml:space="preserve"> </w:instrText>
            </w:r>
            <w:r w:rsidRPr="00E7675F">
              <w:rPr>
                <w:rStyle w:val="ab"/>
                <w:noProof/>
              </w:rPr>
              <w:fldChar w:fldCharType="separate"/>
            </w:r>
            <w:r w:rsidRPr="00E7675F">
              <w:rPr>
                <w:rStyle w:val="ab"/>
                <w:noProof/>
              </w:rPr>
              <w:t>第五章</w:t>
            </w:r>
            <w:r w:rsidRPr="00E7675F">
              <w:rPr>
                <w:rStyle w:val="ab"/>
                <w:noProof/>
              </w:rPr>
              <w:t xml:space="preserve"> </w:t>
            </w:r>
            <w:r w:rsidRPr="00E7675F">
              <w:rPr>
                <w:rStyle w:val="ab"/>
                <w:noProof/>
              </w:rPr>
              <w:t>验证结果与结论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_Toc143609316 \h </w:instrText>
            </w:r>
          </w:ins>
          <w:r>
            <w:rPr>
              <w:noProof/>
            </w:rPr>
          </w:r>
          <w:r>
            <w:rPr>
              <w:noProof/>
            </w:rPr>
            <w:fldChar w:fldCharType="separate"/>
          </w:r>
          <w:ins w:id="50" w:author="chenxia" w:date="2023-08-22T15:08:00Z"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  <w:r w:rsidRPr="00E7675F">
              <w:rPr>
                <w:rStyle w:val="ab"/>
                <w:noProof/>
              </w:rPr>
              <w:fldChar w:fldCharType="end"/>
            </w:r>
          </w:ins>
        </w:p>
        <w:p w14:paraId="74AE98DF" w14:textId="31049EB5" w:rsidR="00C53CFA" w:rsidDel="00DB5A16" w:rsidRDefault="00334A86">
          <w:pPr>
            <w:pStyle w:val="10"/>
            <w:tabs>
              <w:tab w:val="right" w:leader="dot" w:pos="8296"/>
            </w:tabs>
            <w:rPr>
              <w:del w:id="51" w:author="chenxia" w:date="2023-08-22T15:08:00Z"/>
              <w:rFonts w:eastAsiaTheme="minorEastAsia"/>
              <w:noProof/>
              <w:sz w:val="21"/>
              <w:szCs w:val="22"/>
            </w:rPr>
          </w:pPr>
          <w:del w:id="52" w:author="chenxia" w:date="2023-08-22T15:08:00Z">
            <w:r w:rsidRPr="00DB5A16" w:rsidDel="00DB5A16">
              <w:rPr>
                <w:rFonts w:hint="eastAsia"/>
                <w:noProof/>
                <w:rPrChange w:id="53" w:author="chenxia" w:date="2023-08-22T15:08:00Z">
                  <w:rPr>
                    <w:rStyle w:val="ab"/>
                    <w:rFonts w:hint="eastAsia"/>
                  </w:rPr>
                </w:rPrChange>
              </w:rPr>
              <w:delText>第一章</w:delText>
            </w:r>
            <w:r w:rsidRPr="00DB5A16" w:rsidDel="00DB5A16">
              <w:rPr>
                <w:noProof/>
                <w:rPrChange w:id="54" w:author="chenxia" w:date="2023-08-22T15:08:00Z">
                  <w:rPr>
                    <w:rStyle w:val="ab"/>
                  </w:rPr>
                </w:rPrChange>
              </w:rPr>
              <w:delText xml:space="preserve"> </w:delText>
            </w:r>
            <w:r w:rsidRPr="00DB5A16" w:rsidDel="00DB5A16">
              <w:rPr>
                <w:rFonts w:hint="eastAsia"/>
                <w:noProof/>
                <w:rPrChange w:id="55" w:author="chenxia" w:date="2023-08-22T15:08:00Z">
                  <w:rPr>
                    <w:rStyle w:val="ab"/>
                    <w:rFonts w:hint="eastAsia"/>
                  </w:rPr>
                </w:rPrChange>
              </w:rPr>
              <w:delText>概述</w:delText>
            </w:r>
            <w:r w:rsidDel="00DB5A16">
              <w:rPr>
                <w:noProof/>
              </w:rPr>
              <w:tab/>
              <w:delText>1</w:delText>
            </w:r>
          </w:del>
        </w:p>
        <w:p w14:paraId="692B94FA" w14:textId="4A4C743B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56" w:author="chenxia" w:date="2023-08-22T15:08:00Z"/>
              <w:rFonts w:eastAsiaTheme="minorEastAsia"/>
              <w:noProof/>
              <w:sz w:val="21"/>
              <w:szCs w:val="22"/>
            </w:rPr>
          </w:pPr>
          <w:del w:id="57" w:author="chenxia" w:date="2023-08-22T15:08:00Z">
            <w:r w:rsidRPr="00DB5A16" w:rsidDel="00DB5A16">
              <w:rPr>
                <w:noProof/>
                <w:rPrChange w:id="58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1.1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59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验证目的</w:delText>
            </w:r>
            <w:r w:rsidDel="00DB5A16">
              <w:rPr>
                <w:noProof/>
              </w:rPr>
              <w:tab/>
              <w:delText>1</w:delText>
            </w:r>
          </w:del>
        </w:p>
        <w:p w14:paraId="47FF1F4D" w14:textId="13EB32D9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60" w:author="chenxia" w:date="2023-08-22T15:08:00Z"/>
              <w:rFonts w:eastAsiaTheme="minorEastAsia"/>
              <w:noProof/>
              <w:sz w:val="21"/>
              <w:szCs w:val="22"/>
            </w:rPr>
          </w:pPr>
          <w:del w:id="61" w:author="chenxia" w:date="2023-08-22T15:08:00Z">
            <w:r w:rsidRPr="00DB5A16" w:rsidDel="00DB5A16">
              <w:rPr>
                <w:noProof/>
                <w:rPrChange w:id="62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1.2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63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验证范围</w:delText>
            </w:r>
            <w:r w:rsidDel="00DB5A16">
              <w:rPr>
                <w:noProof/>
              </w:rPr>
              <w:tab/>
              <w:delText>1</w:delText>
            </w:r>
          </w:del>
        </w:p>
        <w:p w14:paraId="216096B4" w14:textId="142F31F3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64" w:author="chenxia" w:date="2023-08-22T15:08:00Z"/>
              <w:rFonts w:eastAsiaTheme="minorEastAsia"/>
              <w:noProof/>
              <w:sz w:val="21"/>
              <w:szCs w:val="22"/>
            </w:rPr>
          </w:pPr>
          <w:del w:id="65" w:author="chenxia" w:date="2023-08-22T15:08:00Z">
            <w:r w:rsidRPr="00DB5A16" w:rsidDel="00DB5A16">
              <w:rPr>
                <w:noProof/>
                <w:rPrChange w:id="66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1.3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67" w:author="chenxia" w:date="2023-08-22T15:08:00Z">
                  <w:rPr>
                    <w:rStyle w:val="ab"/>
                    <w:rFonts w:hint="eastAsia"/>
                  </w:rPr>
                </w:rPrChange>
              </w:rPr>
              <w:delText>术语</w:delText>
            </w:r>
            <w:r w:rsidDel="00DB5A16">
              <w:rPr>
                <w:noProof/>
              </w:rPr>
              <w:tab/>
              <w:delText>1</w:delText>
            </w:r>
          </w:del>
        </w:p>
        <w:p w14:paraId="1182470B" w14:textId="1A9EFAF6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68" w:author="chenxia" w:date="2023-08-22T15:08:00Z"/>
              <w:rFonts w:eastAsiaTheme="minorEastAsia"/>
              <w:noProof/>
              <w:sz w:val="21"/>
              <w:szCs w:val="22"/>
            </w:rPr>
          </w:pPr>
          <w:del w:id="69" w:author="chenxia" w:date="2023-08-22T15:08:00Z">
            <w:r w:rsidRPr="00DB5A16" w:rsidDel="00DB5A16">
              <w:rPr>
                <w:noProof/>
                <w:rPrChange w:id="70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1.4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71" w:author="chenxia" w:date="2023-08-22T15:08:00Z">
                  <w:rPr>
                    <w:rStyle w:val="ab"/>
                    <w:rFonts w:hint="eastAsia"/>
                  </w:rPr>
                </w:rPrChange>
              </w:rPr>
              <w:delText>法规标准</w:delText>
            </w:r>
            <w:r w:rsidDel="00DB5A16">
              <w:rPr>
                <w:noProof/>
              </w:rPr>
              <w:tab/>
              <w:delText>1</w:delText>
            </w:r>
          </w:del>
        </w:p>
        <w:p w14:paraId="4DEC27B1" w14:textId="2C4F9112" w:rsidR="00C53CFA" w:rsidDel="00DB5A16" w:rsidRDefault="00334A86">
          <w:pPr>
            <w:pStyle w:val="10"/>
            <w:tabs>
              <w:tab w:val="right" w:leader="dot" w:pos="8296"/>
            </w:tabs>
            <w:rPr>
              <w:del w:id="72" w:author="chenxia" w:date="2023-08-22T15:08:00Z"/>
              <w:rFonts w:eastAsiaTheme="minorEastAsia"/>
              <w:noProof/>
              <w:sz w:val="21"/>
              <w:szCs w:val="22"/>
            </w:rPr>
          </w:pPr>
          <w:del w:id="73" w:author="chenxia" w:date="2023-08-22T15:08:00Z">
            <w:r w:rsidRPr="00DB5A16" w:rsidDel="00DB5A16">
              <w:rPr>
                <w:rFonts w:hint="eastAsia"/>
                <w:noProof/>
                <w:rPrChange w:id="74" w:author="chenxia" w:date="2023-08-22T15:08:00Z">
                  <w:rPr>
                    <w:rStyle w:val="ab"/>
                    <w:rFonts w:hint="eastAsia"/>
                  </w:rPr>
                </w:rPrChange>
              </w:rPr>
              <w:delText>第二章</w:delText>
            </w:r>
            <w:r w:rsidRPr="00DB5A16" w:rsidDel="00DB5A16">
              <w:rPr>
                <w:noProof/>
                <w:rPrChange w:id="75" w:author="chenxia" w:date="2023-08-22T15:08:00Z">
                  <w:rPr>
                    <w:rStyle w:val="ab"/>
                  </w:rPr>
                </w:rPrChange>
              </w:rPr>
              <w:delText xml:space="preserve"> </w:delText>
            </w:r>
            <w:r w:rsidRPr="00DB5A16" w:rsidDel="00DB5A16">
              <w:rPr>
                <w:rFonts w:hint="eastAsia"/>
                <w:noProof/>
                <w:rPrChange w:id="76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验证条件</w:delText>
            </w:r>
            <w:r w:rsidDel="00DB5A16">
              <w:rPr>
                <w:noProof/>
              </w:rPr>
              <w:tab/>
              <w:delText>2</w:delText>
            </w:r>
          </w:del>
        </w:p>
        <w:p w14:paraId="77BBA211" w14:textId="3AA73A06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77" w:author="chenxia" w:date="2023-08-22T15:08:00Z"/>
              <w:rFonts w:eastAsiaTheme="minorEastAsia"/>
              <w:noProof/>
              <w:sz w:val="21"/>
              <w:szCs w:val="22"/>
            </w:rPr>
          </w:pPr>
          <w:del w:id="78" w:author="chenxia" w:date="2023-08-22T15:08:00Z">
            <w:r w:rsidRPr="00DB5A16" w:rsidDel="00DB5A16">
              <w:rPr>
                <w:noProof/>
                <w:rPrChange w:id="79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lastRenderedPageBreak/>
              <w:delText>2.1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80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验证对象</w:delText>
            </w:r>
            <w:r w:rsidDel="00DB5A16">
              <w:rPr>
                <w:noProof/>
              </w:rPr>
              <w:tab/>
              <w:delText>2</w:delText>
            </w:r>
          </w:del>
        </w:p>
        <w:p w14:paraId="74454E2C" w14:textId="0A1390D0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81" w:author="chenxia" w:date="2023-08-22T15:08:00Z"/>
              <w:rFonts w:eastAsiaTheme="minorEastAsia"/>
              <w:noProof/>
              <w:sz w:val="21"/>
              <w:szCs w:val="22"/>
            </w:rPr>
          </w:pPr>
          <w:del w:id="82" w:author="chenxia" w:date="2023-08-22T15:08:00Z">
            <w:r w:rsidRPr="00DB5A16" w:rsidDel="00DB5A16">
              <w:rPr>
                <w:noProof/>
                <w:rPrChange w:id="83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2.2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84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验证设备</w:delText>
            </w:r>
            <w:r w:rsidRPr="00DB5A16" w:rsidDel="00DB5A16">
              <w:rPr>
                <w:noProof/>
                <w:rPrChange w:id="85" w:author="chenxia" w:date="2023-08-22T15:08:00Z">
                  <w:rPr>
                    <w:rStyle w:val="ab"/>
                  </w:rPr>
                </w:rPrChange>
              </w:rPr>
              <w:delText>/</w:delText>
            </w:r>
            <w:r w:rsidRPr="00DB5A16" w:rsidDel="00DB5A16">
              <w:rPr>
                <w:rFonts w:hint="eastAsia"/>
                <w:noProof/>
                <w:rPrChange w:id="86" w:author="chenxia" w:date="2023-08-22T15:08:00Z">
                  <w:rPr>
                    <w:rStyle w:val="ab"/>
                    <w:rFonts w:hint="eastAsia"/>
                  </w:rPr>
                </w:rPrChange>
              </w:rPr>
              <w:delText>工装</w:delText>
            </w:r>
            <w:r w:rsidRPr="00DB5A16" w:rsidDel="00DB5A16">
              <w:rPr>
                <w:noProof/>
                <w:rPrChange w:id="87" w:author="chenxia" w:date="2023-08-22T15:08:00Z">
                  <w:rPr>
                    <w:rStyle w:val="ab"/>
                  </w:rPr>
                </w:rPrChange>
              </w:rPr>
              <w:delText>/</w:delText>
            </w:r>
            <w:r w:rsidRPr="00DB5A16" w:rsidDel="00DB5A16">
              <w:rPr>
                <w:rFonts w:hint="eastAsia"/>
                <w:noProof/>
                <w:rPrChange w:id="88" w:author="chenxia" w:date="2023-08-22T15:08:00Z">
                  <w:rPr>
                    <w:rStyle w:val="ab"/>
                    <w:rFonts w:hint="eastAsia"/>
                  </w:rPr>
                </w:rPrChange>
              </w:rPr>
              <w:delText>工具</w:delText>
            </w:r>
            <w:r w:rsidDel="00DB5A16">
              <w:rPr>
                <w:noProof/>
              </w:rPr>
              <w:tab/>
              <w:delText>2</w:delText>
            </w:r>
          </w:del>
        </w:p>
        <w:p w14:paraId="21D4F2AF" w14:textId="15C6A666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89" w:author="chenxia" w:date="2023-08-22T15:08:00Z"/>
              <w:rFonts w:eastAsiaTheme="minorEastAsia"/>
              <w:noProof/>
              <w:sz w:val="21"/>
              <w:szCs w:val="22"/>
            </w:rPr>
          </w:pPr>
          <w:del w:id="90" w:author="chenxia" w:date="2023-08-22T15:08:00Z">
            <w:r w:rsidRPr="00DB5A16" w:rsidDel="00DB5A16">
              <w:rPr>
                <w:noProof/>
                <w:rPrChange w:id="91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2.3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92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验证地点</w:delText>
            </w:r>
            <w:r w:rsidDel="00DB5A16">
              <w:rPr>
                <w:noProof/>
              </w:rPr>
              <w:tab/>
              <w:delText>2</w:delText>
            </w:r>
          </w:del>
        </w:p>
        <w:p w14:paraId="016EF16E" w14:textId="5ECA7A66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93" w:author="chenxia" w:date="2023-08-22T15:08:00Z"/>
              <w:rFonts w:eastAsiaTheme="minorEastAsia"/>
              <w:noProof/>
              <w:sz w:val="21"/>
              <w:szCs w:val="22"/>
            </w:rPr>
          </w:pPr>
          <w:del w:id="94" w:author="chenxia" w:date="2023-08-22T15:08:00Z">
            <w:r w:rsidRPr="00DB5A16" w:rsidDel="00DB5A16">
              <w:rPr>
                <w:noProof/>
                <w:rPrChange w:id="95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2.4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96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验证时间</w:delText>
            </w:r>
            <w:r w:rsidDel="00DB5A16">
              <w:rPr>
                <w:noProof/>
              </w:rPr>
              <w:tab/>
              <w:delText>2</w:delText>
            </w:r>
          </w:del>
        </w:p>
        <w:p w14:paraId="1830B1E0" w14:textId="2CDA0300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97" w:author="chenxia" w:date="2023-08-22T15:08:00Z"/>
              <w:rFonts w:eastAsiaTheme="minorEastAsia"/>
              <w:noProof/>
              <w:sz w:val="21"/>
              <w:szCs w:val="22"/>
            </w:rPr>
          </w:pPr>
          <w:del w:id="98" w:author="chenxia" w:date="2023-08-22T15:08:00Z">
            <w:r w:rsidRPr="00DB5A16" w:rsidDel="00DB5A16">
              <w:rPr>
                <w:noProof/>
                <w:rPrChange w:id="99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2.5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100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验证环境</w:delText>
            </w:r>
            <w:r w:rsidDel="00DB5A16">
              <w:rPr>
                <w:noProof/>
              </w:rPr>
              <w:tab/>
              <w:delText>2</w:delText>
            </w:r>
          </w:del>
        </w:p>
        <w:p w14:paraId="1F249899" w14:textId="119F2215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101" w:author="chenxia" w:date="2023-08-22T15:08:00Z"/>
              <w:rFonts w:eastAsiaTheme="minorEastAsia"/>
              <w:noProof/>
              <w:sz w:val="21"/>
              <w:szCs w:val="22"/>
            </w:rPr>
          </w:pPr>
          <w:del w:id="102" w:author="chenxia" w:date="2023-08-22T15:08:00Z">
            <w:r w:rsidRPr="00DB5A16" w:rsidDel="00DB5A16">
              <w:rPr>
                <w:noProof/>
                <w:rPrChange w:id="103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2.6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104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验证小组</w:delText>
            </w:r>
            <w:r w:rsidDel="00DB5A16">
              <w:rPr>
                <w:noProof/>
              </w:rPr>
              <w:tab/>
              <w:delText>2</w:delText>
            </w:r>
          </w:del>
        </w:p>
        <w:p w14:paraId="59FEE9BA" w14:textId="7F2A72EB" w:rsidR="00C53CFA" w:rsidDel="00DB5A16" w:rsidRDefault="00334A86">
          <w:pPr>
            <w:pStyle w:val="10"/>
            <w:tabs>
              <w:tab w:val="right" w:leader="dot" w:pos="8296"/>
            </w:tabs>
            <w:rPr>
              <w:del w:id="105" w:author="chenxia" w:date="2023-08-22T15:08:00Z"/>
              <w:rFonts w:eastAsiaTheme="minorEastAsia"/>
              <w:noProof/>
              <w:sz w:val="21"/>
              <w:szCs w:val="22"/>
            </w:rPr>
          </w:pPr>
          <w:del w:id="106" w:author="chenxia" w:date="2023-08-22T15:08:00Z">
            <w:r w:rsidRPr="00DB5A16" w:rsidDel="00DB5A16">
              <w:rPr>
                <w:rFonts w:hint="eastAsia"/>
                <w:noProof/>
                <w:rPrChange w:id="107" w:author="chenxia" w:date="2023-08-22T15:08:00Z">
                  <w:rPr>
                    <w:rStyle w:val="ab"/>
                    <w:rFonts w:hint="eastAsia"/>
                  </w:rPr>
                </w:rPrChange>
              </w:rPr>
              <w:delText>第三章</w:delText>
            </w:r>
            <w:r w:rsidRPr="00DB5A16" w:rsidDel="00DB5A16">
              <w:rPr>
                <w:noProof/>
                <w:rPrChange w:id="108" w:author="chenxia" w:date="2023-08-22T15:08:00Z">
                  <w:rPr>
                    <w:rStyle w:val="ab"/>
                  </w:rPr>
                </w:rPrChange>
              </w:rPr>
              <w:delText xml:space="preserve"> </w:delText>
            </w:r>
            <w:r w:rsidRPr="00DB5A16" w:rsidDel="00DB5A16">
              <w:rPr>
                <w:rFonts w:hint="eastAsia"/>
                <w:noProof/>
                <w:rPrChange w:id="109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验证可接受准则</w:delText>
            </w:r>
            <w:r w:rsidDel="00DB5A16">
              <w:rPr>
                <w:noProof/>
              </w:rPr>
              <w:tab/>
              <w:delText>3</w:delText>
            </w:r>
          </w:del>
        </w:p>
        <w:p w14:paraId="23597959" w14:textId="7C160BC1" w:rsidR="00C53CFA" w:rsidDel="00DB5A16" w:rsidRDefault="00334A86">
          <w:pPr>
            <w:pStyle w:val="10"/>
            <w:tabs>
              <w:tab w:val="right" w:leader="dot" w:pos="8296"/>
            </w:tabs>
            <w:rPr>
              <w:del w:id="110" w:author="chenxia" w:date="2023-08-22T15:08:00Z"/>
              <w:rFonts w:eastAsiaTheme="minorEastAsia"/>
              <w:noProof/>
              <w:sz w:val="21"/>
              <w:szCs w:val="22"/>
            </w:rPr>
          </w:pPr>
          <w:del w:id="111" w:author="chenxia" w:date="2023-08-22T15:08:00Z">
            <w:r w:rsidRPr="00DB5A16" w:rsidDel="00DB5A16">
              <w:rPr>
                <w:rFonts w:hint="eastAsia"/>
                <w:noProof/>
                <w:rPrChange w:id="112" w:author="chenxia" w:date="2023-08-22T15:08:00Z">
                  <w:rPr>
                    <w:rStyle w:val="ab"/>
                    <w:rFonts w:hint="eastAsia"/>
                  </w:rPr>
                </w:rPrChange>
              </w:rPr>
              <w:delText>第四章</w:delText>
            </w:r>
            <w:r w:rsidRPr="00DB5A16" w:rsidDel="00DB5A16">
              <w:rPr>
                <w:noProof/>
                <w:rPrChange w:id="113" w:author="chenxia" w:date="2023-08-22T15:08:00Z">
                  <w:rPr>
                    <w:rStyle w:val="ab"/>
                  </w:rPr>
                </w:rPrChange>
              </w:rPr>
              <w:delText xml:space="preserve"> </w:delText>
            </w:r>
            <w:r w:rsidRPr="00DB5A16" w:rsidDel="00DB5A16">
              <w:rPr>
                <w:rFonts w:hint="eastAsia"/>
                <w:noProof/>
                <w:rPrChange w:id="114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验证方法与步骤</w:delText>
            </w:r>
            <w:r w:rsidDel="00DB5A16">
              <w:rPr>
                <w:noProof/>
              </w:rPr>
              <w:tab/>
              <w:delText>3</w:delText>
            </w:r>
          </w:del>
        </w:p>
        <w:p w14:paraId="3A91155D" w14:textId="2C120BDC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115" w:author="chenxia" w:date="2023-08-22T15:08:00Z"/>
              <w:rFonts w:eastAsiaTheme="minorEastAsia"/>
              <w:noProof/>
              <w:sz w:val="21"/>
              <w:szCs w:val="22"/>
            </w:rPr>
          </w:pPr>
          <w:del w:id="116" w:author="chenxia" w:date="2023-08-22T15:08:00Z">
            <w:r w:rsidRPr="00DB5A16" w:rsidDel="00DB5A16">
              <w:rPr>
                <w:noProof/>
                <w:rPrChange w:id="117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4.1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118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验证方法</w:delText>
            </w:r>
            <w:r w:rsidDel="00DB5A16">
              <w:rPr>
                <w:noProof/>
              </w:rPr>
              <w:tab/>
              <w:delText>3</w:delText>
            </w:r>
          </w:del>
        </w:p>
        <w:p w14:paraId="6AED55F1" w14:textId="259DEFB1" w:rsidR="00C53CFA" w:rsidDel="00DB5A16" w:rsidRDefault="00334A86">
          <w:pPr>
            <w:pStyle w:val="20"/>
            <w:tabs>
              <w:tab w:val="left" w:pos="1260"/>
              <w:tab w:val="right" w:leader="dot" w:pos="8296"/>
            </w:tabs>
            <w:ind w:left="480"/>
            <w:rPr>
              <w:del w:id="119" w:author="chenxia" w:date="2023-08-22T15:08:00Z"/>
              <w:rFonts w:eastAsiaTheme="minorEastAsia"/>
              <w:noProof/>
              <w:sz w:val="21"/>
              <w:szCs w:val="22"/>
            </w:rPr>
          </w:pPr>
          <w:del w:id="120" w:author="chenxia" w:date="2023-08-22T15:08:00Z">
            <w:r w:rsidRPr="00DB5A16" w:rsidDel="00DB5A16">
              <w:rPr>
                <w:noProof/>
                <w:rPrChange w:id="121" w:author="chenxia" w:date="2023-08-22T15:08:00Z">
                  <w:rPr>
                    <w:rStyle w:val="ab"/>
                    <w:rFonts w:ascii="宋体" w:hAnsi="宋体" w:cs="宋体"/>
                  </w:rPr>
                </w:rPrChange>
              </w:rPr>
              <w:delText>4.2</w:delText>
            </w:r>
            <w:r w:rsidDel="00DB5A16">
              <w:rPr>
                <w:rFonts w:eastAsiaTheme="minorEastAsia"/>
                <w:noProof/>
                <w:sz w:val="21"/>
                <w:szCs w:val="22"/>
              </w:rPr>
              <w:tab/>
            </w:r>
            <w:r w:rsidRPr="00DB5A16" w:rsidDel="00DB5A16">
              <w:rPr>
                <w:rFonts w:hint="eastAsia"/>
                <w:noProof/>
                <w:rPrChange w:id="122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验证步骤</w:delText>
            </w:r>
            <w:r w:rsidDel="00DB5A16">
              <w:rPr>
                <w:noProof/>
              </w:rPr>
              <w:tab/>
              <w:delText>3</w:delText>
            </w:r>
          </w:del>
        </w:p>
        <w:p w14:paraId="2E06F17E" w14:textId="7EE8DBAF" w:rsidR="00C53CFA" w:rsidDel="00DB5A16" w:rsidRDefault="00334A86">
          <w:pPr>
            <w:pStyle w:val="10"/>
            <w:tabs>
              <w:tab w:val="right" w:leader="dot" w:pos="8296"/>
            </w:tabs>
            <w:rPr>
              <w:del w:id="123" w:author="chenxia" w:date="2023-08-22T15:08:00Z"/>
              <w:rFonts w:eastAsiaTheme="minorEastAsia"/>
              <w:noProof/>
              <w:sz w:val="21"/>
              <w:szCs w:val="22"/>
            </w:rPr>
          </w:pPr>
          <w:del w:id="124" w:author="chenxia" w:date="2023-08-22T15:08:00Z">
            <w:r w:rsidRPr="00DB5A16" w:rsidDel="00DB5A16">
              <w:rPr>
                <w:rFonts w:hint="eastAsia"/>
                <w:noProof/>
                <w:rPrChange w:id="125" w:author="chenxia" w:date="2023-08-22T15:08:00Z">
                  <w:rPr>
                    <w:rStyle w:val="ab"/>
                    <w:rFonts w:hint="eastAsia"/>
                  </w:rPr>
                </w:rPrChange>
              </w:rPr>
              <w:delText>第五章</w:delText>
            </w:r>
            <w:r w:rsidRPr="00DB5A16" w:rsidDel="00DB5A16">
              <w:rPr>
                <w:noProof/>
                <w:rPrChange w:id="126" w:author="chenxia" w:date="2023-08-22T15:08:00Z">
                  <w:rPr>
                    <w:rStyle w:val="ab"/>
                  </w:rPr>
                </w:rPrChange>
              </w:rPr>
              <w:delText xml:space="preserve"> </w:delText>
            </w:r>
            <w:r w:rsidRPr="00DB5A16" w:rsidDel="00DB5A16">
              <w:rPr>
                <w:rFonts w:hint="eastAsia"/>
                <w:noProof/>
                <w:rPrChange w:id="127" w:author="chenxia" w:date="2023-08-22T15:08:00Z">
                  <w:rPr>
                    <w:rStyle w:val="ab"/>
                    <w:rFonts w:hint="eastAsia"/>
                  </w:rPr>
                </w:rPrChange>
              </w:rPr>
              <w:delText>验证结果与结论</w:delText>
            </w:r>
            <w:r w:rsidDel="00DB5A16">
              <w:rPr>
                <w:noProof/>
              </w:rPr>
              <w:tab/>
              <w:delText>3</w:delText>
            </w:r>
          </w:del>
        </w:p>
        <w:p w14:paraId="12660F46" w14:textId="77777777" w:rsidR="00C53CFA" w:rsidRDefault="00334A86">
          <w:pPr>
            <w:sectPr w:rsidR="00C53CFA">
              <w:headerReference w:type="default" r:id="rId8"/>
              <w:footerReference w:type="default" r:id="rId9"/>
              <w:pgSz w:w="11906" w:h="16838"/>
              <w:pgMar w:top="1417" w:right="1800" w:bottom="850" w:left="1800" w:header="851" w:footer="283" w:gutter="0"/>
              <w:pgNumType w:start="1"/>
              <w:cols w:space="0"/>
              <w:docGrid w:type="lines" w:linePitch="380"/>
            </w:sectPr>
          </w:pPr>
          <w:r>
            <w:fldChar w:fldCharType="end"/>
          </w:r>
        </w:p>
      </w:sdtContent>
    </w:sdt>
    <w:p w14:paraId="7064A9E6" w14:textId="77777777" w:rsidR="00C53CFA" w:rsidRDefault="00334A86">
      <w:pPr>
        <w:pStyle w:val="1"/>
        <w:jc w:val="both"/>
      </w:pPr>
      <w:bookmarkStart w:id="128" w:name="_Toc10239"/>
      <w:bookmarkStart w:id="129" w:name="_Toc185"/>
      <w:bookmarkStart w:id="130" w:name="_Toc1217"/>
      <w:bookmarkStart w:id="131" w:name="_Toc24226"/>
      <w:bookmarkStart w:id="132" w:name="_Toc8498"/>
      <w:bookmarkStart w:id="133" w:name="_Toc13356"/>
      <w:bookmarkStart w:id="134" w:name="_Toc25494"/>
      <w:bookmarkStart w:id="135" w:name="_Toc27104"/>
      <w:bookmarkStart w:id="136" w:name="_Toc30924"/>
      <w:bookmarkStart w:id="137" w:name="_Toc143609300"/>
      <w:r>
        <w:rPr>
          <w:rFonts w:hint="eastAsia"/>
        </w:rPr>
        <w:lastRenderedPageBreak/>
        <w:t>概述</w:t>
      </w:r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</w:p>
    <w:p w14:paraId="60D6C29B" w14:textId="77777777" w:rsidR="00C53CFA" w:rsidRDefault="00334A86">
      <w:pPr>
        <w:pStyle w:val="2"/>
        <w:tabs>
          <w:tab w:val="left" w:pos="420"/>
        </w:tabs>
      </w:pPr>
      <w:bookmarkStart w:id="138" w:name="_Toc23347"/>
      <w:bookmarkStart w:id="139" w:name="_Toc26376"/>
      <w:bookmarkStart w:id="140" w:name="_Toc9537"/>
      <w:bookmarkStart w:id="141" w:name="_Toc14588"/>
      <w:bookmarkStart w:id="142" w:name="_Toc24130"/>
      <w:bookmarkStart w:id="143" w:name="_Toc32383"/>
      <w:bookmarkStart w:id="144" w:name="_Toc1912"/>
      <w:bookmarkStart w:id="145" w:name="_Toc8853"/>
      <w:bookmarkStart w:id="146" w:name="_Toc7898"/>
      <w:bookmarkStart w:id="147" w:name="_Toc143609301"/>
      <w:r>
        <w:rPr>
          <w:rFonts w:hint="eastAsia"/>
        </w:rPr>
        <w:t>验证目的</w:t>
      </w:r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</w:p>
    <w:p w14:paraId="29F49D6F" w14:textId="68B7E65F" w:rsidR="00C53CFA" w:rsidRDefault="00334A86">
      <w:pPr>
        <w:ind w:firstLine="420"/>
        <w:jc w:val="left"/>
        <w:rPr>
          <w:szCs w:val="22"/>
        </w:rPr>
      </w:pPr>
      <w:r>
        <w:rPr>
          <w:rFonts w:hint="eastAsia"/>
          <w:szCs w:val="22"/>
        </w:rPr>
        <w:t>验证</w:t>
      </w:r>
      <w:ins w:id="148" w:author="chenxia" w:date="2023-08-22T15:04:00Z">
        <w:r w:rsidR="00DB5A16">
          <w:rPr>
            <w:rFonts w:hint="eastAsia"/>
            <w:szCs w:val="22"/>
          </w:rPr>
          <w:t>M</w:t>
        </w:r>
        <w:r w:rsidR="00DB5A16">
          <w:rPr>
            <w:szCs w:val="22"/>
          </w:rPr>
          <w:t>S-002</w:t>
        </w:r>
      </w:ins>
      <w:r>
        <w:rPr>
          <w:rFonts w:hint="eastAsia"/>
          <w:szCs w:val="22"/>
        </w:rPr>
        <w:t>台车上的标签、标识耐久性是否满足法规要求。</w:t>
      </w:r>
    </w:p>
    <w:p w14:paraId="28487F19" w14:textId="77777777" w:rsidR="00C53CFA" w:rsidRDefault="00334A86">
      <w:pPr>
        <w:pStyle w:val="2"/>
        <w:tabs>
          <w:tab w:val="left" w:pos="420"/>
        </w:tabs>
        <w:rPr>
          <w:sz w:val="28"/>
        </w:rPr>
      </w:pPr>
      <w:bookmarkStart w:id="149" w:name="_Toc17151"/>
      <w:bookmarkStart w:id="150" w:name="_Toc12483"/>
      <w:bookmarkStart w:id="151" w:name="_Toc21514"/>
      <w:bookmarkStart w:id="152" w:name="_Toc32447"/>
      <w:bookmarkStart w:id="153" w:name="_Toc8655"/>
      <w:bookmarkStart w:id="154" w:name="_Toc26745"/>
      <w:bookmarkStart w:id="155" w:name="_Toc27142"/>
      <w:bookmarkStart w:id="156" w:name="_Toc21184"/>
      <w:bookmarkStart w:id="157" w:name="_Toc143609302"/>
      <w:r>
        <w:rPr>
          <w:rFonts w:hint="eastAsia"/>
        </w:rPr>
        <w:t>验证</w:t>
      </w:r>
      <w:r>
        <w:t>范围</w:t>
      </w:r>
      <w:bookmarkStart w:id="158" w:name="_Toc4427"/>
      <w:bookmarkStart w:id="159" w:name="_Toc18639"/>
      <w:bookmarkStart w:id="160" w:name="_Toc32161"/>
      <w:bookmarkStart w:id="161" w:name="_Toc11648"/>
      <w:bookmarkStart w:id="162" w:name="_Toc3290"/>
      <w:bookmarkStart w:id="163" w:name="_Toc22393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</w:p>
    <w:p w14:paraId="00409869" w14:textId="77777777" w:rsidR="00C53CFA" w:rsidRDefault="00334A86">
      <w:pPr>
        <w:ind w:firstLineChars="100" w:firstLine="240"/>
        <w:rPr>
          <w:szCs w:val="22"/>
        </w:rPr>
      </w:pPr>
      <w:bookmarkStart w:id="164" w:name="_Toc25521"/>
      <w:bookmarkStart w:id="165" w:name="_Toc18489"/>
      <w:bookmarkStart w:id="166" w:name="_Toc20781"/>
      <w:bookmarkStart w:id="167" w:name="_Toc13067"/>
      <w:bookmarkStart w:id="168" w:name="_Toc32484"/>
      <w:bookmarkStart w:id="169" w:name="_Toc24793"/>
      <w:bookmarkStart w:id="170" w:name="_Toc24382"/>
      <w:bookmarkStart w:id="171" w:name="_Toc17305"/>
      <w:bookmarkStart w:id="172" w:name="_Toc11457"/>
      <w:r>
        <w:rPr>
          <w:rFonts w:hint="eastAsia"/>
          <w:szCs w:val="22"/>
        </w:rPr>
        <w:t>MS-002</w:t>
      </w:r>
      <w:r>
        <w:rPr>
          <w:rFonts w:hint="eastAsia"/>
          <w:szCs w:val="22"/>
        </w:rPr>
        <w:t>的三台车上粘贴的标签、标识。</w:t>
      </w:r>
      <w:r>
        <w:commentReference w:id="173"/>
      </w:r>
    </w:p>
    <w:p w14:paraId="4278D57C" w14:textId="77777777" w:rsidR="00C53CFA" w:rsidRDefault="00334A86">
      <w:pPr>
        <w:pStyle w:val="2"/>
        <w:tabs>
          <w:tab w:val="left" w:pos="420"/>
        </w:tabs>
      </w:pPr>
      <w:bookmarkStart w:id="174" w:name="_Toc143609303"/>
      <w:r>
        <w:rPr>
          <w:rFonts w:hint="eastAsia"/>
        </w:rPr>
        <w:t>术语</w:t>
      </w:r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4"/>
    </w:p>
    <w:p w14:paraId="30A2D0C9" w14:textId="77777777" w:rsidR="00C53CFA" w:rsidRDefault="00334A86">
      <w:pPr>
        <w:ind w:firstLine="420"/>
      </w:pPr>
      <w:r>
        <w:rPr>
          <w:rFonts w:hint="eastAsia"/>
        </w:rPr>
        <w:t>无</w:t>
      </w:r>
    </w:p>
    <w:p w14:paraId="71308795" w14:textId="77777777" w:rsidR="00C53CFA" w:rsidRDefault="00334A86">
      <w:pPr>
        <w:pStyle w:val="2"/>
        <w:tabs>
          <w:tab w:val="left" w:pos="420"/>
        </w:tabs>
      </w:pPr>
      <w:bookmarkStart w:id="175" w:name="_Toc143609304"/>
      <w:r>
        <w:rPr>
          <w:rFonts w:hint="eastAsia"/>
        </w:rPr>
        <w:t>法规标准</w:t>
      </w:r>
      <w:bookmarkEnd w:id="175"/>
    </w:p>
    <w:p w14:paraId="7531BA78" w14:textId="77777777" w:rsidR="00DB5A16" w:rsidRDefault="00334A86">
      <w:pPr>
        <w:rPr>
          <w:ins w:id="176" w:author="chenxia" w:date="2023-08-22T15:04:00Z"/>
          <w:rFonts w:ascii="宋体" w:hAnsi="宋体" w:cs="宋体"/>
        </w:rPr>
      </w:pPr>
      <w:r>
        <w:rPr>
          <w:rFonts w:ascii="宋体" w:hAnsi="宋体" w:cs="宋体"/>
        </w:rPr>
        <w:t>GB 9706.1-2020 《医用电气设备 第1部分：基本安全和基本性能的通用要求》</w:t>
      </w:r>
    </w:p>
    <w:p w14:paraId="6DCE53CA" w14:textId="706228DB" w:rsidR="00C53CFA" w:rsidRDefault="00DB5A16">
      <w:ins w:id="177" w:author="chenxia" w:date="2023-08-22T15:04:00Z">
        <w:r>
          <w:rPr>
            <w:rFonts w:ascii="宋体" w:hAnsi="宋体" w:cs="宋体" w:hint="eastAsia"/>
          </w:rPr>
          <w:t>《M</w:t>
        </w:r>
        <w:r>
          <w:rPr>
            <w:rFonts w:ascii="宋体" w:hAnsi="宋体" w:cs="宋体"/>
          </w:rPr>
          <w:t>S-0</w:t>
        </w:r>
      </w:ins>
      <w:ins w:id="178" w:author="chenxia" w:date="2023-08-22T15:05:00Z">
        <w:r>
          <w:rPr>
            <w:rFonts w:ascii="宋体" w:hAnsi="宋体" w:cs="宋体"/>
          </w:rPr>
          <w:t>02</w:t>
        </w:r>
        <w:r>
          <w:rPr>
            <w:rFonts w:ascii="宋体" w:hAnsi="宋体" w:cs="宋体" w:hint="eastAsia"/>
          </w:rPr>
          <w:t>技术需求规格书</w:t>
        </w:r>
      </w:ins>
      <w:ins w:id="179" w:author="chenxia" w:date="2023-08-22T15:04:00Z">
        <w:r>
          <w:rPr>
            <w:rFonts w:ascii="宋体" w:hAnsi="宋体" w:cs="宋体" w:hint="eastAsia"/>
          </w:rPr>
          <w:t>》</w:t>
        </w:r>
      </w:ins>
      <w:r w:rsidR="00334A86">
        <w:rPr>
          <w:rFonts w:hint="eastAsia"/>
        </w:rPr>
        <w:br w:type="page"/>
      </w:r>
    </w:p>
    <w:p w14:paraId="1F71658B" w14:textId="77777777" w:rsidR="00C53CFA" w:rsidRDefault="00334A86">
      <w:pPr>
        <w:pStyle w:val="1"/>
      </w:pPr>
      <w:bookmarkStart w:id="180" w:name="_Toc143609305"/>
      <w:bookmarkStart w:id="181" w:name="_Toc1867"/>
      <w:bookmarkStart w:id="182" w:name="_Toc13206"/>
      <w:bookmarkStart w:id="183" w:name="_Toc4826"/>
      <w:bookmarkStart w:id="184" w:name="_Toc477"/>
      <w:bookmarkStart w:id="185" w:name="_Toc1748"/>
      <w:bookmarkStart w:id="186" w:name="_Toc9422"/>
      <w:bookmarkStart w:id="187" w:name="_Toc24202"/>
      <w:bookmarkStart w:id="188" w:name="_Toc9934"/>
      <w:r>
        <w:rPr>
          <w:rFonts w:hint="eastAsia"/>
        </w:rPr>
        <w:lastRenderedPageBreak/>
        <w:t>验证条件</w:t>
      </w:r>
      <w:bookmarkEnd w:id="180"/>
    </w:p>
    <w:p w14:paraId="5C515465" w14:textId="77777777" w:rsidR="00C53CFA" w:rsidRDefault="00334A86">
      <w:pPr>
        <w:pStyle w:val="2"/>
        <w:tabs>
          <w:tab w:val="left" w:pos="420"/>
        </w:tabs>
      </w:pPr>
      <w:bookmarkStart w:id="189" w:name="_Toc143609306"/>
      <w:bookmarkEnd w:id="172"/>
      <w:r>
        <w:rPr>
          <w:rFonts w:hint="eastAsia"/>
        </w:rPr>
        <w:t>验证对象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05"/>
        <w:gridCol w:w="2263"/>
        <w:gridCol w:w="2401"/>
        <w:gridCol w:w="1844"/>
      </w:tblGrid>
      <w:tr w:rsidR="00C53CFA" w14:paraId="6ED6375B" w14:textId="77777777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14:paraId="371F8ACC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1328" w:type="pct"/>
            <w:shd w:val="clear" w:color="auto" w:fill="auto"/>
            <w:vAlign w:val="center"/>
          </w:tcPr>
          <w:p w14:paraId="501C815C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09B8AAC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1A23EA0A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C53CFA" w14:paraId="79AF871E" w14:textId="77777777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14:paraId="2B1680F7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14:paraId="195E5495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MS-002</w:t>
            </w:r>
            <w:r>
              <w:rPr>
                <w:rFonts w:ascii="Calibri" w:hAnsi="Calibri" w:cs="Times New Roman" w:hint="eastAsia"/>
              </w:rPr>
              <w:t>导航台车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52DF8B3B" w14:textId="77777777" w:rsidR="00C53CFA" w:rsidRPr="00DB5A16" w:rsidRDefault="00334A86">
            <w:pPr>
              <w:spacing w:line="240" w:lineRule="auto"/>
              <w:jc w:val="center"/>
              <w:rPr>
                <w:rFonts w:ascii="Calibri" w:hAnsi="Calibri" w:cs="Times New Roman"/>
                <w:color w:val="FF0000"/>
                <w:rPrChange w:id="190" w:author="chenxia" w:date="2023-08-22T15:05:00Z">
                  <w:rPr>
                    <w:rFonts w:ascii="Calibri" w:hAnsi="Calibri" w:cs="Times New Roman"/>
                  </w:rPr>
                </w:rPrChange>
              </w:rPr>
            </w:pPr>
            <w:r w:rsidRPr="00DB5A16">
              <w:rPr>
                <w:rFonts w:ascii="Times New Roman" w:hAnsi="Times New Roman" w:cs="Times New Roman"/>
                <w:color w:val="FF0000"/>
                <w:rPrChange w:id="191" w:author="chenxia" w:date="2023-08-22T15:05:00Z">
                  <w:rPr>
                    <w:rFonts w:ascii="Times New Roman" w:hAnsi="Times New Roman" w:cs="Times New Roman"/>
                  </w:rPr>
                </w:rPrChange>
              </w:rPr>
              <w:t>MS-002-A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64ED2BA0" w14:textId="77777777" w:rsidR="00C53CFA" w:rsidRDefault="00C53CF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CFA" w14:paraId="4ED965B5" w14:textId="77777777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14:paraId="5DDF7C9D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14:paraId="61BC7078" w14:textId="77777777" w:rsidR="00C53CFA" w:rsidRDefault="00334A8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执行台车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153398D8" w14:textId="77777777" w:rsidR="00C53CFA" w:rsidRPr="00DB5A16" w:rsidRDefault="00334A86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rPrChange w:id="192" w:author="chenxia" w:date="2023-08-22T15:05:00Z">
                  <w:rPr>
                    <w:rFonts w:ascii="Times New Roman" w:hAnsi="Times New Roman" w:cs="Times New Roman"/>
                  </w:rPr>
                </w:rPrChange>
              </w:rPr>
            </w:pPr>
            <w:r w:rsidRPr="00DB5A16">
              <w:rPr>
                <w:rFonts w:ascii="Times New Roman" w:hAnsi="Times New Roman" w:cs="Times New Roman"/>
                <w:color w:val="FF0000"/>
                <w:rPrChange w:id="193" w:author="chenxia" w:date="2023-08-22T15:05:00Z">
                  <w:rPr>
                    <w:rFonts w:ascii="Times New Roman" w:hAnsi="Times New Roman" w:cs="Times New Roman"/>
                  </w:rPr>
                </w:rPrChange>
              </w:rPr>
              <w:t>MS-002-B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777B437F" w14:textId="77777777" w:rsidR="00C53CFA" w:rsidRDefault="00C53CF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  <w:tr w:rsidR="00C53CFA" w14:paraId="6CB35398" w14:textId="77777777">
        <w:trPr>
          <w:jc w:val="center"/>
        </w:trPr>
        <w:tc>
          <w:tcPr>
            <w:tcW w:w="1178" w:type="pct"/>
            <w:shd w:val="clear" w:color="auto" w:fill="auto"/>
            <w:vAlign w:val="center"/>
          </w:tcPr>
          <w:p w14:paraId="051FB34A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328" w:type="pct"/>
            <w:shd w:val="clear" w:color="auto" w:fill="auto"/>
            <w:vAlign w:val="center"/>
          </w:tcPr>
          <w:p w14:paraId="2C2DCBE4" w14:textId="77777777" w:rsidR="00C53CFA" w:rsidRDefault="00334A86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MS-002</w:t>
            </w:r>
            <w:r>
              <w:rPr>
                <w:rFonts w:ascii="Times New Roman" w:hAnsi="Times New Roman" w:cs="Times New Roman" w:hint="eastAsia"/>
              </w:rPr>
              <w:t>操作台车</w:t>
            </w:r>
          </w:p>
        </w:tc>
        <w:tc>
          <w:tcPr>
            <w:tcW w:w="1409" w:type="pct"/>
            <w:shd w:val="clear" w:color="auto" w:fill="auto"/>
            <w:vAlign w:val="center"/>
          </w:tcPr>
          <w:p w14:paraId="73F3B188" w14:textId="77777777" w:rsidR="00C53CFA" w:rsidRPr="00DB5A16" w:rsidRDefault="00334A86">
            <w:pPr>
              <w:spacing w:line="240" w:lineRule="auto"/>
              <w:jc w:val="center"/>
              <w:rPr>
                <w:rFonts w:ascii="Times New Roman" w:hAnsi="Times New Roman" w:cs="Times New Roman"/>
                <w:color w:val="FF0000"/>
                <w:rPrChange w:id="194" w:author="chenxia" w:date="2023-08-22T15:05:00Z">
                  <w:rPr>
                    <w:rFonts w:ascii="Times New Roman" w:hAnsi="Times New Roman" w:cs="Times New Roman"/>
                  </w:rPr>
                </w:rPrChange>
              </w:rPr>
            </w:pPr>
            <w:r w:rsidRPr="00DB5A16">
              <w:rPr>
                <w:rFonts w:ascii="Times New Roman" w:hAnsi="Times New Roman" w:cs="Times New Roman"/>
                <w:color w:val="FF0000"/>
                <w:rPrChange w:id="195" w:author="chenxia" w:date="2023-08-22T15:05:00Z">
                  <w:rPr>
                    <w:rFonts w:ascii="Times New Roman" w:hAnsi="Times New Roman" w:cs="Times New Roman"/>
                  </w:rPr>
                </w:rPrChange>
              </w:rPr>
              <w:t>MS-002-C</w:t>
            </w:r>
          </w:p>
        </w:tc>
        <w:tc>
          <w:tcPr>
            <w:tcW w:w="1083" w:type="pct"/>
            <w:shd w:val="clear" w:color="auto" w:fill="auto"/>
            <w:vAlign w:val="center"/>
          </w:tcPr>
          <w:p w14:paraId="66EEA816" w14:textId="77777777" w:rsidR="00C53CFA" w:rsidRDefault="00C53CFA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369AD4DF" w14:textId="77777777" w:rsidR="00C53CFA" w:rsidRDefault="00C53CFA">
      <w:pPr>
        <w:pStyle w:val="a0"/>
        <w:ind w:leftChars="0" w:left="0" w:right="1680"/>
      </w:pPr>
    </w:p>
    <w:p w14:paraId="6CE54327" w14:textId="77777777" w:rsidR="00C53CFA" w:rsidRDefault="00334A86">
      <w:pPr>
        <w:pStyle w:val="2"/>
        <w:tabs>
          <w:tab w:val="left" w:pos="420"/>
        </w:tabs>
      </w:pPr>
      <w:bookmarkStart w:id="196" w:name="_Toc21937"/>
      <w:bookmarkStart w:id="197" w:name="_Toc10789"/>
      <w:bookmarkStart w:id="198" w:name="_Toc28399"/>
      <w:bookmarkStart w:id="199" w:name="_Toc11532"/>
      <w:bookmarkStart w:id="200" w:name="_Toc27341"/>
      <w:bookmarkStart w:id="201" w:name="_Toc31328"/>
      <w:bookmarkStart w:id="202" w:name="_Toc18418"/>
      <w:bookmarkStart w:id="203" w:name="_Toc143609307"/>
      <w:bookmarkStart w:id="204" w:name="_Toc27561"/>
      <w:r>
        <w:rPr>
          <w:rFonts w:hint="eastAsia"/>
        </w:rPr>
        <w:t>验证设备</w:t>
      </w:r>
      <w:r>
        <w:rPr>
          <w:rFonts w:hint="eastAsia"/>
        </w:rPr>
        <w:t>/</w:t>
      </w:r>
      <w:r>
        <w:rPr>
          <w:rFonts w:hint="eastAsia"/>
        </w:rPr>
        <w:t>工装</w:t>
      </w:r>
      <w:r>
        <w:rPr>
          <w:rFonts w:hint="eastAsia"/>
        </w:rPr>
        <w:t>/</w:t>
      </w:r>
      <w:r>
        <w:rPr>
          <w:rFonts w:hint="eastAsia"/>
        </w:rPr>
        <w:t>工具</w:t>
      </w:r>
      <w:bookmarkEnd w:id="196"/>
      <w:bookmarkEnd w:id="197"/>
      <w:bookmarkEnd w:id="198"/>
      <w:bookmarkEnd w:id="199"/>
      <w:bookmarkEnd w:id="200"/>
      <w:bookmarkEnd w:id="201"/>
      <w:bookmarkEnd w:id="202"/>
      <w:bookmarkEnd w:id="203"/>
    </w:p>
    <w:tbl>
      <w:tblPr>
        <w:tblW w:w="4998" w:type="pct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92"/>
        <w:gridCol w:w="2295"/>
        <w:gridCol w:w="2369"/>
        <w:gridCol w:w="1857"/>
      </w:tblGrid>
      <w:tr w:rsidR="00C53CFA" w14:paraId="758F0214" w14:textId="77777777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14:paraId="324E2EB2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设备编号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C62427E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设备名称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609DE830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型号规格</w:t>
            </w:r>
          </w:p>
        </w:tc>
        <w:tc>
          <w:tcPr>
            <w:tcW w:w="1857" w:type="dxa"/>
            <w:shd w:val="clear" w:color="auto" w:fill="auto"/>
            <w:vAlign w:val="center"/>
          </w:tcPr>
          <w:p w14:paraId="24E16290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备注</w:t>
            </w:r>
          </w:p>
        </w:tc>
      </w:tr>
      <w:tr w:rsidR="00C53CFA" w14:paraId="493649E4" w14:textId="77777777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14:paraId="0A4FBC52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FF83D6D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蒸馏水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61595BCF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14:paraId="3C23EC8A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  <w:tr w:rsidR="00C53CFA" w14:paraId="42534401" w14:textId="77777777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14:paraId="42BD8EEA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bookmarkStart w:id="205" w:name="_Toc2111"/>
            <w:bookmarkStart w:id="206" w:name="_Toc29383"/>
            <w:bookmarkStart w:id="207" w:name="_Toc15049"/>
            <w:bookmarkStart w:id="208" w:name="_Toc26207"/>
            <w:bookmarkStart w:id="209" w:name="_Toc4741"/>
            <w:bookmarkStart w:id="210" w:name="_Toc3324"/>
            <w:bookmarkStart w:id="211" w:name="_Toc27278"/>
            <w:bookmarkStart w:id="212" w:name="_Toc16357"/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7D206DBD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9</w:t>
            </w:r>
            <w:r>
              <w:rPr>
                <w:rFonts w:ascii="Calibri" w:hAnsi="Calibri" w:cs="Times New Roman"/>
              </w:rPr>
              <w:t>6</w:t>
            </w:r>
            <w:r>
              <w:rPr>
                <w:rFonts w:ascii="Calibri" w:hAnsi="Calibri" w:cs="Times New Roman" w:hint="eastAsia"/>
              </w:rPr>
              <w:t>%</w:t>
            </w:r>
            <w:r>
              <w:rPr>
                <w:rFonts w:ascii="Calibri" w:hAnsi="Calibri" w:cs="Times New Roman" w:hint="eastAsia"/>
              </w:rPr>
              <w:t>乙醇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601ED77B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14:paraId="1A3D7236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  <w:tr w:rsidR="00C53CFA" w14:paraId="552FBE9B" w14:textId="77777777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14:paraId="0F64B1A8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250044F6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异丙醇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16625D6C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14:paraId="56A6B9B8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  <w:tr w:rsidR="00C53CFA" w14:paraId="335409E7" w14:textId="77777777">
        <w:trPr>
          <w:jc w:val="center"/>
        </w:trPr>
        <w:tc>
          <w:tcPr>
            <w:tcW w:w="1992" w:type="dxa"/>
            <w:shd w:val="clear" w:color="auto" w:fill="auto"/>
            <w:vAlign w:val="center"/>
          </w:tcPr>
          <w:p w14:paraId="23B01654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/</w:t>
            </w:r>
          </w:p>
        </w:tc>
        <w:tc>
          <w:tcPr>
            <w:tcW w:w="2295" w:type="dxa"/>
            <w:shd w:val="clear" w:color="auto" w:fill="auto"/>
            <w:vAlign w:val="center"/>
          </w:tcPr>
          <w:p w14:paraId="35555C13" w14:textId="77777777" w:rsidR="00C53CFA" w:rsidRDefault="00334A86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无纺布</w:t>
            </w:r>
          </w:p>
        </w:tc>
        <w:tc>
          <w:tcPr>
            <w:tcW w:w="2369" w:type="dxa"/>
            <w:shd w:val="clear" w:color="auto" w:fill="auto"/>
            <w:vAlign w:val="center"/>
          </w:tcPr>
          <w:p w14:paraId="26BA0A4A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  <w:tc>
          <w:tcPr>
            <w:tcW w:w="1857" w:type="dxa"/>
            <w:shd w:val="clear" w:color="auto" w:fill="auto"/>
            <w:vAlign w:val="center"/>
          </w:tcPr>
          <w:p w14:paraId="4A297400" w14:textId="77777777" w:rsidR="00C53CFA" w:rsidRDefault="00C53CFA">
            <w:pPr>
              <w:spacing w:line="240" w:lineRule="auto"/>
              <w:jc w:val="center"/>
              <w:rPr>
                <w:rFonts w:ascii="Calibri" w:hAnsi="Calibri" w:cs="Times New Roman"/>
              </w:rPr>
            </w:pPr>
          </w:p>
        </w:tc>
      </w:tr>
    </w:tbl>
    <w:p w14:paraId="3A0CBDF5" w14:textId="77777777" w:rsidR="00C53CFA" w:rsidRDefault="00334A86">
      <w:pPr>
        <w:pStyle w:val="2"/>
        <w:tabs>
          <w:tab w:val="left" w:pos="420"/>
        </w:tabs>
      </w:pPr>
      <w:bookmarkStart w:id="213" w:name="_Toc143609308"/>
      <w:bookmarkEnd w:id="204"/>
      <w:r>
        <w:rPr>
          <w:rFonts w:hint="eastAsia"/>
        </w:rPr>
        <w:t>验证地点</w:t>
      </w:r>
      <w:bookmarkEnd w:id="213"/>
    </w:p>
    <w:p w14:paraId="15E02E15" w14:textId="77777777" w:rsidR="00C53CFA" w:rsidRDefault="00334A86">
      <w:pPr>
        <w:ind w:firstLine="560"/>
        <w:rPr>
          <w:szCs w:val="22"/>
        </w:rPr>
      </w:pPr>
      <w:r>
        <w:rPr>
          <w:rFonts w:hint="eastAsia"/>
          <w:szCs w:val="22"/>
        </w:rPr>
        <w:t>验证地点：公司实验室。</w:t>
      </w:r>
    </w:p>
    <w:p w14:paraId="54549972" w14:textId="77777777" w:rsidR="00C53CFA" w:rsidRDefault="00334A86">
      <w:pPr>
        <w:pStyle w:val="2"/>
        <w:tabs>
          <w:tab w:val="left" w:pos="420"/>
        </w:tabs>
      </w:pPr>
      <w:bookmarkStart w:id="214" w:name="_Toc143609309"/>
      <w:r>
        <w:rPr>
          <w:rFonts w:hint="eastAsia"/>
        </w:rPr>
        <w:t>验证时间</w:t>
      </w:r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4"/>
    </w:p>
    <w:p w14:paraId="4C8F7EA2" w14:textId="77777777" w:rsidR="00C53CFA" w:rsidRDefault="00334A86">
      <w:pPr>
        <w:ind w:firstLine="560"/>
        <w:rPr>
          <w:szCs w:val="22"/>
        </w:rPr>
      </w:pPr>
      <w:r>
        <w:rPr>
          <w:rFonts w:hint="eastAsia"/>
          <w:szCs w:val="22"/>
        </w:rPr>
        <w:t>验证时间：</w:t>
      </w:r>
    </w:p>
    <w:p w14:paraId="37F9ECFC" w14:textId="77777777" w:rsidR="00C53CFA" w:rsidRDefault="00334A86">
      <w:pPr>
        <w:pStyle w:val="2"/>
        <w:tabs>
          <w:tab w:val="left" w:pos="420"/>
        </w:tabs>
      </w:pPr>
      <w:bookmarkStart w:id="215" w:name="_Toc143609310"/>
      <w:bookmarkStart w:id="216" w:name="_Toc32107"/>
      <w:bookmarkStart w:id="217" w:name="_Toc9164"/>
      <w:bookmarkStart w:id="218" w:name="_Toc1754"/>
      <w:bookmarkStart w:id="219" w:name="_Toc602"/>
      <w:bookmarkStart w:id="220" w:name="_Toc31455"/>
      <w:bookmarkStart w:id="221" w:name="_Toc15326"/>
      <w:bookmarkStart w:id="222" w:name="_Toc11888"/>
      <w:bookmarkStart w:id="223" w:name="_Toc29300"/>
      <w:bookmarkStart w:id="224" w:name="_Toc9414"/>
      <w:r>
        <w:rPr>
          <w:rFonts w:hint="eastAsia"/>
        </w:rPr>
        <w:t>验证环境</w:t>
      </w:r>
      <w:bookmarkEnd w:id="215"/>
    </w:p>
    <w:p w14:paraId="1066D905" w14:textId="77777777" w:rsidR="00DB5A16" w:rsidRDefault="00DB5A16">
      <w:pPr>
        <w:ind w:firstLine="560"/>
        <w:rPr>
          <w:ins w:id="225" w:author="chenxia" w:date="2023-08-22T15:05:00Z"/>
          <w:rFonts w:ascii="Calibri" w:hAnsi="Calibri" w:cs="Times New Roman"/>
        </w:rPr>
        <w:pPrChange w:id="226" w:author="chenxia" w:date="2023-08-22T15:05:00Z">
          <w:pPr/>
        </w:pPrChange>
      </w:pPr>
      <w:ins w:id="227" w:author="chenxia" w:date="2023-08-22T15:05:00Z">
        <w:r>
          <w:rPr>
            <w:rFonts w:ascii="宋体" w:hAnsi="宋体" w:hint="eastAsia"/>
          </w:rPr>
          <w:t>环境温度：10℃～30℃；</w:t>
        </w:r>
      </w:ins>
    </w:p>
    <w:p w14:paraId="0A055B1D" w14:textId="71CA5B19" w:rsidR="00C53CFA" w:rsidRPr="00DB5A16" w:rsidDel="00DB5A16" w:rsidRDefault="00DB5A16">
      <w:pPr>
        <w:ind w:left="420" w:firstLine="155"/>
        <w:rPr>
          <w:del w:id="228" w:author="chenxia" w:date="2023-08-22T15:05:00Z"/>
          <w:rFonts w:ascii="Calibri" w:hAnsi="Calibri" w:cs="Times New Roman"/>
          <w:rPrChange w:id="229" w:author="chenxia" w:date="2023-08-22T15:08:00Z">
            <w:rPr>
              <w:del w:id="230" w:author="chenxia" w:date="2023-08-22T15:05:00Z"/>
            </w:rPr>
          </w:rPrChange>
        </w:rPr>
        <w:pPrChange w:id="231" w:author="chenxia" w:date="2023-08-22T15:08:00Z">
          <w:pPr>
            <w:ind w:firstLine="560"/>
          </w:pPr>
        </w:pPrChange>
      </w:pPr>
      <w:ins w:id="232" w:author="chenxia" w:date="2023-08-22T15:05:00Z">
        <w:r>
          <w:rPr>
            <w:rFonts w:ascii="宋体" w:hAnsi="宋体" w:hint="eastAsia"/>
          </w:rPr>
          <w:t>相对湿度：≤</w:t>
        </w:r>
        <w:r>
          <w:rPr>
            <w:rFonts w:cs="Calibri" w:hint="eastAsia"/>
          </w:rPr>
          <w:t>70%</w:t>
        </w:r>
      </w:ins>
      <w:del w:id="233" w:author="chenxia" w:date="2023-08-22T15:05:00Z">
        <w:r w:rsidR="00334A86" w:rsidRPr="00DB5A16" w:rsidDel="00DB5A16">
          <w:rPr>
            <w:rFonts w:hint="eastAsia"/>
          </w:rPr>
          <w:delText>环境温度：</w:delText>
        </w:r>
        <w:r w:rsidR="00334A86" w:rsidRPr="00DB5A16" w:rsidDel="00DB5A16">
          <w:rPr>
            <w:rFonts w:hint="eastAsia"/>
          </w:rPr>
          <w:delText>5</w:delText>
        </w:r>
        <w:r w:rsidR="00334A86" w:rsidRPr="00DB5A16" w:rsidDel="00DB5A16">
          <w:rPr>
            <w:rFonts w:hint="eastAsia"/>
          </w:rPr>
          <w:delText>℃～</w:delText>
        </w:r>
        <w:r w:rsidR="00334A86" w:rsidRPr="00DB5A16" w:rsidDel="00DB5A16">
          <w:rPr>
            <w:rFonts w:hint="eastAsia"/>
          </w:rPr>
          <w:delText>40</w:delText>
        </w:r>
        <w:r w:rsidR="00334A86" w:rsidRPr="00DB5A16" w:rsidDel="00DB5A16">
          <w:rPr>
            <w:rFonts w:hint="eastAsia"/>
          </w:rPr>
          <w:delText>℃；</w:delText>
        </w:r>
      </w:del>
    </w:p>
    <w:p w14:paraId="0A8519AA" w14:textId="3B1EA843" w:rsidR="00C53CFA" w:rsidDel="00DB5A16" w:rsidRDefault="00334A86">
      <w:pPr>
        <w:ind w:left="420" w:firstLine="155"/>
        <w:rPr>
          <w:del w:id="234" w:author="chenxia" w:date="2023-08-22T15:08:00Z"/>
        </w:rPr>
        <w:pPrChange w:id="235" w:author="chenxia" w:date="2023-08-22T15:08:00Z">
          <w:pPr>
            <w:ind w:firstLine="560"/>
          </w:pPr>
        </w:pPrChange>
      </w:pPr>
      <w:del w:id="236" w:author="chenxia" w:date="2023-08-22T15:05:00Z">
        <w:r w:rsidRPr="00DB5A16" w:rsidDel="00DB5A16">
          <w:rPr>
            <w:rFonts w:hint="eastAsia"/>
          </w:rPr>
          <w:delText>相对湿度：</w:delText>
        </w:r>
        <w:r w:rsidRPr="00DB5A16" w:rsidDel="00DB5A16">
          <w:rPr>
            <w:rFonts w:hint="eastAsia"/>
          </w:rPr>
          <w:delText>30%</w:delText>
        </w:r>
        <w:r w:rsidRPr="00DB5A16" w:rsidDel="00DB5A16">
          <w:rPr>
            <w:rFonts w:hint="eastAsia"/>
          </w:rPr>
          <w:delText>～</w:delText>
        </w:r>
        <w:r w:rsidRPr="00DB5A16" w:rsidDel="00DB5A16">
          <w:rPr>
            <w:rFonts w:hint="eastAsia"/>
          </w:rPr>
          <w:delText>85%</w:delText>
        </w:r>
        <w:r w:rsidRPr="00DB5A16" w:rsidDel="00DB5A16">
          <w:rPr>
            <w:rFonts w:hint="eastAsia"/>
          </w:rPr>
          <w:delText>；</w:delText>
        </w:r>
      </w:del>
    </w:p>
    <w:p w14:paraId="2F365617" w14:textId="3730FB89" w:rsidR="00C53CFA" w:rsidRDefault="00334A86">
      <w:pPr>
        <w:ind w:left="420" w:firstLine="155"/>
        <w:pPrChange w:id="237" w:author="chenxia" w:date="2023-08-22T15:08:00Z">
          <w:pPr>
            <w:ind w:firstLine="560"/>
          </w:pPr>
        </w:pPrChange>
      </w:pPr>
      <w:del w:id="238" w:author="chenxia" w:date="2023-08-22T15:05:00Z">
        <w:r w:rsidDel="00DB5A16">
          <w:rPr>
            <w:rFonts w:hint="eastAsia"/>
          </w:rPr>
          <w:delText>大气压强：</w:delText>
        </w:r>
        <w:r w:rsidDel="00DB5A16">
          <w:rPr>
            <w:rFonts w:hint="eastAsia"/>
          </w:rPr>
          <w:delText>860hPa</w:delText>
        </w:r>
        <w:r w:rsidDel="00DB5A16">
          <w:rPr>
            <w:rFonts w:hint="eastAsia"/>
          </w:rPr>
          <w:delText>～</w:delText>
        </w:r>
        <w:r w:rsidDel="00DB5A16">
          <w:rPr>
            <w:rFonts w:hint="eastAsia"/>
          </w:rPr>
          <w:delText>1060hPa</w:delText>
        </w:r>
        <w:r w:rsidDel="00DB5A16">
          <w:rPr>
            <w:rFonts w:hint="eastAsia"/>
          </w:rPr>
          <w:delText>；</w:delText>
        </w:r>
      </w:del>
    </w:p>
    <w:p w14:paraId="52918732" w14:textId="77777777" w:rsidR="00C53CFA" w:rsidRDefault="00334A86">
      <w:pPr>
        <w:pStyle w:val="2"/>
        <w:tabs>
          <w:tab w:val="left" w:pos="420"/>
        </w:tabs>
        <w:rPr>
          <w:color w:val="000000" w:themeColor="text1"/>
        </w:rPr>
      </w:pPr>
      <w:bookmarkStart w:id="239" w:name="_Toc143609311"/>
      <w:r>
        <w:rPr>
          <w:rFonts w:hint="eastAsia"/>
          <w:color w:val="000000" w:themeColor="text1"/>
        </w:rPr>
        <w:t>验证小组</w:t>
      </w:r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39"/>
    </w:p>
    <w:tbl>
      <w:tblPr>
        <w:tblStyle w:val="a9"/>
        <w:tblW w:w="4998" w:type="pct"/>
        <w:tblLook w:val="04A0" w:firstRow="1" w:lastRow="0" w:firstColumn="1" w:lastColumn="0" w:noHBand="0" w:noVBand="1"/>
      </w:tblPr>
      <w:tblGrid>
        <w:gridCol w:w="713"/>
        <w:gridCol w:w="2218"/>
        <w:gridCol w:w="1749"/>
        <w:gridCol w:w="3833"/>
      </w:tblGrid>
      <w:tr w:rsidR="00C53CFA" w14:paraId="7F972908" w14:textId="77777777">
        <w:tc>
          <w:tcPr>
            <w:tcW w:w="418" w:type="pct"/>
            <w:vAlign w:val="center"/>
          </w:tcPr>
          <w:p w14:paraId="33FC7703" w14:textId="77777777" w:rsidR="00C53CFA" w:rsidRDefault="00334A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序号</w:t>
            </w:r>
          </w:p>
        </w:tc>
        <w:tc>
          <w:tcPr>
            <w:tcW w:w="1303" w:type="pct"/>
            <w:vAlign w:val="center"/>
          </w:tcPr>
          <w:p w14:paraId="776E6C81" w14:textId="77777777" w:rsidR="00C53CFA" w:rsidRDefault="00334A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岗位</w:t>
            </w:r>
          </w:p>
        </w:tc>
        <w:tc>
          <w:tcPr>
            <w:tcW w:w="1027" w:type="pct"/>
            <w:vAlign w:val="center"/>
          </w:tcPr>
          <w:p w14:paraId="62457677" w14:textId="1AF52B61" w:rsidR="00C53CFA" w:rsidRDefault="00334A86">
            <w:pPr>
              <w:jc w:val="center"/>
              <w:rPr>
                <w:rFonts w:ascii="Times New Roman" w:hAnsi="Times New Roman" w:cs="Times New Roman"/>
              </w:rPr>
            </w:pPr>
            <w:del w:id="240" w:author="chenxia" w:date="2023-08-22T15:05:00Z">
              <w:r w:rsidDel="00DB5A16">
                <w:rPr>
                  <w:rFonts w:ascii="Times New Roman" w:hAnsi="Times New Roman" w:cs="Times New Roman" w:hint="eastAsia"/>
                </w:rPr>
                <w:delText>人数</w:delText>
              </w:r>
            </w:del>
            <w:ins w:id="241" w:author="chenxia" w:date="2023-08-22T15:05:00Z">
              <w:r w:rsidR="00DB5A16">
                <w:rPr>
                  <w:rFonts w:ascii="Times New Roman" w:hAnsi="Times New Roman" w:cs="Times New Roman" w:hint="eastAsia"/>
                </w:rPr>
                <w:t>验证人员</w:t>
              </w:r>
            </w:ins>
          </w:p>
        </w:tc>
        <w:tc>
          <w:tcPr>
            <w:tcW w:w="2251" w:type="pct"/>
            <w:vAlign w:val="center"/>
          </w:tcPr>
          <w:p w14:paraId="1DDE98C3" w14:textId="77777777" w:rsidR="00C53CFA" w:rsidRDefault="00334A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职责</w:t>
            </w:r>
          </w:p>
        </w:tc>
      </w:tr>
      <w:tr w:rsidR="00C53CFA" w14:paraId="0F78D761" w14:textId="77777777">
        <w:tc>
          <w:tcPr>
            <w:tcW w:w="418" w:type="pct"/>
            <w:vAlign w:val="center"/>
          </w:tcPr>
          <w:p w14:paraId="650E20F3" w14:textId="77777777" w:rsidR="00C53CFA" w:rsidRDefault="00334A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1</w:t>
            </w:r>
          </w:p>
        </w:tc>
        <w:tc>
          <w:tcPr>
            <w:tcW w:w="1303" w:type="pct"/>
            <w:vAlign w:val="center"/>
          </w:tcPr>
          <w:p w14:paraId="6A12ECA8" w14:textId="190B93F2" w:rsidR="00C53CFA" w:rsidRDefault="00DB5A16">
            <w:pPr>
              <w:jc w:val="center"/>
              <w:rPr>
                <w:szCs w:val="22"/>
              </w:rPr>
            </w:pPr>
            <w:ins w:id="242" w:author="chenxia" w:date="2023-08-22T15:06:00Z">
              <w:r>
                <w:rPr>
                  <w:rFonts w:hint="eastAsia"/>
                  <w:szCs w:val="22"/>
                </w:rPr>
                <w:t>机械工程师</w:t>
              </w:r>
            </w:ins>
          </w:p>
        </w:tc>
        <w:tc>
          <w:tcPr>
            <w:tcW w:w="1027" w:type="pct"/>
            <w:vAlign w:val="center"/>
          </w:tcPr>
          <w:p w14:paraId="730DD5D3" w14:textId="77777777" w:rsidR="00C53CFA" w:rsidRDefault="00C53CFA">
            <w:pPr>
              <w:jc w:val="center"/>
              <w:rPr>
                <w:szCs w:val="22"/>
              </w:rPr>
            </w:pPr>
          </w:p>
        </w:tc>
        <w:tc>
          <w:tcPr>
            <w:tcW w:w="2251" w:type="pct"/>
            <w:vAlign w:val="center"/>
          </w:tcPr>
          <w:p w14:paraId="74D0F5F6" w14:textId="16866A2C" w:rsidR="00C53CFA" w:rsidRPr="00DB5A16" w:rsidRDefault="00DB5A16">
            <w:pPr>
              <w:rPr>
                <w:rFonts w:ascii="Calibri" w:hAnsi="Calibri" w:cs="Times New Roman"/>
                <w:rPrChange w:id="243" w:author="chenxia" w:date="2023-08-22T15:06:00Z">
                  <w:rPr>
                    <w:szCs w:val="22"/>
                  </w:rPr>
                </w:rPrChange>
              </w:rPr>
              <w:pPrChange w:id="244" w:author="chenxia" w:date="2023-08-22T15:06:00Z">
                <w:pPr>
                  <w:jc w:val="center"/>
                </w:pPr>
              </w:pPrChange>
            </w:pPr>
            <w:ins w:id="245" w:author="chenxia" w:date="2023-08-22T15:06:00Z">
              <w:r>
                <w:rPr>
                  <w:rFonts w:ascii="宋体" w:hAnsi="宋体" w:hint="eastAsia"/>
                </w:rPr>
                <w:t>验证中的设备操作，进行相关过程数据记录，数据统计，编制报告</w:t>
              </w:r>
            </w:ins>
          </w:p>
        </w:tc>
      </w:tr>
      <w:tr w:rsidR="00C53CFA" w14:paraId="2D38FA85" w14:textId="77777777">
        <w:tc>
          <w:tcPr>
            <w:tcW w:w="418" w:type="pct"/>
            <w:vAlign w:val="center"/>
          </w:tcPr>
          <w:p w14:paraId="29EB6534" w14:textId="77777777" w:rsidR="00C53CFA" w:rsidRDefault="00334A8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lastRenderedPageBreak/>
              <w:t>2</w:t>
            </w:r>
          </w:p>
        </w:tc>
        <w:tc>
          <w:tcPr>
            <w:tcW w:w="1303" w:type="pct"/>
            <w:vAlign w:val="center"/>
          </w:tcPr>
          <w:p w14:paraId="469641E0" w14:textId="0F59BB53" w:rsidR="00C53CFA" w:rsidRDefault="00DB5A16">
            <w:pPr>
              <w:jc w:val="center"/>
              <w:rPr>
                <w:szCs w:val="22"/>
              </w:rPr>
            </w:pPr>
            <w:ins w:id="246" w:author="chenxia" w:date="2023-08-22T15:06:00Z">
              <w:r>
                <w:rPr>
                  <w:rFonts w:hint="eastAsia"/>
                  <w:szCs w:val="22"/>
                </w:rPr>
                <w:t>机械组主管</w:t>
              </w:r>
            </w:ins>
          </w:p>
        </w:tc>
        <w:tc>
          <w:tcPr>
            <w:tcW w:w="1027" w:type="pct"/>
            <w:vAlign w:val="center"/>
          </w:tcPr>
          <w:p w14:paraId="0D69FAE1" w14:textId="77777777" w:rsidR="00C53CFA" w:rsidRDefault="00C53CFA">
            <w:pPr>
              <w:tabs>
                <w:tab w:val="left" w:pos="505"/>
                <w:tab w:val="center" w:pos="1107"/>
              </w:tabs>
              <w:jc w:val="center"/>
              <w:rPr>
                <w:szCs w:val="22"/>
              </w:rPr>
            </w:pPr>
          </w:p>
        </w:tc>
        <w:tc>
          <w:tcPr>
            <w:tcW w:w="2251" w:type="pct"/>
            <w:vAlign w:val="center"/>
          </w:tcPr>
          <w:p w14:paraId="35CA4EAC" w14:textId="46F3A55C" w:rsidR="00C53CFA" w:rsidRPr="00DB5A16" w:rsidRDefault="00DB5A16">
            <w:pPr>
              <w:rPr>
                <w:rFonts w:ascii="Calibri" w:hAnsi="Calibri" w:cs="Times New Roman"/>
                <w:rPrChange w:id="247" w:author="chenxia" w:date="2023-08-22T15:06:00Z">
                  <w:rPr>
                    <w:szCs w:val="22"/>
                  </w:rPr>
                </w:rPrChange>
              </w:rPr>
              <w:pPrChange w:id="248" w:author="chenxia" w:date="2023-08-22T15:06:00Z">
                <w:pPr>
                  <w:jc w:val="center"/>
                </w:pPr>
              </w:pPrChange>
            </w:pPr>
            <w:ins w:id="249" w:author="chenxia" w:date="2023-08-22T15:06:00Z">
              <w:r>
                <w:rPr>
                  <w:rFonts w:ascii="宋体" w:hAnsi="宋体" w:hint="eastAsia"/>
                </w:rPr>
                <w:t>审核报告</w:t>
              </w:r>
            </w:ins>
          </w:p>
        </w:tc>
      </w:tr>
    </w:tbl>
    <w:p w14:paraId="7DEF9894" w14:textId="77777777" w:rsidR="00C53CFA" w:rsidRDefault="00C53CFA"/>
    <w:p w14:paraId="6BBD64EB" w14:textId="77777777" w:rsidR="00C53CFA" w:rsidRDefault="00334A86">
      <w:pPr>
        <w:pStyle w:val="1"/>
      </w:pPr>
      <w:bookmarkStart w:id="250" w:name="_Toc2006"/>
      <w:bookmarkStart w:id="251" w:name="_Toc9029"/>
      <w:bookmarkStart w:id="252" w:name="_Toc15702"/>
      <w:bookmarkStart w:id="253" w:name="_Toc21694"/>
      <w:bookmarkStart w:id="254" w:name="_Toc19959"/>
      <w:bookmarkStart w:id="255" w:name="_Toc1400"/>
      <w:bookmarkStart w:id="256" w:name="_Toc29201"/>
      <w:bookmarkStart w:id="257" w:name="_Toc4467"/>
      <w:bookmarkStart w:id="258" w:name="_Toc28523"/>
      <w:bookmarkStart w:id="259" w:name="_Toc143609312"/>
      <w:r>
        <w:rPr>
          <w:rFonts w:hint="eastAsia"/>
        </w:rPr>
        <w:t>验证可接受准则</w:t>
      </w:r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</w:p>
    <w:p w14:paraId="5BD56EA6" w14:textId="6056AC39" w:rsidR="00C53CFA" w:rsidRPr="00DB5A16" w:rsidRDefault="00334A86">
      <w:pPr>
        <w:rPr>
          <w:rFonts w:ascii="Calibri" w:hAnsi="Calibri" w:cs="Times New Roman"/>
          <w:rPrChange w:id="260" w:author="chenxia" w:date="2023-08-22T15:06:00Z">
            <w:rPr/>
          </w:rPrChange>
        </w:rPr>
        <w:pPrChange w:id="261" w:author="chenxia" w:date="2023-08-22T15:06:00Z">
          <w:pPr>
            <w:ind w:firstLine="420"/>
          </w:pPr>
        </w:pPrChange>
      </w:pPr>
      <w:r>
        <w:rPr>
          <w:rFonts w:hint="eastAsia"/>
        </w:rPr>
        <w:t>经过验证试验，验证结果</w:t>
      </w:r>
      <w:ins w:id="262" w:author="chenxia" w:date="2023-08-22T15:06:00Z">
        <w:r w:rsidR="00DB5A16">
          <w:rPr>
            <w:rFonts w:cs="Calibri" w:hint="eastAsia"/>
          </w:rPr>
          <w:t>G</w:t>
        </w:r>
        <w:r w:rsidR="00DB5A16">
          <w:t xml:space="preserve">B/T 9706.1-2020  </w:t>
        </w:r>
      </w:ins>
      <w:ins w:id="263" w:author="chenxia" w:date="2023-08-22T17:46:00Z">
        <w:r w:rsidR="00414910">
          <w:t>7.1.3</w:t>
        </w:r>
      </w:ins>
      <w:bookmarkStart w:id="264" w:name="_GoBack"/>
      <w:bookmarkEnd w:id="264"/>
      <w:ins w:id="265" w:author="chenxia" w:date="2023-08-22T15:06:00Z">
        <w:r w:rsidR="00DB5A16">
          <w:rPr>
            <w:rFonts w:ascii="宋体" w:hAnsi="宋体" w:hint="eastAsia"/>
          </w:rPr>
          <w:t>章节指标要求，具体如下</w:t>
        </w:r>
      </w:ins>
      <w:del w:id="266" w:author="chenxia" w:date="2023-08-22T15:06:00Z">
        <w:r w:rsidDel="00DB5A16">
          <w:rPr>
            <w:rFonts w:hint="eastAsia"/>
          </w:rPr>
          <w:delText>应符合以下指标</w:delText>
        </w:r>
      </w:del>
      <w:r>
        <w:rPr>
          <w:rFonts w:hint="eastAsia"/>
        </w:rPr>
        <w:t>：</w:t>
      </w:r>
    </w:p>
    <w:p w14:paraId="2602CA12" w14:textId="77777777" w:rsidR="00C53CFA" w:rsidRDefault="00334A86">
      <w:pPr>
        <w:numPr>
          <w:ilvl w:val="0"/>
          <w:numId w:val="2"/>
        </w:numPr>
      </w:pPr>
      <w:r>
        <w:rPr>
          <w:rFonts w:hint="eastAsia"/>
        </w:rPr>
        <w:t>标签、标识内容依旧清晰可见；</w:t>
      </w:r>
    </w:p>
    <w:p w14:paraId="540EE05E" w14:textId="77777777" w:rsidR="00C53CFA" w:rsidRDefault="00334A86">
      <w:pPr>
        <w:numPr>
          <w:ilvl w:val="0"/>
          <w:numId w:val="2"/>
        </w:numPr>
      </w:pPr>
      <w:r>
        <w:rPr>
          <w:rFonts w:hint="eastAsia"/>
        </w:rPr>
        <w:t>粘贴的标识不能松动或者卷角；</w:t>
      </w:r>
    </w:p>
    <w:p w14:paraId="59C24918" w14:textId="77777777" w:rsidR="00C53CFA" w:rsidRDefault="00334A86">
      <w:pPr>
        <w:pStyle w:val="1"/>
      </w:pPr>
      <w:bookmarkStart w:id="267" w:name="_Toc25226"/>
      <w:bookmarkStart w:id="268" w:name="_Toc6986"/>
      <w:bookmarkStart w:id="269" w:name="_Toc3422"/>
      <w:bookmarkStart w:id="270" w:name="_Toc26435"/>
      <w:bookmarkStart w:id="271" w:name="_Toc19363"/>
      <w:bookmarkStart w:id="272" w:name="_Toc19333"/>
      <w:bookmarkStart w:id="273" w:name="_Toc28304"/>
      <w:bookmarkStart w:id="274" w:name="_Toc3397"/>
      <w:bookmarkStart w:id="275" w:name="_Toc5244"/>
      <w:bookmarkStart w:id="276" w:name="_Toc143609313"/>
      <w:r>
        <w:rPr>
          <w:rFonts w:hint="eastAsia"/>
        </w:rPr>
        <w:t>验证方法</w:t>
      </w:r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r>
        <w:rPr>
          <w:rFonts w:hint="eastAsia"/>
        </w:rPr>
        <w:t>与步骤</w:t>
      </w:r>
      <w:bookmarkEnd w:id="276"/>
    </w:p>
    <w:p w14:paraId="0D7AFA7C" w14:textId="77777777" w:rsidR="00C53CFA" w:rsidRDefault="00334A86">
      <w:pPr>
        <w:pStyle w:val="2"/>
      </w:pPr>
      <w:bookmarkStart w:id="277" w:name="_Toc143609314"/>
      <w:r>
        <w:rPr>
          <w:rFonts w:hint="eastAsia"/>
        </w:rPr>
        <w:t>验证方法</w:t>
      </w:r>
      <w:bookmarkEnd w:id="277"/>
    </w:p>
    <w:p w14:paraId="41E81594" w14:textId="77777777" w:rsidR="00C53CFA" w:rsidRDefault="00334A86">
      <w:pPr>
        <w:ind w:firstLine="420"/>
      </w:pPr>
      <w:r>
        <w:rPr>
          <w:rFonts w:hint="eastAsia"/>
        </w:rPr>
        <w:t>用手工不施加过大的压力摩擦标记，先用蒸馏水浸过的布擦</w:t>
      </w:r>
      <w:r>
        <w:rPr>
          <w:rFonts w:hint="eastAsia"/>
        </w:rPr>
        <w:t>1</w:t>
      </w:r>
      <w:r>
        <w:t>5s</w:t>
      </w:r>
      <w:r>
        <w:rPr>
          <w:rFonts w:hint="eastAsia"/>
        </w:rPr>
        <w:t>，再用</w:t>
      </w:r>
      <w:r>
        <w:rPr>
          <w:rFonts w:hint="eastAsia"/>
        </w:rPr>
        <w:t>9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乙醇浸过的布擦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s</w:t>
      </w:r>
      <w:r>
        <w:rPr>
          <w:rFonts w:hint="eastAsia"/>
        </w:rPr>
        <w:t>，最后用异丙醇浸过的布擦</w:t>
      </w:r>
      <w:r>
        <w:rPr>
          <w:rFonts w:hint="eastAsia"/>
        </w:rPr>
        <w:t>1</w:t>
      </w:r>
      <w:r>
        <w:t>5s</w:t>
      </w:r>
      <w:r>
        <w:rPr>
          <w:rFonts w:hint="eastAsia"/>
        </w:rPr>
        <w:t>。</w:t>
      </w:r>
    </w:p>
    <w:p w14:paraId="7F90A0E2" w14:textId="77777777" w:rsidR="00C53CFA" w:rsidRDefault="00334A86">
      <w:pPr>
        <w:pStyle w:val="2"/>
      </w:pPr>
      <w:bookmarkStart w:id="278" w:name="_Toc143609315"/>
      <w:r>
        <w:rPr>
          <w:rFonts w:hint="eastAsia"/>
        </w:rPr>
        <w:t>验证步骤</w:t>
      </w:r>
      <w:bookmarkEnd w:id="278"/>
    </w:p>
    <w:p w14:paraId="6A79014C" w14:textId="77777777" w:rsidR="00C53CFA" w:rsidRDefault="00334A86">
      <w:pPr>
        <w:pStyle w:val="ad"/>
        <w:ind w:firstLine="480"/>
      </w:pPr>
      <w:r>
        <w:rPr>
          <w:rFonts w:hint="eastAsia"/>
        </w:rPr>
        <w:t>三台车上标识、标签工艺和材质均相同，因此选择一处方便试验的标识进行验证即可，步骤如下：</w:t>
      </w:r>
    </w:p>
    <w:p w14:paraId="3F33C2E9" w14:textId="77777777" w:rsidR="00C53CFA" w:rsidRDefault="00334A86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用手工用力摩擦标识，观察标识是否有移动或者卷角；</w:t>
      </w:r>
    </w:p>
    <w:p w14:paraId="3FC9399D" w14:textId="77777777" w:rsidR="00C53CFA" w:rsidRDefault="00334A86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用蒸馏水浸过的无纺布擦拭标识表面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14:paraId="25B41520" w14:textId="77777777" w:rsidR="00C53CFA" w:rsidRDefault="00334A86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用</w:t>
      </w:r>
      <w:r>
        <w:rPr>
          <w:rFonts w:hint="eastAsia"/>
        </w:rPr>
        <w:t>9</w:t>
      </w:r>
      <w:r>
        <w:t>6</w:t>
      </w:r>
      <w:r>
        <w:rPr>
          <w:rFonts w:hint="eastAsia"/>
        </w:rPr>
        <w:t>%</w:t>
      </w:r>
      <w:r>
        <w:rPr>
          <w:rFonts w:hint="eastAsia"/>
        </w:rPr>
        <w:t>乙醇浸过的无纺布擦拭标识表面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14:paraId="089B4558" w14:textId="77777777" w:rsidR="00C53CFA" w:rsidRDefault="00334A86">
      <w:pPr>
        <w:pStyle w:val="ad"/>
        <w:numPr>
          <w:ilvl w:val="0"/>
          <w:numId w:val="3"/>
        </w:numPr>
        <w:ind w:firstLineChars="0"/>
      </w:pPr>
      <w:r>
        <w:rPr>
          <w:rFonts w:hint="eastAsia"/>
        </w:rPr>
        <w:t>用异丙醇浸过的无纺布擦拭标识表面</w:t>
      </w:r>
      <w:r>
        <w:rPr>
          <w:rFonts w:hint="eastAsia"/>
        </w:rPr>
        <w:t>1</w:t>
      </w:r>
      <w:r>
        <w:t>5</w:t>
      </w:r>
      <w:r>
        <w:rPr>
          <w:rFonts w:hint="eastAsia"/>
        </w:rPr>
        <w:t>s</w:t>
      </w:r>
      <w:r>
        <w:rPr>
          <w:rFonts w:hint="eastAsia"/>
        </w:rPr>
        <w:t>；</w:t>
      </w:r>
    </w:p>
    <w:p w14:paraId="47BFF6D8" w14:textId="091D881E" w:rsidR="00C53CFA" w:rsidRDefault="00334A86">
      <w:pPr>
        <w:pStyle w:val="ad"/>
        <w:numPr>
          <w:ilvl w:val="0"/>
          <w:numId w:val="3"/>
        </w:numPr>
        <w:ind w:firstLineChars="0"/>
        <w:rPr>
          <w:ins w:id="279" w:author="chenxia" w:date="2023-08-22T15:07:00Z"/>
        </w:rPr>
      </w:pPr>
      <w:r>
        <w:rPr>
          <w:rFonts w:hint="eastAsia"/>
        </w:rPr>
        <w:t>目测标识内容是否清晰可见；</w:t>
      </w:r>
    </w:p>
    <w:p w14:paraId="4CFBA251" w14:textId="2CB3740E" w:rsidR="00DB5A16" w:rsidRPr="00DB5A16" w:rsidRDefault="00DB5A16">
      <w:pPr>
        <w:pStyle w:val="ad"/>
        <w:tabs>
          <w:tab w:val="left" w:pos="420"/>
        </w:tabs>
        <w:ind w:left="845" w:firstLineChars="0" w:firstLine="0"/>
        <w:rPr>
          <w:color w:val="FF0000"/>
          <w:rPrChange w:id="280" w:author="chenxia" w:date="2023-08-22T15:07:00Z">
            <w:rPr/>
          </w:rPrChange>
        </w:rPr>
        <w:pPrChange w:id="281" w:author="chenxia" w:date="2023-08-22T15:07:00Z">
          <w:pPr>
            <w:pStyle w:val="ad"/>
            <w:numPr>
              <w:numId w:val="3"/>
            </w:numPr>
            <w:tabs>
              <w:tab w:val="left" w:pos="420"/>
            </w:tabs>
            <w:ind w:left="845" w:firstLineChars="0" w:hanging="425"/>
          </w:pPr>
        </w:pPrChange>
      </w:pPr>
      <w:ins w:id="282" w:author="chenxia" w:date="2023-08-22T15:07:00Z">
        <w:r w:rsidRPr="00DB5A16">
          <w:rPr>
            <w:rFonts w:hint="eastAsia"/>
            <w:color w:val="FF0000"/>
            <w:rPrChange w:id="283" w:author="chenxia" w:date="2023-08-22T15:07:00Z">
              <w:rPr>
                <w:rFonts w:hint="eastAsia"/>
              </w:rPr>
            </w:rPrChange>
          </w:rPr>
          <w:t>补充照片</w:t>
        </w:r>
      </w:ins>
    </w:p>
    <w:p w14:paraId="2A6D86F3" w14:textId="77777777" w:rsidR="00C53CFA" w:rsidRDefault="00334A86">
      <w:pPr>
        <w:pStyle w:val="1"/>
      </w:pPr>
      <w:bookmarkStart w:id="284" w:name="_Toc5520"/>
      <w:bookmarkStart w:id="285" w:name="_Toc25451"/>
      <w:bookmarkStart w:id="286" w:name="_Toc25403"/>
      <w:bookmarkStart w:id="287" w:name="_Toc16593"/>
      <w:bookmarkStart w:id="288" w:name="_Toc16250"/>
      <w:bookmarkStart w:id="289" w:name="_Toc31962"/>
      <w:bookmarkStart w:id="290" w:name="_Toc25867"/>
      <w:bookmarkStart w:id="291" w:name="_Toc17913"/>
      <w:bookmarkStart w:id="292" w:name="_Toc5798"/>
      <w:bookmarkStart w:id="293" w:name="_Toc143609316"/>
      <w:r>
        <w:rPr>
          <w:rFonts w:hint="eastAsia"/>
        </w:rPr>
        <w:t>验证结果与结论</w:t>
      </w:r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</w:p>
    <w:p w14:paraId="46DEE0E2" w14:textId="77777777" w:rsidR="00C53CFA" w:rsidDel="00DB5A16" w:rsidRDefault="00334A86">
      <w:pPr>
        <w:ind w:firstLineChars="200" w:firstLine="480"/>
        <w:rPr>
          <w:del w:id="294" w:author="chenxia" w:date="2023-08-22T15:07:00Z"/>
          <w:szCs w:val="22"/>
        </w:rPr>
      </w:pPr>
      <w:r>
        <w:rPr>
          <w:rFonts w:hint="eastAsia"/>
          <w:szCs w:val="22"/>
        </w:rPr>
        <w:t>经过上述摩擦测试后，台车标识未被移除，且标识内容依旧清晰易认。因此，</w:t>
      </w:r>
      <w:r>
        <w:rPr>
          <w:rFonts w:hint="eastAsia"/>
          <w:szCs w:val="22"/>
        </w:rPr>
        <w:lastRenderedPageBreak/>
        <w:t>标识满足法规要求。</w:t>
      </w:r>
    </w:p>
    <w:p w14:paraId="6F661850" w14:textId="504F4EE8" w:rsidR="00C53CFA" w:rsidRDefault="00334A86">
      <w:pPr>
        <w:ind w:firstLineChars="200" w:firstLine="480"/>
        <w:pPrChange w:id="295" w:author="chenxia" w:date="2023-08-22T15:07:00Z">
          <w:pPr>
            <w:pStyle w:val="a0"/>
            <w:ind w:left="1680" w:right="1680"/>
          </w:pPr>
        </w:pPrChange>
      </w:pPr>
      <w:del w:id="296" w:author="chenxia" w:date="2023-08-22T15:07:00Z">
        <w:r w:rsidDel="00DB5A16">
          <w:rPr>
            <w:rFonts w:hint="eastAsia"/>
          </w:rPr>
          <w:delText>补充照片</w:delText>
        </w:r>
      </w:del>
    </w:p>
    <w:sectPr w:rsidR="00C53CFA">
      <w:footerReference w:type="default" r:id="rId12"/>
      <w:pgSz w:w="11906" w:h="16838"/>
      <w:pgMar w:top="1417" w:right="1803" w:bottom="850" w:left="1803" w:header="851" w:footer="283" w:gutter="0"/>
      <w:pgNumType w:start="1"/>
      <w:cols w:space="0"/>
      <w:docGrid w:type="lines" w:linePitch="39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173" w:author="wuhui" w:date="2023-08-01T17:55:00Z" w:initials="">
    <w:p w14:paraId="4DD92EBB" w14:textId="77777777" w:rsidR="00C53CFA" w:rsidRDefault="00334A86">
      <w:pPr>
        <w:pStyle w:val="a5"/>
      </w:pPr>
      <w:r>
        <w:rPr>
          <w:rFonts w:hint="eastAsia"/>
        </w:rPr>
        <w:t>不包括</w:t>
      </w:r>
      <w:r>
        <w:rPr>
          <w:rFonts w:hint="eastAsia"/>
          <w:szCs w:val="22"/>
        </w:rPr>
        <w:t>设备内部的。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D92EBB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F2E8B7" w14:textId="77777777" w:rsidR="00733137" w:rsidRDefault="00733137">
      <w:pPr>
        <w:spacing w:line="240" w:lineRule="auto"/>
      </w:pPr>
      <w:r>
        <w:separator/>
      </w:r>
    </w:p>
  </w:endnote>
  <w:endnote w:type="continuationSeparator" w:id="0">
    <w:p w14:paraId="37CDB28E" w14:textId="77777777" w:rsidR="00733137" w:rsidRDefault="0073313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0F2BCE" w14:textId="77777777" w:rsidR="00C53CFA" w:rsidRDefault="00334A86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124F8B5" w14:textId="77777777" w:rsidR="00C53CFA" w:rsidRDefault="00C53CFA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14:paraId="5124F8B5" w14:textId="77777777" w:rsidR="00C53CFA" w:rsidRDefault="00C53CFA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D9579F" w14:textId="77777777" w:rsidR="00C53CFA" w:rsidRDefault="00334A86">
    <w:pPr>
      <w:pStyle w:val="a7"/>
      <w:tabs>
        <w:tab w:val="clear" w:pos="4153"/>
        <w:tab w:val="left" w:pos="3013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C8EB9DA" w14:textId="6018A979" w:rsidR="00C53CFA" w:rsidRDefault="00334A86">
                          <w:pPr>
                            <w:pStyle w:val="a7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fldChar w:fldCharType="begin"/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separate"/>
                          </w:r>
                          <w:r w:rsidR="00414910">
                            <w:rPr>
                              <w:rFonts w:ascii="Times New Roman" w:hAnsi="Times New Roman" w:cs="Times New Roman"/>
                              <w:noProof/>
                            </w:rPr>
                            <w:t>2</w:t>
                          </w:r>
                          <w:r>
                            <w:rPr>
                              <w:rFonts w:ascii="Times New Roman" w:hAnsi="Times New Roman" w:cs="Times New Roma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0;margin-top:0;width:2in;height:2in;z-index:251660288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" filled="f" stroked="f" strokeweight=".5pt">
              <v:textbox style="mso-fit-shape-to-text:t" inset="0,0,0,0">
                <w:txbxContent>
                  <w:p w14:paraId="5C8EB9DA" w14:textId="6018A979" w:rsidR="00C53CFA" w:rsidRDefault="00334A86">
                    <w:pPr>
                      <w:pStyle w:val="a7"/>
                      <w:rPr>
                        <w:rFonts w:ascii="Times New Roman" w:hAnsi="Times New Roman" w:cs="Times New Roman"/>
                      </w:rPr>
                    </w:pPr>
                    <w:r>
                      <w:rPr>
                        <w:rFonts w:ascii="Times New Roman" w:hAnsi="Times New Roman" w:cs="Times New Roman"/>
                      </w:rPr>
                      <w:fldChar w:fldCharType="begin"/>
                    </w:r>
                    <w:r>
                      <w:rPr>
                        <w:rFonts w:ascii="Times New Roman" w:hAnsi="Times New Roman" w:cs="Times New Roman"/>
                      </w:rPr>
                      <w:instrText xml:space="preserve"> PAGE  \* MERGEFORMAT </w:instrText>
                    </w:r>
                    <w:r>
                      <w:rPr>
                        <w:rFonts w:ascii="Times New Roman" w:hAnsi="Times New Roman" w:cs="Times New Roman"/>
                      </w:rPr>
                      <w:fldChar w:fldCharType="separate"/>
                    </w:r>
                    <w:r w:rsidR="00414910">
                      <w:rPr>
                        <w:rFonts w:ascii="Times New Roman" w:hAnsi="Times New Roman" w:cs="Times New Roman"/>
                        <w:noProof/>
                      </w:rPr>
                      <w:t>2</w:t>
                    </w:r>
                    <w:r>
                      <w:rPr>
                        <w:rFonts w:ascii="Times New Roman" w:hAnsi="Times New Roman" w:cs="Times New Roman"/>
                      </w:rP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C0B5D1E" w14:textId="77777777" w:rsidR="00733137" w:rsidRDefault="00733137">
      <w:r>
        <w:separator/>
      </w:r>
    </w:p>
  </w:footnote>
  <w:footnote w:type="continuationSeparator" w:id="0">
    <w:p w14:paraId="6EE763A8" w14:textId="77777777" w:rsidR="00733137" w:rsidRDefault="007331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2BE5D9" w14:textId="77777777" w:rsidR="00C53CFA" w:rsidRDefault="00334A86">
    <w:pPr>
      <w:pStyle w:val="a8"/>
      <w:jc w:val="center"/>
      <w:rPr>
        <w:sz w:val="21"/>
        <w:szCs w:val="32"/>
      </w:rPr>
    </w:pPr>
    <w:r>
      <w:rPr>
        <w:rFonts w:hint="eastAsia"/>
        <w:sz w:val="21"/>
        <w:szCs w:val="32"/>
      </w:rPr>
      <w:t xml:space="preserve">                                                       </w:t>
    </w:r>
    <w:r>
      <w:rPr>
        <w:rFonts w:hint="eastAsia"/>
        <w:sz w:val="21"/>
        <w:szCs w:val="32"/>
      </w:rPr>
      <w:t>杭州三坛医疗科技有限公司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04F06F2"/>
    <w:multiLevelType w:val="singleLevel"/>
    <w:tmpl w:val="804F06F2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abstractNum w:abstractNumId="1" w15:restartNumberingAfterBreak="0">
    <w:nsid w:val="63E8BCAC"/>
    <w:multiLevelType w:val="multilevel"/>
    <w:tmpl w:val="63E8BCAC"/>
    <w:lvl w:ilvl="0">
      <w:start w:val="1"/>
      <w:numFmt w:val="chineseCounting"/>
      <w:pStyle w:val="1"/>
      <w:suff w:val="nothing"/>
      <w:lvlText w:val="第%1章 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isLgl/>
      <w:lvlText w:val="%1.%2"/>
      <w:lvlJc w:val="left"/>
      <w:pPr>
        <w:ind w:left="575" w:hanging="575"/>
      </w:pPr>
      <w:rPr>
        <w:rFonts w:ascii="宋体" w:eastAsia="宋体" w:hAnsi="宋体" w:cs="宋体" w:hint="eastAsia"/>
      </w:rPr>
    </w:lvl>
    <w:lvl w:ilvl="2">
      <w:start w:val="1"/>
      <w:numFmt w:val="decimal"/>
      <w:pStyle w:val="3"/>
      <w:isLgl/>
      <w:lvlText w:val="%1.%2.%3.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isLgl/>
      <w:lvlText w:val="%1.%2.%3.%4.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isLgl/>
      <w:lvlText w:val="%1.%2.%3.%4.%5.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isLgl/>
      <w:lvlText w:val="%1.%2.%3.%4.%5.%6."/>
      <w:lvlJc w:val="left"/>
      <w:pPr>
        <w:ind w:left="1151" w:hanging="1151"/>
      </w:pPr>
      <w:rPr>
        <w:rFonts w:hint="eastAsia"/>
      </w:rPr>
    </w:lvl>
    <w:lvl w:ilvl="6">
      <w:start w:val="1"/>
      <w:numFmt w:val="decimal"/>
      <w:pStyle w:val="7"/>
      <w:isLgl/>
      <w:lvlText w:val="%1.%2.%3.%4.%5.%6.%7.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2" w15:restartNumberingAfterBreak="0">
    <w:nsid w:val="703CD01A"/>
    <w:multiLevelType w:val="singleLevel"/>
    <w:tmpl w:val="703CD01A"/>
    <w:lvl w:ilvl="0">
      <w:start w:val="1"/>
      <w:numFmt w:val="decimal"/>
      <w:lvlText w:val="%1)"/>
      <w:lvlJc w:val="left"/>
      <w:pPr>
        <w:tabs>
          <w:tab w:val="left" w:pos="420"/>
        </w:tabs>
        <w:ind w:left="845" w:hanging="425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chenxia">
    <w15:presenceInfo w15:providerId="None" w15:userId="chenxi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trackRevisions/>
  <w:defaultTabStop w:val="420"/>
  <w:drawingGridVerticalSpacing w:val="198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YxYzliYTBkZTVjMzFlOTE2YTIxMjJmZTk2Zjk5OTIifQ=="/>
  </w:docVars>
  <w:rsids>
    <w:rsidRoot w:val="00172A27"/>
    <w:rsid w:val="000678E6"/>
    <w:rsid w:val="00172A27"/>
    <w:rsid w:val="001759AA"/>
    <w:rsid w:val="001A6428"/>
    <w:rsid w:val="00334A86"/>
    <w:rsid w:val="00343C60"/>
    <w:rsid w:val="003A6FED"/>
    <w:rsid w:val="00414910"/>
    <w:rsid w:val="00652FC2"/>
    <w:rsid w:val="006921C7"/>
    <w:rsid w:val="00733137"/>
    <w:rsid w:val="00775FA5"/>
    <w:rsid w:val="00B16B44"/>
    <w:rsid w:val="00C26B10"/>
    <w:rsid w:val="00C53CFA"/>
    <w:rsid w:val="00CA7779"/>
    <w:rsid w:val="00CC79CB"/>
    <w:rsid w:val="00D14E96"/>
    <w:rsid w:val="00DB5A16"/>
    <w:rsid w:val="00F25C4D"/>
    <w:rsid w:val="01242FDD"/>
    <w:rsid w:val="012C21C6"/>
    <w:rsid w:val="013C7235"/>
    <w:rsid w:val="01D67EAB"/>
    <w:rsid w:val="01F23AA6"/>
    <w:rsid w:val="0260168B"/>
    <w:rsid w:val="02644ACE"/>
    <w:rsid w:val="02AB0636"/>
    <w:rsid w:val="03377BF0"/>
    <w:rsid w:val="040344C3"/>
    <w:rsid w:val="04CA4BB5"/>
    <w:rsid w:val="05CB5F07"/>
    <w:rsid w:val="064C693C"/>
    <w:rsid w:val="06BF1533"/>
    <w:rsid w:val="074012A7"/>
    <w:rsid w:val="074245F9"/>
    <w:rsid w:val="08756ED0"/>
    <w:rsid w:val="08B11E84"/>
    <w:rsid w:val="092403B3"/>
    <w:rsid w:val="0A65416C"/>
    <w:rsid w:val="0ACD1D30"/>
    <w:rsid w:val="0BB928C2"/>
    <w:rsid w:val="0CA16FF1"/>
    <w:rsid w:val="0CD02B9A"/>
    <w:rsid w:val="0D257698"/>
    <w:rsid w:val="0D380D3F"/>
    <w:rsid w:val="0D743CCE"/>
    <w:rsid w:val="0DB875C6"/>
    <w:rsid w:val="0E3C357E"/>
    <w:rsid w:val="0F525587"/>
    <w:rsid w:val="0F8F0B56"/>
    <w:rsid w:val="0F94680C"/>
    <w:rsid w:val="0FB13C24"/>
    <w:rsid w:val="10767088"/>
    <w:rsid w:val="10A12DA0"/>
    <w:rsid w:val="10AD4E23"/>
    <w:rsid w:val="117A794E"/>
    <w:rsid w:val="120135A5"/>
    <w:rsid w:val="12580DEF"/>
    <w:rsid w:val="12621206"/>
    <w:rsid w:val="128812A8"/>
    <w:rsid w:val="12C845D2"/>
    <w:rsid w:val="132604F3"/>
    <w:rsid w:val="13F8073F"/>
    <w:rsid w:val="141E2224"/>
    <w:rsid w:val="15835095"/>
    <w:rsid w:val="1585042C"/>
    <w:rsid w:val="16BE5831"/>
    <w:rsid w:val="17370A93"/>
    <w:rsid w:val="1754438B"/>
    <w:rsid w:val="17B6703A"/>
    <w:rsid w:val="17F51C94"/>
    <w:rsid w:val="181F4BF8"/>
    <w:rsid w:val="18785FB9"/>
    <w:rsid w:val="198F3CBF"/>
    <w:rsid w:val="1A390B5E"/>
    <w:rsid w:val="1BEE1C27"/>
    <w:rsid w:val="1C4A1B3F"/>
    <w:rsid w:val="1C6A185D"/>
    <w:rsid w:val="1C6C5911"/>
    <w:rsid w:val="1D5D09E7"/>
    <w:rsid w:val="1D6660A0"/>
    <w:rsid w:val="1EE86F0A"/>
    <w:rsid w:val="1F66304B"/>
    <w:rsid w:val="1F7229C9"/>
    <w:rsid w:val="20E76E8C"/>
    <w:rsid w:val="21850588"/>
    <w:rsid w:val="22F93A8C"/>
    <w:rsid w:val="23D729E7"/>
    <w:rsid w:val="24540CD2"/>
    <w:rsid w:val="24A27F99"/>
    <w:rsid w:val="25325929"/>
    <w:rsid w:val="25C42F68"/>
    <w:rsid w:val="25CB306A"/>
    <w:rsid w:val="2619352E"/>
    <w:rsid w:val="27434EF3"/>
    <w:rsid w:val="27C65F43"/>
    <w:rsid w:val="27F94167"/>
    <w:rsid w:val="285F5832"/>
    <w:rsid w:val="29051F39"/>
    <w:rsid w:val="29154C2F"/>
    <w:rsid w:val="2A24147A"/>
    <w:rsid w:val="2A515B27"/>
    <w:rsid w:val="2A5B04BE"/>
    <w:rsid w:val="2AB20289"/>
    <w:rsid w:val="2ABB636F"/>
    <w:rsid w:val="2AC45B60"/>
    <w:rsid w:val="2C9921DB"/>
    <w:rsid w:val="2D7A1034"/>
    <w:rsid w:val="2DE10445"/>
    <w:rsid w:val="2DFA09C5"/>
    <w:rsid w:val="2E332A79"/>
    <w:rsid w:val="2E5D21FC"/>
    <w:rsid w:val="2F27081C"/>
    <w:rsid w:val="2FA264AA"/>
    <w:rsid w:val="30720789"/>
    <w:rsid w:val="31332561"/>
    <w:rsid w:val="313D09A1"/>
    <w:rsid w:val="325D23A1"/>
    <w:rsid w:val="334447D4"/>
    <w:rsid w:val="33740094"/>
    <w:rsid w:val="33945FB2"/>
    <w:rsid w:val="33AA484A"/>
    <w:rsid w:val="34583831"/>
    <w:rsid w:val="348E4BCA"/>
    <w:rsid w:val="366A584F"/>
    <w:rsid w:val="3683146A"/>
    <w:rsid w:val="37612E17"/>
    <w:rsid w:val="37D0077B"/>
    <w:rsid w:val="399B3711"/>
    <w:rsid w:val="39B5645A"/>
    <w:rsid w:val="3A1D45CF"/>
    <w:rsid w:val="3AA04502"/>
    <w:rsid w:val="3B9F35EC"/>
    <w:rsid w:val="3D36773A"/>
    <w:rsid w:val="3D4D3A52"/>
    <w:rsid w:val="3DC207C2"/>
    <w:rsid w:val="3EBC2DD4"/>
    <w:rsid w:val="3F235A98"/>
    <w:rsid w:val="3F3B58A2"/>
    <w:rsid w:val="3F9E2EF4"/>
    <w:rsid w:val="40C13F3B"/>
    <w:rsid w:val="40E2300C"/>
    <w:rsid w:val="41E43209"/>
    <w:rsid w:val="428C27FE"/>
    <w:rsid w:val="42B13934"/>
    <w:rsid w:val="42B344DA"/>
    <w:rsid w:val="42CF3399"/>
    <w:rsid w:val="440F0AF3"/>
    <w:rsid w:val="448E2DB4"/>
    <w:rsid w:val="44DF1658"/>
    <w:rsid w:val="458A240E"/>
    <w:rsid w:val="45B46927"/>
    <w:rsid w:val="462F0F14"/>
    <w:rsid w:val="46475912"/>
    <w:rsid w:val="46E838D4"/>
    <w:rsid w:val="47726CF8"/>
    <w:rsid w:val="48121F78"/>
    <w:rsid w:val="484F06B1"/>
    <w:rsid w:val="486D7E1A"/>
    <w:rsid w:val="489A23B6"/>
    <w:rsid w:val="48A24812"/>
    <w:rsid w:val="48BA7972"/>
    <w:rsid w:val="48BF1991"/>
    <w:rsid w:val="48F92351"/>
    <w:rsid w:val="49712725"/>
    <w:rsid w:val="4B5A4478"/>
    <w:rsid w:val="4B8B07CC"/>
    <w:rsid w:val="4C811E19"/>
    <w:rsid w:val="4D491FEF"/>
    <w:rsid w:val="4D7C3C63"/>
    <w:rsid w:val="4DAA171B"/>
    <w:rsid w:val="4DC710FA"/>
    <w:rsid w:val="4E914C14"/>
    <w:rsid w:val="4F09780D"/>
    <w:rsid w:val="513F460A"/>
    <w:rsid w:val="51936894"/>
    <w:rsid w:val="51B8140F"/>
    <w:rsid w:val="529F58A7"/>
    <w:rsid w:val="52FA58EC"/>
    <w:rsid w:val="53D852B7"/>
    <w:rsid w:val="544C29BF"/>
    <w:rsid w:val="54BA5742"/>
    <w:rsid w:val="56D46745"/>
    <w:rsid w:val="56D6159C"/>
    <w:rsid w:val="57060B39"/>
    <w:rsid w:val="5865469B"/>
    <w:rsid w:val="587368DE"/>
    <w:rsid w:val="5AB301E0"/>
    <w:rsid w:val="5B466F60"/>
    <w:rsid w:val="5B5B4742"/>
    <w:rsid w:val="5BD63961"/>
    <w:rsid w:val="5BE7781C"/>
    <w:rsid w:val="5BEC7DDB"/>
    <w:rsid w:val="5C173CA2"/>
    <w:rsid w:val="5C806A68"/>
    <w:rsid w:val="5DBE714B"/>
    <w:rsid w:val="5E174F69"/>
    <w:rsid w:val="5E755F4B"/>
    <w:rsid w:val="5F1E2487"/>
    <w:rsid w:val="5F483205"/>
    <w:rsid w:val="5F5D03BD"/>
    <w:rsid w:val="5FB81FB6"/>
    <w:rsid w:val="5FDF06B8"/>
    <w:rsid w:val="600617D7"/>
    <w:rsid w:val="60442B77"/>
    <w:rsid w:val="60547BD1"/>
    <w:rsid w:val="60DC4E7C"/>
    <w:rsid w:val="60E46730"/>
    <w:rsid w:val="61EE6039"/>
    <w:rsid w:val="62505ED4"/>
    <w:rsid w:val="625F05BC"/>
    <w:rsid w:val="627658E4"/>
    <w:rsid w:val="63863062"/>
    <w:rsid w:val="638721F4"/>
    <w:rsid w:val="64322884"/>
    <w:rsid w:val="654515A1"/>
    <w:rsid w:val="657462CA"/>
    <w:rsid w:val="65AC3E31"/>
    <w:rsid w:val="667F0D60"/>
    <w:rsid w:val="66C36ACC"/>
    <w:rsid w:val="670C1F82"/>
    <w:rsid w:val="67573E35"/>
    <w:rsid w:val="68837AC6"/>
    <w:rsid w:val="68D50AD5"/>
    <w:rsid w:val="68E953F3"/>
    <w:rsid w:val="69677250"/>
    <w:rsid w:val="6A7C36FF"/>
    <w:rsid w:val="6A81381E"/>
    <w:rsid w:val="6B5A5D8D"/>
    <w:rsid w:val="6C0B71D2"/>
    <w:rsid w:val="6D5F31A0"/>
    <w:rsid w:val="6D976FEF"/>
    <w:rsid w:val="6DDE6EA2"/>
    <w:rsid w:val="6E007219"/>
    <w:rsid w:val="6EBD03FE"/>
    <w:rsid w:val="6F250974"/>
    <w:rsid w:val="6F425277"/>
    <w:rsid w:val="7008444B"/>
    <w:rsid w:val="70334C0E"/>
    <w:rsid w:val="7044032E"/>
    <w:rsid w:val="72AF4744"/>
    <w:rsid w:val="73CF0E5E"/>
    <w:rsid w:val="73D73977"/>
    <w:rsid w:val="74352EDB"/>
    <w:rsid w:val="74CD31BC"/>
    <w:rsid w:val="74DC704C"/>
    <w:rsid w:val="75B754E7"/>
    <w:rsid w:val="75DE5FD3"/>
    <w:rsid w:val="76AF189E"/>
    <w:rsid w:val="76C435C8"/>
    <w:rsid w:val="771F304D"/>
    <w:rsid w:val="77B35E42"/>
    <w:rsid w:val="78225D97"/>
    <w:rsid w:val="78B236E4"/>
    <w:rsid w:val="78DA32BC"/>
    <w:rsid w:val="790E7842"/>
    <w:rsid w:val="79763CE0"/>
    <w:rsid w:val="79DD2BDF"/>
    <w:rsid w:val="79E80E57"/>
    <w:rsid w:val="7A485CA4"/>
    <w:rsid w:val="7A7E3193"/>
    <w:rsid w:val="7ABF68AF"/>
    <w:rsid w:val="7ADF1C4E"/>
    <w:rsid w:val="7B16713E"/>
    <w:rsid w:val="7B6902D6"/>
    <w:rsid w:val="7BAB10EE"/>
    <w:rsid w:val="7BC6610D"/>
    <w:rsid w:val="7BD134CC"/>
    <w:rsid w:val="7C6C243B"/>
    <w:rsid w:val="7C977CED"/>
    <w:rsid w:val="7D521DBC"/>
    <w:rsid w:val="7E626F25"/>
    <w:rsid w:val="7E7F226F"/>
    <w:rsid w:val="7E85156B"/>
    <w:rsid w:val="7EAB7807"/>
    <w:rsid w:val="7F6A0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C27F885"/>
  <w15:docId w15:val="{B88889A5-01A3-402C-914A-A4B8545AE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qFormat="1"/>
    <w:lsdException w:name="annotation text" w:qFormat="1"/>
    <w:lsdException w:name="header" w:qFormat="1"/>
    <w:lsdException w:name="footer" w:qFormat="1"/>
    <w:lsdException w:name="caption" w:semiHidden="1" w:unhideWhenUsed="1" w:qFormat="1"/>
    <w:lsdException w:name="annotation reference" w:semiHidden="1" w:uiPriority="99" w:unhideWhenUsed="1" w:qFormat="1"/>
    <w:lsdException w:name="page number" w:qFormat="1"/>
    <w:lsdException w:name="Title" w:qFormat="1"/>
    <w:lsdException w:name="Default Paragraph Font" w:semiHidden="1" w:uiPriority="1" w:unhideWhenUsed="1" w:qFormat="1"/>
    <w:lsdException w:name="Body Text" w:qFormat="1"/>
    <w:lsdException w:name="Subtitle" w:qFormat="1"/>
    <w:lsdException w:name="Body Text Indent 3" w:qFormat="1"/>
    <w:lsdException w:name="Block Text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next w:val="a0"/>
    <w:qFormat/>
    <w:pPr>
      <w:widowControl w:val="0"/>
      <w:spacing w:line="360" w:lineRule="auto"/>
      <w:jc w:val="both"/>
    </w:pPr>
    <w:rPr>
      <w:rFonts w:asciiTheme="minorHAnsi" w:hAnsiTheme="minorHAnsi" w:cstheme="minorBidi"/>
      <w:kern w:val="2"/>
      <w:sz w:val="24"/>
      <w:szCs w:val="24"/>
    </w:rPr>
  </w:style>
  <w:style w:type="paragraph" w:styleId="1">
    <w:name w:val="heading 1"/>
    <w:basedOn w:val="10"/>
    <w:next w:val="a"/>
    <w:qFormat/>
    <w:pPr>
      <w:keepNext/>
      <w:keepLines/>
      <w:numPr>
        <w:numId w:val="1"/>
      </w:numPr>
      <w:spacing w:before="100" w:after="90" w:line="240" w:lineRule="auto"/>
      <w:jc w:val="left"/>
      <w:outlineLvl w:val="0"/>
    </w:pPr>
    <w:rPr>
      <w:b/>
      <w:kern w:val="44"/>
      <w:sz w:val="32"/>
    </w:rPr>
  </w:style>
  <w:style w:type="paragraph" w:styleId="2">
    <w:name w:val="heading 2"/>
    <w:basedOn w:val="a"/>
    <w:next w:val="a"/>
    <w:unhideWhenUsed/>
    <w:qFormat/>
    <w:pPr>
      <w:keepNext/>
      <w:keepLines/>
      <w:numPr>
        <w:ilvl w:val="1"/>
        <w:numId w:val="1"/>
      </w:numPr>
      <w:spacing w:before="140" w:after="140" w:line="240" w:lineRule="auto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unhideWhenUsed/>
    <w:qFormat/>
    <w:pPr>
      <w:keepNext/>
      <w:keepLines/>
      <w:numPr>
        <w:ilvl w:val="2"/>
        <w:numId w:val="1"/>
      </w:numPr>
      <w:spacing w:before="260" w:after="260" w:line="240" w:lineRule="auto"/>
      <w:outlineLvl w:val="2"/>
    </w:pPr>
    <w:rPr>
      <w:b/>
      <w:sz w:val="28"/>
    </w:rPr>
  </w:style>
  <w:style w:type="paragraph" w:styleId="4">
    <w:name w:val="heading 4"/>
    <w:basedOn w:val="a"/>
    <w:next w:val="a"/>
    <w:unhideWhenUsed/>
    <w:qFormat/>
    <w:pPr>
      <w:keepNext/>
      <w:keepLines/>
      <w:numPr>
        <w:ilvl w:val="3"/>
        <w:numId w:val="1"/>
      </w:numPr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numPr>
        <w:ilvl w:val="4"/>
        <w:numId w:val="1"/>
      </w:numPr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semiHidden/>
    <w:unhideWhenUsed/>
    <w:qFormat/>
    <w:pPr>
      <w:keepNext/>
      <w:keepLines/>
      <w:numPr>
        <w:ilvl w:val="5"/>
        <w:numId w:val="1"/>
      </w:numPr>
      <w:spacing w:before="240" w:after="64" w:line="317" w:lineRule="auto"/>
      <w:outlineLvl w:val="5"/>
    </w:pPr>
    <w:rPr>
      <w:rFonts w:ascii="Arial" w:eastAsia="黑体" w:hAnsi="Arial"/>
      <w:b/>
    </w:rPr>
  </w:style>
  <w:style w:type="paragraph" w:styleId="7">
    <w:name w:val="heading 7"/>
    <w:basedOn w:val="a"/>
    <w:next w:val="a"/>
    <w:semiHidden/>
    <w:unhideWhenUsed/>
    <w:qFormat/>
    <w:pPr>
      <w:keepNext/>
      <w:keepLines/>
      <w:numPr>
        <w:ilvl w:val="6"/>
        <w:numId w:val="1"/>
      </w:numPr>
      <w:spacing w:before="240" w:after="64" w:line="317" w:lineRule="auto"/>
      <w:outlineLvl w:val="6"/>
    </w:pPr>
    <w:rPr>
      <w:b/>
    </w:rPr>
  </w:style>
  <w:style w:type="paragraph" w:styleId="8">
    <w:name w:val="heading 8"/>
    <w:basedOn w:val="a"/>
    <w:next w:val="a"/>
    <w:semiHidden/>
    <w:unhideWhenUsed/>
    <w:qFormat/>
    <w:pPr>
      <w:keepNext/>
      <w:keepLines/>
      <w:numPr>
        <w:ilvl w:val="7"/>
        <w:numId w:val="1"/>
      </w:numPr>
      <w:spacing w:before="240" w:after="64" w:line="317" w:lineRule="auto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semiHidden/>
    <w:unhideWhenUsed/>
    <w:qFormat/>
    <w:pPr>
      <w:keepNext/>
      <w:keepLines/>
      <w:numPr>
        <w:ilvl w:val="8"/>
        <w:numId w:val="1"/>
      </w:numPr>
      <w:spacing w:before="240" w:after="64" w:line="317" w:lineRule="auto"/>
      <w:outlineLvl w:val="8"/>
    </w:pPr>
    <w:rPr>
      <w:rFonts w:ascii="Arial" w:eastAsia="黑体" w:hAnsi="Arial"/>
      <w:sz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lock Text"/>
    <w:basedOn w:val="a"/>
    <w:qFormat/>
    <w:pPr>
      <w:spacing w:after="120"/>
      <w:ind w:leftChars="700" w:left="1440" w:rightChars="700" w:right="700"/>
    </w:pPr>
  </w:style>
  <w:style w:type="paragraph" w:styleId="10">
    <w:name w:val="toc 1"/>
    <w:basedOn w:val="a"/>
    <w:next w:val="a"/>
    <w:uiPriority w:val="39"/>
    <w:qFormat/>
  </w:style>
  <w:style w:type="paragraph" w:styleId="a4">
    <w:name w:val="caption"/>
    <w:basedOn w:val="a"/>
    <w:next w:val="a"/>
    <w:semiHidden/>
    <w:unhideWhenUsed/>
    <w:qFormat/>
    <w:rPr>
      <w:rFonts w:ascii="Arial" w:eastAsia="黑体" w:hAnsi="Arial"/>
      <w:sz w:val="20"/>
    </w:rPr>
  </w:style>
  <w:style w:type="paragraph" w:styleId="a5">
    <w:name w:val="annotation text"/>
    <w:basedOn w:val="a"/>
    <w:qFormat/>
    <w:pPr>
      <w:jc w:val="left"/>
    </w:pPr>
  </w:style>
  <w:style w:type="paragraph" w:styleId="a6">
    <w:name w:val="Body Text"/>
    <w:basedOn w:val="a"/>
    <w:qFormat/>
    <w:pPr>
      <w:adjustRightInd w:val="0"/>
      <w:snapToGrid w:val="0"/>
      <w:ind w:firstLineChars="200" w:firstLine="200"/>
    </w:pPr>
    <w:rPr>
      <w:rFonts w:cs="宋体"/>
      <w:szCs w:val="30"/>
    </w:rPr>
  </w:style>
  <w:style w:type="paragraph" w:styleId="30">
    <w:name w:val="toc 3"/>
    <w:basedOn w:val="a"/>
    <w:next w:val="a"/>
    <w:qFormat/>
    <w:pPr>
      <w:ind w:leftChars="400" w:left="840"/>
    </w:pPr>
  </w:style>
  <w:style w:type="paragraph" w:styleId="a7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8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31">
    <w:name w:val="Body Text Indent 3"/>
    <w:basedOn w:val="a"/>
    <w:qFormat/>
    <w:pPr>
      <w:spacing w:after="120"/>
      <w:ind w:leftChars="200" w:left="420"/>
    </w:pPr>
    <w:rPr>
      <w:rFonts w:ascii="Times New Roman" w:hAnsi="Times New Roman"/>
      <w:sz w:val="16"/>
      <w:szCs w:val="20"/>
    </w:rPr>
  </w:style>
  <w:style w:type="paragraph" w:styleId="20">
    <w:name w:val="toc 2"/>
    <w:basedOn w:val="a"/>
    <w:next w:val="a"/>
    <w:uiPriority w:val="39"/>
    <w:qFormat/>
    <w:pPr>
      <w:ind w:leftChars="200" w:left="420"/>
    </w:pPr>
  </w:style>
  <w:style w:type="table" w:styleId="a9">
    <w:name w:val="Table Grid"/>
    <w:basedOn w:val="a2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age number"/>
    <w:basedOn w:val="a1"/>
    <w:qFormat/>
  </w:style>
  <w:style w:type="character" w:styleId="ab">
    <w:name w:val="Hyperlink"/>
    <w:basedOn w:val="a1"/>
    <w:uiPriority w:val="99"/>
    <w:unhideWhenUsed/>
    <w:qFormat/>
    <w:rPr>
      <w:color w:val="0563C1" w:themeColor="hyperlink"/>
      <w:u w:val="single"/>
    </w:rPr>
  </w:style>
  <w:style w:type="character" w:styleId="ac">
    <w:name w:val="annotation reference"/>
    <w:basedOn w:val="a1"/>
    <w:uiPriority w:val="99"/>
    <w:semiHidden/>
    <w:unhideWhenUsed/>
    <w:qFormat/>
    <w:rPr>
      <w:sz w:val="21"/>
      <w:szCs w:val="21"/>
    </w:rPr>
  </w:style>
  <w:style w:type="paragraph" w:customStyle="1" w:styleId="WPSOffice1">
    <w:name w:val="WPSOffice手动目录 1"/>
    <w:qFormat/>
    <w:rPr>
      <w:rFonts w:asciiTheme="minorHAnsi" w:eastAsia="微软雅黑" w:hAnsiTheme="minorHAnsi" w:cstheme="minorBidi"/>
    </w:rPr>
  </w:style>
  <w:style w:type="paragraph" w:customStyle="1" w:styleId="WPSOffice2">
    <w:name w:val="WPSOffice手动目录 2"/>
    <w:qFormat/>
    <w:pPr>
      <w:ind w:leftChars="200" w:left="200"/>
    </w:pPr>
    <w:rPr>
      <w:rFonts w:asciiTheme="minorHAnsi" w:eastAsia="微软雅黑" w:hAnsiTheme="minorHAnsi" w:cstheme="minorBidi"/>
    </w:rPr>
  </w:style>
  <w:style w:type="paragraph" w:customStyle="1" w:styleId="WPSOffice3">
    <w:name w:val="WPSOffice手动目录 3"/>
    <w:qFormat/>
    <w:pPr>
      <w:ind w:leftChars="400" w:left="400"/>
    </w:pPr>
    <w:rPr>
      <w:rFonts w:asciiTheme="minorHAnsi" w:eastAsia="微软雅黑" w:hAnsiTheme="minorHAnsi" w:cstheme="minorBidi"/>
    </w:rPr>
  </w:style>
  <w:style w:type="paragraph" w:styleId="ad">
    <w:name w:val="List Paragraph"/>
    <w:basedOn w:val="a"/>
    <w:uiPriority w:val="34"/>
    <w:qFormat/>
    <w:pPr>
      <w:ind w:firstLineChars="200" w:firstLine="420"/>
    </w:pPr>
  </w:style>
  <w:style w:type="paragraph" w:styleId="ae">
    <w:name w:val="Balloon Text"/>
    <w:basedOn w:val="a"/>
    <w:link w:val="af"/>
    <w:rsid w:val="00B16B44"/>
    <w:pPr>
      <w:spacing w:line="240" w:lineRule="auto"/>
    </w:pPr>
    <w:rPr>
      <w:sz w:val="18"/>
      <w:szCs w:val="18"/>
    </w:rPr>
  </w:style>
  <w:style w:type="character" w:customStyle="1" w:styleId="af">
    <w:name w:val="批注框文本 字符"/>
    <w:basedOn w:val="a1"/>
    <w:link w:val="ae"/>
    <w:rsid w:val="00B16B44"/>
    <w:rPr>
      <w:rFonts w:asciiTheme="minorHAnsi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988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190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13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91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62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2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commentsExtended" Target="commentsExtended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omments" Target="comments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8</Pages>
  <Words>407</Words>
  <Characters>2324</Characters>
  <Application>Microsoft Office Word</Application>
  <DocSecurity>0</DocSecurity>
  <Lines>19</Lines>
  <Paragraphs>5</Paragraphs>
  <ScaleCrop>false</ScaleCrop>
  <Company/>
  <LinksUpToDate>false</LinksUpToDate>
  <CharactersWithSpaces>2726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WPS_1591149877</dc:creator>
  <cp:lastModifiedBy>chenxia</cp:lastModifiedBy>
  <cp:revision>8</cp:revision>
  <cp:lastPrinted>2021-12-29T00:55:00Z</cp:lastPrinted>
  <dcterms:created xsi:type="dcterms:W3CDTF">2020-09-15T08:16:00Z</dcterms:created>
  <dcterms:modified xsi:type="dcterms:W3CDTF">2023-08-22T09:46:00Z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0E8F7B54480B47E5AA6D6F7211858925</vt:lpwstr>
  </property>
</Properties>
</file>