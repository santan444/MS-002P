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4" w:type="dxa"/>
        <w:jc w:val="center"/>
        <w:tblCellMar>
          <w:right w:w="0" w:type="dxa"/>
        </w:tblCellMar>
        <w:tblLook w:val="04A0" w:firstRow="1" w:lastRow="0" w:firstColumn="1" w:lastColumn="0" w:noHBand="0" w:noVBand="1"/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 w:rsidR="00C05872">
        <w:trPr>
          <w:trHeight w:val="90"/>
          <w:jc w:val="center"/>
        </w:trPr>
        <w:tc>
          <w:tcPr>
            <w:tcW w:w="574" w:type="dxa"/>
          </w:tcPr>
          <w:p w:rsidR="00C05872" w:rsidRDefault="00E456C0">
            <w:pPr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 xml:space="preserve">            </w:t>
            </w: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 w:rsidR="00C05872" w:rsidRDefault="00E456C0">
            <w:pPr>
              <w:spacing w:line="240" w:lineRule="exact"/>
              <w:jc w:val="right"/>
              <w:rPr>
                <w:rFonts w:ascii="宋体" w:hAnsi="宋体" w:cs="宋体"/>
              </w:rPr>
            </w:pPr>
            <w:r>
              <w:rPr>
                <w:rFonts w:ascii="黑体" w:eastAsia="黑体" w:hAnsi="黑体" w:cs="黑体" w:hint="eastAsia"/>
                <w:b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872" w:rsidRDefault="00E456C0">
            <w:pPr>
              <w:spacing w:line="240" w:lineRule="auto"/>
              <w:rPr>
                <w:rFonts w:ascii="Calibri" w:hAnsi="Calibri" w:cs="Times New Roman"/>
                <w:u w:val="single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MS-002.40W0</w:t>
            </w:r>
            <w:r>
              <w:rPr>
                <w:rFonts w:ascii="Times New Roman" w:hAnsi="Times New Roman" w:cs="Times New Roman" w:hint="eastAsia"/>
                <w:sz w:val="21"/>
              </w:rPr>
              <w:t>17</w:t>
            </w:r>
          </w:p>
        </w:tc>
        <w:tc>
          <w:tcPr>
            <w:tcW w:w="240" w:type="dxa"/>
            <w:tcBorders>
              <w:left w:val="nil"/>
            </w:tcBorders>
          </w:tcPr>
          <w:p w:rsidR="00C05872" w:rsidRDefault="00C05872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</w:rPr>
            </w:pPr>
          </w:p>
        </w:tc>
      </w:tr>
      <w:tr w:rsidR="00C05872">
        <w:trPr>
          <w:trHeight w:val="595"/>
          <w:jc w:val="center"/>
        </w:trPr>
        <w:tc>
          <w:tcPr>
            <w:tcW w:w="574" w:type="dxa"/>
          </w:tcPr>
          <w:p w:rsidR="00C05872" w:rsidRDefault="00C05872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 w:rsidR="00C05872" w:rsidRDefault="00C05872">
            <w:pPr>
              <w:spacing w:line="240" w:lineRule="exact"/>
              <w:jc w:val="right"/>
              <w:rPr>
                <w:rFonts w:ascii="宋体" w:hAnsi="宋体" w:cs="宋体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872" w:rsidRDefault="00C05872">
            <w:pPr>
              <w:spacing w:line="240" w:lineRule="auto"/>
              <w:rPr>
                <w:rFonts w:ascii="Calibri" w:hAnsi="Calibri" w:cs="Times New Roman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vAlign w:val="bottom"/>
          </w:tcPr>
          <w:p w:rsidR="00C05872" w:rsidRDefault="00C05872">
            <w:pPr>
              <w:spacing w:line="240" w:lineRule="auto"/>
              <w:rPr>
                <w:rFonts w:ascii="Calibri" w:hAnsi="Calibri" w:cs="Times New Roman"/>
              </w:rPr>
            </w:pPr>
          </w:p>
        </w:tc>
      </w:tr>
      <w:tr w:rsidR="00C05872">
        <w:trPr>
          <w:trHeight w:val="595"/>
          <w:jc w:val="center"/>
        </w:trPr>
        <w:tc>
          <w:tcPr>
            <w:tcW w:w="574" w:type="dxa"/>
          </w:tcPr>
          <w:p w:rsidR="00C05872" w:rsidRDefault="00C05872">
            <w:pPr>
              <w:spacing w:after="120"/>
              <w:ind w:leftChars="700" w:left="1680" w:rightChars="700" w:right="1680"/>
              <w:rPr>
                <w:rFonts w:ascii="Calibri" w:hAnsi="Calibri" w:cs="Times New Roman"/>
              </w:rPr>
            </w:pPr>
          </w:p>
        </w:tc>
        <w:tc>
          <w:tcPr>
            <w:tcW w:w="4155" w:type="dxa"/>
            <w:gridSpan w:val="3"/>
          </w:tcPr>
          <w:p w:rsidR="00C05872" w:rsidRDefault="00C05872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</w:tcPr>
          <w:p w:rsidR="00C05872" w:rsidRDefault="00C05872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</w:rPr>
            </w:pPr>
          </w:p>
        </w:tc>
      </w:tr>
      <w:tr w:rsidR="00C05872">
        <w:trPr>
          <w:trHeight w:val="1180"/>
          <w:jc w:val="center"/>
        </w:trPr>
        <w:tc>
          <w:tcPr>
            <w:tcW w:w="8414" w:type="dxa"/>
            <w:gridSpan w:val="9"/>
            <w:vAlign w:val="center"/>
          </w:tcPr>
          <w:p w:rsidR="00C05872" w:rsidRDefault="00E456C0">
            <w:pPr>
              <w:spacing w:line="240" w:lineRule="auto"/>
              <w:jc w:val="center"/>
              <w:rPr>
                <w:rFonts w:ascii="宋体" w:hAnsi="宋体" w:cs="宋体"/>
                <w:color w:val="A5A5A5" w:themeColor="accent3"/>
              </w:rPr>
            </w:pPr>
            <w:r>
              <w:rPr>
                <w:rFonts w:ascii="宋体" w:hAnsi="宋体" w:cs="宋体"/>
                <w:b/>
                <w:bCs/>
                <w:sz w:val="52"/>
                <w:szCs w:val="52"/>
              </w:rPr>
              <w:t>MS-002</w:t>
            </w:r>
          </w:p>
        </w:tc>
      </w:tr>
      <w:tr w:rsidR="00C05872">
        <w:trPr>
          <w:trHeight w:val="780"/>
          <w:jc w:val="center"/>
          <w:hidden/>
        </w:trPr>
        <w:tc>
          <w:tcPr>
            <w:tcW w:w="8414" w:type="dxa"/>
            <w:gridSpan w:val="9"/>
            <w:vAlign w:val="center"/>
          </w:tcPr>
          <w:p w:rsidR="00C05872" w:rsidRDefault="00E456C0">
            <w:pPr>
              <w:spacing w:line="240" w:lineRule="auto"/>
              <w:jc w:val="center"/>
              <w:rPr>
                <w:rFonts w:ascii="宋体" w:hAnsi="宋体" w:cs="宋体"/>
                <w:color w:val="A5A5A5" w:themeColor="accent3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vanish/>
                <w:color w:val="0000FF"/>
                <w:sz w:val="52"/>
                <w:szCs w:val="52"/>
              </w:rPr>
              <w:t>（产品中文名称，可写可不写）</w:t>
            </w:r>
          </w:p>
        </w:tc>
      </w:tr>
      <w:tr w:rsidR="00C05872">
        <w:trPr>
          <w:trHeight w:val="1180"/>
          <w:jc w:val="center"/>
        </w:trPr>
        <w:tc>
          <w:tcPr>
            <w:tcW w:w="8414" w:type="dxa"/>
            <w:gridSpan w:val="9"/>
            <w:vAlign w:val="center"/>
          </w:tcPr>
          <w:p w:rsidR="00C05872" w:rsidRDefault="00E456C0">
            <w:pPr>
              <w:spacing w:line="240" w:lineRule="auto"/>
              <w:jc w:val="center"/>
              <w:rPr>
                <w:rFonts w:ascii="宋体" w:eastAsia="黑体" w:hAnsi="宋体" w:cs="宋体"/>
                <w:sz w:val="44"/>
                <w:szCs w:val="44"/>
              </w:rPr>
            </w:pPr>
            <w:r>
              <w:rPr>
                <w:rFonts w:ascii="宋体" w:hAnsi="宋体" w:cs="宋体" w:hint="eastAsia"/>
                <w:b/>
                <w:bCs/>
                <w:sz w:val="52"/>
                <w:szCs w:val="5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52"/>
                <w:szCs w:val="52"/>
              </w:rPr>
              <w:t>台车外壳推力</w:t>
            </w:r>
            <w:del w:id="0" w:author="chenxia" w:date="2023-08-23T09:23:00Z">
              <w:r w:rsidDel="00B275F4">
                <w:rPr>
                  <w:rFonts w:ascii="宋体" w:hAnsi="宋体" w:cs="宋体" w:hint="eastAsia"/>
                  <w:b/>
                  <w:bCs/>
                  <w:sz w:val="52"/>
                  <w:szCs w:val="52"/>
                </w:rPr>
                <w:delText>试验</w:delText>
              </w:r>
            </w:del>
            <w:ins w:id="1" w:author="chenxia" w:date="2023-08-23T09:23:00Z">
              <w:r w:rsidR="00B275F4">
                <w:rPr>
                  <w:rFonts w:ascii="宋体" w:hAnsi="宋体" w:cs="宋体" w:hint="eastAsia"/>
                  <w:b/>
                  <w:bCs/>
                  <w:sz w:val="52"/>
                  <w:szCs w:val="52"/>
                </w:rPr>
                <w:t>验证</w:t>
              </w:r>
            </w:ins>
            <w:r>
              <w:rPr>
                <w:rFonts w:ascii="宋体" w:hAnsi="宋体" w:cs="宋体" w:hint="eastAsia"/>
                <w:b/>
                <w:bCs/>
                <w:sz w:val="52"/>
                <w:szCs w:val="52"/>
              </w:rPr>
              <w:t>报告</w:t>
            </w:r>
          </w:p>
        </w:tc>
      </w:tr>
      <w:tr w:rsidR="00C05872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:rsidR="00C05872" w:rsidRDefault="00C0587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872" w:rsidRDefault="00C05872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872" w:rsidRDefault="00C0587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872" w:rsidRDefault="00C0587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872" w:rsidRDefault="00C0587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:rsidR="00C05872" w:rsidRDefault="00C05872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05872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:rsidR="00C05872" w:rsidRDefault="00C0587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872" w:rsidRDefault="00C05872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872" w:rsidRDefault="00C0587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872" w:rsidRDefault="00C0587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5872" w:rsidRDefault="00C0587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:rsidR="00C05872" w:rsidRDefault="00C05872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05872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:rsidR="00C05872" w:rsidRDefault="00E456C0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5872" w:rsidRDefault="00E456C0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钱华芳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vAlign w:val="bottom"/>
          </w:tcPr>
          <w:p w:rsidR="00C05872" w:rsidRDefault="00C0587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vAlign w:val="bottom"/>
          </w:tcPr>
          <w:p w:rsidR="00C05872" w:rsidRDefault="00E456C0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5872" w:rsidRDefault="00E456C0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:rsidR="00C05872" w:rsidRDefault="00C05872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05872">
        <w:trPr>
          <w:trHeight w:val="791"/>
          <w:jc w:val="center"/>
        </w:trPr>
        <w:tc>
          <w:tcPr>
            <w:tcW w:w="574" w:type="dxa"/>
          </w:tcPr>
          <w:p w:rsidR="00C05872" w:rsidRDefault="00C0587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 w:rsidR="00C05872" w:rsidRDefault="00C0587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C05872" w:rsidRDefault="00C05872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</w:tcPr>
          <w:p w:rsidR="00C05872" w:rsidRDefault="00C0587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:rsidR="00C05872" w:rsidRDefault="00C0587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C05872" w:rsidRDefault="00C0587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C05872" w:rsidRDefault="00C05872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05872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 w:rsidR="00C05872" w:rsidRDefault="00E456C0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审核人：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     </w:t>
            </w:r>
          </w:p>
        </w:tc>
        <w:tc>
          <w:tcPr>
            <w:tcW w:w="214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C05872" w:rsidRDefault="00E456C0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洪洁</w:t>
            </w:r>
          </w:p>
        </w:tc>
        <w:tc>
          <w:tcPr>
            <w:tcW w:w="1103" w:type="dxa"/>
            <w:tcBorders>
              <w:left w:val="nil"/>
              <w:right w:val="nil"/>
            </w:tcBorders>
            <w:vAlign w:val="bottom"/>
          </w:tcPr>
          <w:p w:rsidR="00C05872" w:rsidRDefault="00C0587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:rsidR="00C05872" w:rsidRDefault="00E456C0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C05872" w:rsidRDefault="00E456C0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C05872" w:rsidRDefault="00C05872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05872">
        <w:trPr>
          <w:trHeight w:val="938"/>
          <w:jc w:val="center"/>
        </w:trPr>
        <w:tc>
          <w:tcPr>
            <w:tcW w:w="574" w:type="dxa"/>
          </w:tcPr>
          <w:p w:rsidR="00C05872" w:rsidRDefault="00C0587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 w:rsidR="00C05872" w:rsidRDefault="00C0587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C05872" w:rsidRDefault="00C05872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vAlign w:val="center"/>
          </w:tcPr>
          <w:p w:rsidR="00C05872" w:rsidRDefault="00C0587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:rsidR="00C05872" w:rsidRDefault="00C0587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C05872" w:rsidRDefault="00C05872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C05872" w:rsidRDefault="00C05872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05872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 w:rsidR="00C05872" w:rsidRDefault="00E456C0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批准人：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   </w:t>
            </w:r>
          </w:p>
        </w:tc>
        <w:tc>
          <w:tcPr>
            <w:tcW w:w="214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C05872" w:rsidRDefault="00E456C0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李明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vAlign w:val="bottom"/>
          </w:tcPr>
          <w:p w:rsidR="00C05872" w:rsidRDefault="00C0587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vAlign w:val="bottom"/>
          </w:tcPr>
          <w:p w:rsidR="00C05872" w:rsidRDefault="00E456C0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C05872" w:rsidRDefault="00E456C0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C05872" w:rsidRDefault="00C05872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05872">
        <w:trPr>
          <w:trHeight w:val="674"/>
          <w:jc w:val="center"/>
        </w:trPr>
        <w:tc>
          <w:tcPr>
            <w:tcW w:w="574" w:type="dxa"/>
          </w:tcPr>
          <w:p w:rsidR="00C05872" w:rsidRDefault="00C05872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</w:tcPr>
          <w:p w:rsidR="00C05872" w:rsidRDefault="00C05872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</w:tcPr>
          <w:p w:rsidR="00C05872" w:rsidRDefault="00C05872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05872">
        <w:trPr>
          <w:trHeight w:val="674"/>
          <w:jc w:val="center"/>
        </w:trPr>
        <w:tc>
          <w:tcPr>
            <w:tcW w:w="8414" w:type="dxa"/>
            <w:gridSpan w:val="9"/>
          </w:tcPr>
          <w:p w:rsidR="00C05872" w:rsidRDefault="00C05872">
            <w:pPr>
              <w:spacing w:line="24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</w:tbl>
    <w:p w:rsidR="00C05872" w:rsidRDefault="00C05872">
      <w:pPr>
        <w:jc w:val="center"/>
        <w:rPr>
          <w:rFonts w:ascii="Times New Roman" w:hAnsi="Times New Roman" w:cs="Times New Roman"/>
        </w:rPr>
      </w:pPr>
    </w:p>
    <w:p w:rsidR="00C05872" w:rsidRDefault="00E456C0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文档修订履历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3"/>
        <w:gridCol w:w="1862"/>
        <w:gridCol w:w="3923"/>
        <w:gridCol w:w="1594"/>
      </w:tblGrid>
      <w:tr w:rsidR="00C05872">
        <w:trPr>
          <w:trHeight w:val="454"/>
        </w:trPr>
        <w:tc>
          <w:tcPr>
            <w:tcW w:w="1242" w:type="dxa"/>
            <w:shd w:val="pct10" w:color="auto" w:fill="auto"/>
            <w:vAlign w:val="center"/>
          </w:tcPr>
          <w:p w:rsidR="00C05872" w:rsidRDefault="00E456C0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C05872" w:rsidRDefault="00E456C0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 w:rsidR="00C05872" w:rsidRDefault="00E456C0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 w:rsidR="00C05872" w:rsidRDefault="00E456C0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更改者</w:t>
            </w:r>
          </w:p>
        </w:tc>
      </w:tr>
      <w:tr w:rsidR="00C05872">
        <w:trPr>
          <w:trHeight w:val="454"/>
        </w:trPr>
        <w:tc>
          <w:tcPr>
            <w:tcW w:w="1242" w:type="dxa"/>
            <w:vAlign w:val="center"/>
          </w:tcPr>
          <w:p w:rsidR="00C05872" w:rsidRDefault="00E456C0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 w:rsidR="00C05872" w:rsidRDefault="00E456C0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</w:rPr>
              <w:t>2022.xx.xx</w:t>
            </w:r>
          </w:p>
        </w:tc>
        <w:tc>
          <w:tcPr>
            <w:tcW w:w="4678" w:type="dxa"/>
            <w:vAlign w:val="center"/>
          </w:tcPr>
          <w:p w:rsidR="00C05872" w:rsidRDefault="00E456C0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05872">
        <w:trPr>
          <w:trHeight w:val="454"/>
        </w:trPr>
        <w:tc>
          <w:tcPr>
            <w:tcW w:w="1242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05872">
        <w:trPr>
          <w:trHeight w:val="454"/>
        </w:trPr>
        <w:tc>
          <w:tcPr>
            <w:tcW w:w="1242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05872">
        <w:trPr>
          <w:trHeight w:val="454"/>
        </w:trPr>
        <w:tc>
          <w:tcPr>
            <w:tcW w:w="1242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05872">
        <w:trPr>
          <w:trHeight w:val="454"/>
        </w:trPr>
        <w:tc>
          <w:tcPr>
            <w:tcW w:w="1242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05872">
        <w:trPr>
          <w:trHeight w:val="454"/>
        </w:trPr>
        <w:tc>
          <w:tcPr>
            <w:tcW w:w="1242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05872">
        <w:trPr>
          <w:trHeight w:val="454"/>
        </w:trPr>
        <w:tc>
          <w:tcPr>
            <w:tcW w:w="1242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05872">
        <w:trPr>
          <w:trHeight w:val="454"/>
        </w:trPr>
        <w:tc>
          <w:tcPr>
            <w:tcW w:w="1242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05872">
        <w:trPr>
          <w:trHeight w:val="454"/>
        </w:trPr>
        <w:tc>
          <w:tcPr>
            <w:tcW w:w="1242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05872">
        <w:trPr>
          <w:trHeight w:val="454"/>
        </w:trPr>
        <w:tc>
          <w:tcPr>
            <w:tcW w:w="1242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05872">
        <w:trPr>
          <w:trHeight w:val="454"/>
        </w:trPr>
        <w:tc>
          <w:tcPr>
            <w:tcW w:w="1242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05872">
        <w:trPr>
          <w:trHeight w:val="454"/>
        </w:trPr>
        <w:tc>
          <w:tcPr>
            <w:tcW w:w="1242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05872" w:rsidRDefault="00C0587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</w:tbl>
    <w:p w:rsidR="00C05872" w:rsidRDefault="00C05872">
      <w:pPr>
        <w:rPr>
          <w:rFonts w:ascii="Times New Roman" w:hAnsi="Times New Roman" w:cs="Times New Roman"/>
          <w:sz w:val="32"/>
          <w:szCs w:val="40"/>
        </w:rPr>
      </w:pPr>
    </w:p>
    <w:p w:rsidR="00C05872" w:rsidRDefault="00C05872">
      <w:pPr>
        <w:rPr>
          <w:rFonts w:ascii="Times New Roman" w:hAnsi="Times New Roman" w:cs="Times New Roman"/>
          <w:sz w:val="32"/>
          <w:szCs w:val="40"/>
        </w:rPr>
      </w:pPr>
    </w:p>
    <w:p w:rsidR="00C05872" w:rsidRDefault="00C05872">
      <w:pPr>
        <w:rPr>
          <w:rFonts w:ascii="Times New Roman" w:hAnsi="Times New Roman" w:cs="Times New Roman"/>
          <w:sz w:val="32"/>
          <w:szCs w:val="40"/>
        </w:rPr>
      </w:pPr>
    </w:p>
    <w:p w:rsidR="00C05872" w:rsidRDefault="00C05872">
      <w:pPr>
        <w:rPr>
          <w:rFonts w:ascii="Times New Roman" w:hAnsi="Times New Roman" w:cs="Times New Roman"/>
          <w:sz w:val="32"/>
          <w:szCs w:val="40"/>
        </w:rPr>
      </w:pPr>
    </w:p>
    <w:p w:rsidR="00C05872" w:rsidRDefault="00C05872">
      <w:pPr>
        <w:rPr>
          <w:rFonts w:ascii="Times New Roman" w:hAnsi="Times New Roman" w:cs="Times New Roman"/>
          <w:sz w:val="32"/>
          <w:szCs w:val="40"/>
        </w:rPr>
      </w:pPr>
    </w:p>
    <w:p w:rsidR="00C05872" w:rsidRDefault="00C05872">
      <w:pPr>
        <w:rPr>
          <w:rFonts w:ascii="Times New Roman" w:hAnsi="Times New Roman" w:cs="Times New Roman"/>
          <w:sz w:val="32"/>
          <w:szCs w:val="40"/>
        </w:rPr>
      </w:pPr>
    </w:p>
    <w:p w:rsidR="00C05872" w:rsidRDefault="00C05872">
      <w:pPr>
        <w:rPr>
          <w:rFonts w:ascii="Times New Roman" w:hAnsi="Times New Roman" w:cs="Times New Roman"/>
          <w:sz w:val="32"/>
          <w:szCs w:val="40"/>
        </w:rPr>
      </w:pPr>
    </w:p>
    <w:p w:rsidR="00C05872" w:rsidRDefault="00C05872">
      <w:pPr>
        <w:rPr>
          <w:rFonts w:ascii="Times New Roman" w:hAnsi="Times New Roman" w:cs="Times New Roman"/>
          <w:sz w:val="32"/>
          <w:szCs w:val="40"/>
        </w:rPr>
      </w:pPr>
    </w:p>
    <w:p w:rsidR="00C05872" w:rsidRDefault="00E456C0">
      <w:pPr>
        <w:rPr>
          <w:b/>
          <w:bCs/>
        </w:rPr>
      </w:pPr>
      <w:r>
        <w:rPr>
          <w:rFonts w:hint="eastAsia"/>
          <w:b/>
          <w:bCs/>
        </w:rPr>
        <w:t>保密条款</w:t>
      </w:r>
    </w:p>
    <w:p w:rsidR="00C05872" w:rsidRDefault="00E456C0">
      <w:pPr>
        <w:ind w:firstLine="420"/>
        <w:jc w:val="left"/>
        <w:rPr>
          <w:rFonts w:ascii="Times New Roman" w:hAnsi="Times New Roman" w:cs="Times New Roman"/>
          <w:sz w:val="32"/>
          <w:szCs w:val="40"/>
        </w:rPr>
      </w:pPr>
      <w:r>
        <w:rPr>
          <w:rFonts w:hint="eastAsia"/>
          <w:iCs/>
        </w:rPr>
        <w:t>文档仅限产品（项目）组内流转，违者负相应法律责任。</w:t>
      </w:r>
      <w:r>
        <w:rPr>
          <w:rFonts w:ascii="Times New Roman" w:hAnsi="Times New Roman" w:cs="Times New Roman"/>
          <w:sz w:val="32"/>
          <w:szCs w:val="40"/>
        </w:rPr>
        <w:br w:type="page"/>
      </w:r>
    </w:p>
    <w:sdt>
      <w:sdtPr>
        <w:rPr>
          <w:rFonts w:ascii="宋体" w:hAnsi="宋体"/>
          <w:sz w:val="21"/>
        </w:rPr>
        <w:id w:val="147468452"/>
        <w15:color w:val="DBDBDB"/>
        <w:docPartObj>
          <w:docPartGallery w:val="Table of Contents"/>
          <w:docPartUnique/>
        </w:docPartObj>
      </w:sdtPr>
      <w:sdtEndPr/>
      <w:sdtContent>
        <w:p w:rsidR="00C05872" w:rsidRDefault="00C05872">
          <w:pPr>
            <w:spacing w:line="240" w:lineRule="auto"/>
            <w:jc w:val="center"/>
            <w:rPr>
              <w:rFonts w:ascii="宋体" w:hAnsi="宋体"/>
              <w:sz w:val="21"/>
            </w:rPr>
          </w:pPr>
        </w:p>
        <w:p w:rsidR="00C05872" w:rsidRDefault="00E456C0">
          <w:pPr>
            <w:spacing w:line="240" w:lineRule="auto"/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hAnsi="宋体"/>
              <w:b/>
              <w:bCs/>
              <w:sz w:val="32"/>
              <w:szCs w:val="32"/>
            </w:rPr>
            <w:t>目录</w:t>
          </w:r>
        </w:p>
        <w:p w:rsidR="00C05872" w:rsidRDefault="00E456C0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40161056" w:history="1">
            <w:r>
              <w:rPr>
                <w:rStyle w:val="ab"/>
              </w:rPr>
              <w:t>第一章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_Toc140161056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C05872" w:rsidRDefault="00E456C0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1057" w:history="1">
            <w:r>
              <w:rPr>
                <w:rStyle w:val="ab"/>
                <w:rFonts w:ascii="宋体" w:hAnsi="宋体" w:cs="宋体"/>
              </w:rPr>
              <w:t>1.1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验证目的</w:t>
            </w:r>
            <w:r>
              <w:tab/>
            </w:r>
            <w:r>
              <w:fldChar w:fldCharType="begin"/>
            </w:r>
            <w:r>
              <w:instrText xml:space="preserve"> PAGEREF _Toc140161057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C05872" w:rsidRDefault="00E456C0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1058" w:history="1">
            <w:r>
              <w:rPr>
                <w:rStyle w:val="ab"/>
                <w:rFonts w:ascii="宋体" w:hAnsi="宋体" w:cs="宋体"/>
              </w:rPr>
              <w:t>1.2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验证范围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oc140161058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C05872" w:rsidRDefault="00E456C0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1059" w:history="1">
            <w:r>
              <w:rPr>
                <w:rStyle w:val="ab"/>
                <w:rFonts w:ascii="宋体" w:hAnsi="宋体" w:cs="宋体"/>
              </w:rPr>
              <w:t>1.3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术语</w:t>
            </w:r>
            <w:r>
              <w:tab/>
            </w:r>
            <w:r>
              <w:fldChar w:fldCharType="begin"/>
            </w:r>
            <w:r>
              <w:instrText xml:space="preserve"> PAGEREF _Toc140161059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C05872" w:rsidRDefault="00E456C0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1060" w:history="1">
            <w:r>
              <w:rPr>
                <w:rStyle w:val="ab"/>
                <w:rFonts w:ascii="宋体" w:hAnsi="宋体" w:cs="宋体"/>
              </w:rPr>
              <w:t>1.</w:t>
            </w:r>
            <w:r>
              <w:rPr>
                <w:rStyle w:val="ab"/>
                <w:rFonts w:ascii="宋体" w:hAnsi="宋体" w:cs="宋体"/>
              </w:rPr>
              <w:t>4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法规标准</w:t>
            </w:r>
            <w:r>
              <w:tab/>
            </w:r>
            <w:r>
              <w:fldChar w:fldCharType="begin"/>
            </w:r>
            <w:r>
              <w:instrText xml:space="preserve"> PAGEREF _Toc140161060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C05872" w:rsidRDefault="00E456C0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hyperlink w:anchor="_Toc140161061" w:history="1">
            <w:r>
              <w:rPr>
                <w:rStyle w:val="ab"/>
              </w:rPr>
              <w:t>第二章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</w:rPr>
              <w:t>验证条件</w:t>
            </w:r>
            <w:r>
              <w:tab/>
            </w:r>
            <w:r>
              <w:fldChar w:fldCharType="begin"/>
            </w:r>
            <w:r>
              <w:instrText xml:space="preserve"> PAGEREF _Toc140161061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C05872" w:rsidRDefault="00E456C0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1062" w:history="1">
            <w:r>
              <w:rPr>
                <w:rStyle w:val="ab"/>
                <w:rFonts w:ascii="宋体" w:hAnsi="宋体" w:cs="宋体"/>
              </w:rPr>
              <w:t>2.1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验证对象</w:t>
            </w:r>
            <w:r>
              <w:tab/>
            </w:r>
            <w:r>
              <w:fldChar w:fldCharType="begin"/>
            </w:r>
            <w:r>
              <w:instrText xml:space="preserve"> PAGEREF _Toc140161062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C05872" w:rsidRDefault="00E456C0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1063" w:history="1">
            <w:r>
              <w:rPr>
                <w:rStyle w:val="ab"/>
                <w:rFonts w:ascii="宋体" w:hAnsi="宋体" w:cs="宋体"/>
              </w:rPr>
              <w:t>2.2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验证设备</w:t>
            </w:r>
            <w:r>
              <w:rPr>
                <w:rStyle w:val="ab"/>
              </w:rPr>
              <w:t>/</w:t>
            </w:r>
            <w:r>
              <w:rPr>
                <w:rStyle w:val="ab"/>
              </w:rPr>
              <w:t>工装</w:t>
            </w:r>
            <w:r>
              <w:rPr>
                <w:rStyle w:val="ab"/>
              </w:rPr>
              <w:t>/</w:t>
            </w:r>
            <w:r>
              <w:rPr>
                <w:rStyle w:val="ab"/>
              </w:rPr>
              <w:t>工具</w:t>
            </w:r>
            <w:r>
              <w:tab/>
            </w:r>
            <w:r>
              <w:fldChar w:fldCharType="begin"/>
            </w:r>
            <w:r>
              <w:instrText xml:space="preserve"> PAGEREF _Toc140161063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C05872" w:rsidRDefault="00E456C0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1064" w:history="1">
            <w:r>
              <w:rPr>
                <w:rStyle w:val="ab"/>
                <w:rFonts w:ascii="宋体" w:hAnsi="宋体" w:cs="宋体"/>
              </w:rPr>
              <w:t>2.3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验证地点</w:t>
            </w:r>
            <w:r>
              <w:tab/>
            </w:r>
            <w:r>
              <w:fldChar w:fldCharType="begin"/>
            </w:r>
            <w:r>
              <w:instrText xml:space="preserve"> PAGEREF _Toc140161064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C05872" w:rsidRDefault="00E456C0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1065" w:history="1">
            <w:r>
              <w:rPr>
                <w:rStyle w:val="ab"/>
                <w:rFonts w:ascii="宋体" w:hAnsi="宋体" w:cs="宋体"/>
              </w:rPr>
              <w:t>2.4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验证时间</w:t>
            </w:r>
            <w:r>
              <w:tab/>
            </w:r>
            <w:r>
              <w:fldChar w:fldCharType="begin"/>
            </w:r>
            <w:r>
              <w:instrText xml:space="preserve"> PAGEREF _Toc140161065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C05872" w:rsidRDefault="00E456C0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1066" w:history="1">
            <w:r>
              <w:rPr>
                <w:rStyle w:val="ab"/>
                <w:rFonts w:ascii="宋体" w:hAnsi="宋体" w:cs="宋体"/>
              </w:rPr>
              <w:t>2.5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验证环境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oc140161066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C05872" w:rsidRDefault="00E456C0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1067" w:history="1">
            <w:r>
              <w:rPr>
                <w:rStyle w:val="ab"/>
                <w:rFonts w:ascii="宋体" w:hAnsi="宋体" w:cs="宋体"/>
              </w:rPr>
              <w:t>2.6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验证小组</w:t>
            </w:r>
            <w:r>
              <w:tab/>
            </w:r>
            <w:r>
              <w:fldChar w:fldCharType="begin"/>
            </w:r>
            <w:r>
              <w:instrText xml:space="preserve"> PAGEREF _Toc140161067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C05872" w:rsidRDefault="00E456C0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hyperlink w:anchor="_Toc140161068" w:history="1">
            <w:r>
              <w:rPr>
                <w:rStyle w:val="ab"/>
              </w:rPr>
              <w:t>第三章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</w:rPr>
              <w:t>验证可接受准则</w:t>
            </w:r>
            <w:r>
              <w:tab/>
            </w:r>
            <w:r>
              <w:fldChar w:fldCharType="begin"/>
            </w:r>
            <w:r>
              <w:instrText xml:space="preserve"> PAGEREF _Toc140161068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C05872" w:rsidRDefault="00E456C0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hyperlink w:anchor="_Toc140161069" w:history="1">
            <w:r>
              <w:rPr>
                <w:rStyle w:val="ab"/>
              </w:rPr>
              <w:t>第四章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</w:rPr>
              <w:t>验证方法与步骤</w:t>
            </w:r>
            <w:r>
              <w:tab/>
            </w:r>
            <w:r>
              <w:fldChar w:fldCharType="begin"/>
            </w:r>
            <w:r>
              <w:instrText xml:space="preserve"> PAGEREF _Toc140161069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C05872" w:rsidRDefault="00E456C0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1070" w:history="1">
            <w:r>
              <w:rPr>
                <w:rStyle w:val="ab"/>
                <w:rFonts w:ascii="宋体" w:hAnsi="宋体" w:cs="宋体"/>
              </w:rPr>
              <w:t>4.1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验证方法</w:t>
            </w:r>
            <w:r>
              <w:tab/>
            </w:r>
            <w:r>
              <w:fldChar w:fldCharType="begin"/>
            </w:r>
            <w:r>
              <w:instrText xml:space="preserve"> PAGEREF _Toc140161070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C05872" w:rsidRDefault="00E456C0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1071" w:history="1">
            <w:r>
              <w:rPr>
                <w:rStyle w:val="ab"/>
                <w:rFonts w:ascii="宋体" w:hAnsi="宋体" w:cs="宋体"/>
              </w:rPr>
              <w:t>4.2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验证步骤</w:t>
            </w:r>
            <w:r>
              <w:tab/>
            </w:r>
            <w:r>
              <w:fldChar w:fldCharType="begin"/>
            </w:r>
            <w:r>
              <w:instrText xml:space="preserve"> PAGEREF _Toc140161071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C05872" w:rsidRDefault="00E456C0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hyperlink w:anchor="_Toc140161072" w:history="1">
            <w:r>
              <w:rPr>
                <w:rStyle w:val="ab"/>
              </w:rPr>
              <w:t>第五章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</w:rPr>
              <w:t>验证结果与结论</w:t>
            </w:r>
            <w:r>
              <w:tab/>
            </w:r>
            <w:r>
              <w:fldChar w:fldCharType="begin"/>
            </w:r>
            <w:r>
              <w:instrText xml:space="preserve"> PAGEREF _Toc140161072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C05872" w:rsidRDefault="00E456C0">
          <w:pPr>
            <w:sectPr w:rsidR="00C05872">
              <w:headerReference w:type="default" r:id="rId8"/>
              <w:footerReference w:type="default" r:id="rId9"/>
              <w:pgSz w:w="11906" w:h="16838"/>
              <w:pgMar w:top="1417" w:right="1800" w:bottom="850" w:left="1800" w:header="851" w:footer="283" w:gutter="0"/>
              <w:pgNumType w:start="1"/>
              <w:cols w:space="0"/>
              <w:docGrid w:type="lines" w:linePitch="380"/>
            </w:sectPr>
          </w:pPr>
          <w:r>
            <w:fldChar w:fldCharType="end"/>
          </w:r>
        </w:p>
      </w:sdtContent>
    </w:sdt>
    <w:p w:rsidR="00C05872" w:rsidRDefault="00E456C0">
      <w:pPr>
        <w:pStyle w:val="1"/>
        <w:jc w:val="both"/>
      </w:pPr>
      <w:bookmarkStart w:id="2" w:name="_Toc30924"/>
      <w:bookmarkStart w:id="3" w:name="_Toc140161056"/>
      <w:bookmarkStart w:id="4" w:name="_Toc27104"/>
      <w:bookmarkStart w:id="5" w:name="_Toc1217"/>
      <w:bookmarkStart w:id="6" w:name="_Toc185"/>
      <w:bookmarkStart w:id="7" w:name="_Toc10239"/>
      <w:bookmarkStart w:id="8" w:name="_Toc25494"/>
      <w:bookmarkStart w:id="9" w:name="_Toc13356"/>
      <w:bookmarkStart w:id="10" w:name="_Toc24226"/>
      <w:bookmarkStart w:id="11" w:name="_Toc8498"/>
      <w:r>
        <w:rPr>
          <w:rFonts w:hint="eastAsia"/>
        </w:rPr>
        <w:lastRenderedPageBreak/>
        <w:t>概述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C05872" w:rsidRDefault="00E456C0">
      <w:pPr>
        <w:pStyle w:val="2"/>
        <w:tabs>
          <w:tab w:val="left" w:pos="420"/>
        </w:tabs>
      </w:pPr>
      <w:bookmarkStart w:id="12" w:name="_Toc26376"/>
      <w:bookmarkStart w:id="13" w:name="_Toc1912"/>
      <w:bookmarkStart w:id="14" w:name="_Toc14588"/>
      <w:bookmarkStart w:id="15" w:name="_Toc32383"/>
      <w:bookmarkStart w:id="16" w:name="_Toc23347"/>
      <w:bookmarkStart w:id="17" w:name="_Toc24130"/>
      <w:bookmarkStart w:id="18" w:name="_Toc9537"/>
      <w:bookmarkStart w:id="19" w:name="_Toc7898"/>
      <w:bookmarkStart w:id="20" w:name="_Toc8853"/>
      <w:bookmarkStart w:id="21" w:name="_Toc140161057"/>
      <w:r>
        <w:rPr>
          <w:rFonts w:hint="eastAsia"/>
        </w:rPr>
        <w:t>验证目的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C05872" w:rsidRDefault="00E456C0">
      <w:pPr>
        <w:ind w:firstLine="420"/>
        <w:jc w:val="left"/>
        <w:rPr>
          <w:szCs w:val="22"/>
        </w:rPr>
      </w:pPr>
      <w:r>
        <w:rPr>
          <w:rFonts w:hint="eastAsia"/>
          <w:szCs w:val="22"/>
        </w:rPr>
        <w:t>验证</w:t>
      </w:r>
      <w:ins w:id="22" w:author="chenxia" w:date="2023-08-23T09:23:00Z">
        <w:r w:rsidR="00B275F4">
          <w:rPr>
            <w:rFonts w:hint="eastAsia"/>
            <w:szCs w:val="22"/>
          </w:rPr>
          <w:t>M</w:t>
        </w:r>
        <w:r w:rsidR="00B275F4">
          <w:rPr>
            <w:szCs w:val="22"/>
          </w:rPr>
          <w:t>S-002</w:t>
        </w:r>
        <w:r w:rsidR="00B275F4">
          <w:rPr>
            <w:rFonts w:hint="eastAsia"/>
            <w:szCs w:val="22"/>
          </w:rPr>
          <w:t>三</w:t>
        </w:r>
      </w:ins>
      <w:r>
        <w:rPr>
          <w:rFonts w:hint="eastAsia"/>
          <w:szCs w:val="22"/>
        </w:rPr>
        <w:t>台车外壳是否有足够的刚度以避免不可接受的风险。</w:t>
      </w:r>
    </w:p>
    <w:p w:rsidR="00C05872" w:rsidRDefault="00E456C0">
      <w:pPr>
        <w:pStyle w:val="2"/>
        <w:tabs>
          <w:tab w:val="left" w:pos="420"/>
        </w:tabs>
        <w:rPr>
          <w:sz w:val="28"/>
        </w:rPr>
      </w:pPr>
      <w:bookmarkStart w:id="23" w:name="_Toc27142"/>
      <w:bookmarkStart w:id="24" w:name="_Toc8655"/>
      <w:bookmarkStart w:id="25" w:name="_Toc21184"/>
      <w:bookmarkStart w:id="26" w:name="_Toc17151"/>
      <w:bookmarkStart w:id="27" w:name="_Toc12483"/>
      <w:bookmarkStart w:id="28" w:name="_Toc26745"/>
      <w:bookmarkStart w:id="29" w:name="_Toc32447"/>
      <w:bookmarkStart w:id="30" w:name="_Toc21514"/>
      <w:bookmarkStart w:id="31" w:name="_Toc140161058"/>
      <w:r>
        <w:rPr>
          <w:rFonts w:hint="eastAsia"/>
        </w:rPr>
        <w:t>验证</w:t>
      </w:r>
      <w:r>
        <w:t>范围</w:t>
      </w:r>
      <w:bookmarkStart w:id="32" w:name="_Toc18639"/>
      <w:bookmarkStart w:id="33" w:name="_Toc22393"/>
      <w:bookmarkStart w:id="34" w:name="_Toc4427"/>
      <w:bookmarkStart w:id="35" w:name="_Toc3290"/>
      <w:bookmarkStart w:id="36" w:name="_Toc32161"/>
      <w:bookmarkStart w:id="37" w:name="_Toc1164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C05872" w:rsidRDefault="00E456C0">
      <w:pPr>
        <w:ind w:firstLineChars="100" w:firstLine="240"/>
        <w:rPr>
          <w:szCs w:val="22"/>
        </w:rPr>
      </w:pPr>
      <w:bookmarkStart w:id="38" w:name="_Toc25521"/>
      <w:bookmarkStart w:id="39" w:name="_Toc32484"/>
      <w:bookmarkStart w:id="40" w:name="_Toc20781"/>
      <w:bookmarkStart w:id="41" w:name="_Toc17305"/>
      <w:bookmarkStart w:id="42" w:name="_Toc13067"/>
      <w:bookmarkStart w:id="43" w:name="_Toc18489"/>
      <w:bookmarkStart w:id="44" w:name="_Toc24793"/>
      <w:bookmarkStart w:id="45" w:name="_Toc24382"/>
      <w:bookmarkStart w:id="46" w:name="_Toc11457"/>
      <w:r>
        <w:rPr>
          <w:rFonts w:hint="eastAsia"/>
          <w:szCs w:val="22"/>
        </w:rPr>
        <w:t>MS-002</w:t>
      </w:r>
      <w:r>
        <w:rPr>
          <w:rFonts w:hint="eastAsia"/>
          <w:szCs w:val="22"/>
        </w:rPr>
        <w:t>的三台车</w:t>
      </w:r>
      <w:ins w:id="47" w:author="chenxia" w:date="2023-08-23T09:23:00Z">
        <w:r w:rsidR="00B275F4">
          <w:rPr>
            <w:rFonts w:hint="eastAsia"/>
            <w:szCs w:val="22"/>
          </w:rPr>
          <w:t>（执行台车、</w:t>
        </w:r>
      </w:ins>
      <w:ins w:id="48" w:author="chenxia" w:date="2023-08-23T09:24:00Z">
        <w:r w:rsidR="00B275F4">
          <w:rPr>
            <w:rFonts w:hint="eastAsia"/>
            <w:szCs w:val="22"/>
          </w:rPr>
          <w:t>导航台车、操作台车</w:t>
        </w:r>
      </w:ins>
      <w:ins w:id="49" w:author="chenxia" w:date="2023-08-23T09:23:00Z">
        <w:r w:rsidR="00B275F4">
          <w:rPr>
            <w:rFonts w:hint="eastAsia"/>
            <w:szCs w:val="22"/>
          </w:rPr>
          <w:t>）</w:t>
        </w:r>
      </w:ins>
      <w:r>
        <w:rPr>
          <w:rFonts w:hint="eastAsia"/>
          <w:szCs w:val="22"/>
        </w:rPr>
        <w:t>外壳。</w:t>
      </w:r>
    </w:p>
    <w:p w:rsidR="00C05872" w:rsidRDefault="00E456C0">
      <w:pPr>
        <w:pStyle w:val="2"/>
        <w:tabs>
          <w:tab w:val="left" w:pos="420"/>
        </w:tabs>
      </w:pPr>
      <w:bookmarkStart w:id="50" w:name="_Toc140161059"/>
      <w:r>
        <w:rPr>
          <w:rFonts w:hint="eastAsia"/>
        </w:rPr>
        <w:t>术语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50"/>
    </w:p>
    <w:p w:rsidR="00C05872" w:rsidRDefault="00E456C0">
      <w:pPr>
        <w:ind w:firstLine="420"/>
      </w:pPr>
      <w:r>
        <w:rPr>
          <w:rFonts w:hint="eastAsia"/>
        </w:rPr>
        <w:t>无</w:t>
      </w:r>
    </w:p>
    <w:p w:rsidR="00C05872" w:rsidRDefault="00E456C0">
      <w:pPr>
        <w:pStyle w:val="2"/>
        <w:tabs>
          <w:tab w:val="left" w:pos="420"/>
        </w:tabs>
      </w:pPr>
      <w:bookmarkStart w:id="51" w:name="_Toc140161060"/>
      <w:r>
        <w:rPr>
          <w:rFonts w:hint="eastAsia"/>
        </w:rPr>
        <w:t>法规标准</w:t>
      </w:r>
      <w:bookmarkEnd w:id="51"/>
    </w:p>
    <w:p w:rsidR="00B275F4" w:rsidRDefault="00E456C0">
      <w:pPr>
        <w:rPr>
          <w:ins w:id="52" w:author="chenxia" w:date="2023-08-23T09:24:00Z"/>
          <w:rFonts w:ascii="宋体" w:hAnsi="宋体" w:cs="宋体"/>
        </w:rPr>
      </w:pPr>
      <w:r>
        <w:rPr>
          <w:rFonts w:ascii="宋体" w:hAnsi="宋体" w:cs="宋体"/>
        </w:rPr>
        <w:t xml:space="preserve">GB 9706.1-2020 </w:t>
      </w:r>
      <w:r>
        <w:rPr>
          <w:rFonts w:ascii="宋体" w:hAnsi="宋体" w:cs="宋体"/>
        </w:rPr>
        <w:t>《医用电气设备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/>
        </w:rPr>
        <w:t>第</w:t>
      </w:r>
      <w:r>
        <w:rPr>
          <w:rFonts w:ascii="宋体" w:hAnsi="宋体" w:cs="宋体"/>
        </w:rPr>
        <w:t>1</w:t>
      </w:r>
      <w:r>
        <w:rPr>
          <w:rFonts w:ascii="宋体" w:hAnsi="宋体" w:cs="宋体"/>
        </w:rPr>
        <w:t>部分：基本安全和基本性能的通用要求》</w:t>
      </w:r>
    </w:p>
    <w:p w:rsidR="00C05872" w:rsidRDefault="00B275F4">
      <w:ins w:id="53" w:author="chenxia" w:date="2023-08-23T09:24:00Z">
        <w:r>
          <w:rPr>
            <w:rFonts w:ascii="宋体" w:hAnsi="宋体" w:cs="宋体" w:hint="eastAsia"/>
          </w:rPr>
          <w:t>《M</w:t>
        </w:r>
        <w:r>
          <w:rPr>
            <w:rFonts w:ascii="宋体" w:hAnsi="宋体" w:cs="宋体"/>
          </w:rPr>
          <w:t>S-002</w:t>
        </w:r>
        <w:r>
          <w:rPr>
            <w:rFonts w:ascii="宋体" w:hAnsi="宋体" w:cs="宋体" w:hint="eastAsia"/>
          </w:rPr>
          <w:t>技术需求规格书》</w:t>
        </w:r>
      </w:ins>
      <w:r w:rsidR="00E456C0">
        <w:rPr>
          <w:rFonts w:hint="eastAsia"/>
        </w:rPr>
        <w:br w:type="page"/>
      </w:r>
    </w:p>
    <w:p w:rsidR="00C05872" w:rsidRDefault="00E456C0">
      <w:pPr>
        <w:pStyle w:val="1"/>
      </w:pPr>
      <w:bookmarkStart w:id="54" w:name="_Toc140161061"/>
      <w:bookmarkStart w:id="55" w:name="_Toc1867"/>
      <w:bookmarkStart w:id="56" w:name="_Toc9422"/>
      <w:bookmarkStart w:id="57" w:name="_Toc13206"/>
      <w:bookmarkStart w:id="58" w:name="_Toc9934"/>
      <w:bookmarkStart w:id="59" w:name="_Toc477"/>
      <w:bookmarkStart w:id="60" w:name="_Toc1748"/>
      <w:bookmarkStart w:id="61" w:name="_Toc4826"/>
      <w:bookmarkStart w:id="62" w:name="_Toc24202"/>
      <w:r>
        <w:rPr>
          <w:rFonts w:hint="eastAsia"/>
        </w:rPr>
        <w:lastRenderedPageBreak/>
        <w:t>验证条件</w:t>
      </w:r>
      <w:bookmarkEnd w:id="54"/>
    </w:p>
    <w:p w:rsidR="00C05872" w:rsidRDefault="00E456C0">
      <w:pPr>
        <w:pStyle w:val="2"/>
        <w:tabs>
          <w:tab w:val="left" w:pos="420"/>
        </w:tabs>
      </w:pPr>
      <w:bookmarkStart w:id="63" w:name="_Toc140161062"/>
      <w:bookmarkEnd w:id="46"/>
      <w:r>
        <w:rPr>
          <w:rFonts w:hint="eastAsia"/>
        </w:rPr>
        <w:t>验证对象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tbl>
      <w:tblPr>
        <w:tblW w:w="49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5"/>
        <w:gridCol w:w="2263"/>
        <w:gridCol w:w="2401"/>
        <w:gridCol w:w="1844"/>
      </w:tblGrid>
      <w:tr w:rsidR="00C05872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:rsidR="00C05872" w:rsidRDefault="00E456C0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设备编号</w:t>
            </w:r>
          </w:p>
        </w:tc>
        <w:tc>
          <w:tcPr>
            <w:tcW w:w="1328" w:type="pct"/>
            <w:shd w:val="clear" w:color="auto" w:fill="auto"/>
            <w:vAlign w:val="center"/>
          </w:tcPr>
          <w:p w:rsidR="00C05872" w:rsidRDefault="00E456C0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设备名称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C05872" w:rsidRDefault="00E456C0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型号规格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C05872" w:rsidRDefault="00E456C0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备注</w:t>
            </w:r>
          </w:p>
        </w:tc>
      </w:tr>
      <w:tr w:rsidR="00C05872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:rsidR="00C05872" w:rsidRDefault="00C0587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328" w:type="pct"/>
            <w:shd w:val="clear" w:color="auto" w:fill="auto"/>
            <w:vAlign w:val="center"/>
          </w:tcPr>
          <w:p w:rsidR="00C05872" w:rsidRDefault="00E456C0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MS-002</w:t>
            </w:r>
            <w:r>
              <w:rPr>
                <w:rFonts w:ascii="Calibri" w:hAnsi="Calibri" w:cs="Times New Roman" w:hint="eastAsia"/>
              </w:rPr>
              <w:t>导航台车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C05872" w:rsidRPr="00B275F4" w:rsidRDefault="00E456C0">
            <w:pPr>
              <w:spacing w:line="240" w:lineRule="auto"/>
              <w:jc w:val="center"/>
              <w:rPr>
                <w:rFonts w:ascii="Calibri" w:hAnsi="Calibri" w:cs="Times New Roman"/>
                <w:color w:val="FF0000"/>
                <w:rPrChange w:id="64" w:author="chenxia" w:date="2023-08-23T09:24:00Z">
                  <w:rPr>
                    <w:rFonts w:ascii="Calibri" w:hAnsi="Calibri" w:cs="Times New Roman"/>
                  </w:rPr>
                </w:rPrChange>
              </w:rPr>
            </w:pPr>
            <w:r w:rsidRPr="00B275F4">
              <w:rPr>
                <w:rFonts w:ascii="Times New Roman" w:hAnsi="Times New Roman" w:cs="Times New Roman" w:hint="eastAsia"/>
                <w:color w:val="FF0000"/>
                <w:rPrChange w:id="65" w:author="chenxia" w:date="2023-08-23T09:24:00Z">
                  <w:rPr>
                    <w:rFonts w:ascii="Times New Roman" w:hAnsi="Times New Roman" w:cs="Times New Roman" w:hint="eastAsia"/>
                  </w:rPr>
                </w:rPrChange>
              </w:rPr>
              <w:t>MS-002-A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C05872" w:rsidRDefault="00C0587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5872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:rsidR="00C05872" w:rsidRDefault="00C0587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328" w:type="pct"/>
            <w:shd w:val="clear" w:color="auto" w:fill="auto"/>
            <w:vAlign w:val="center"/>
          </w:tcPr>
          <w:p w:rsidR="00C05872" w:rsidRDefault="00E456C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MS-002</w:t>
            </w:r>
            <w:r>
              <w:rPr>
                <w:rFonts w:ascii="Times New Roman" w:hAnsi="Times New Roman" w:cs="Times New Roman" w:hint="eastAsia"/>
              </w:rPr>
              <w:t>执行台车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C05872" w:rsidRPr="00B275F4" w:rsidRDefault="00E456C0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rPrChange w:id="66" w:author="chenxia" w:date="2023-08-23T09:24:00Z">
                  <w:rPr>
                    <w:rFonts w:ascii="Times New Roman" w:hAnsi="Times New Roman" w:cs="Times New Roman"/>
                  </w:rPr>
                </w:rPrChange>
              </w:rPr>
            </w:pPr>
            <w:r w:rsidRPr="00B275F4">
              <w:rPr>
                <w:rFonts w:ascii="Times New Roman" w:hAnsi="Times New Roman" w:cs="Times New Roman" w:hint="eastAsia"/>
                <w:color w:val="FF0000"/>
                <w:rPrChange w:id="67" w:author="chenxia" w:date="2023-08-23T09:24:00Z">
                  <w:rPr>
                    <w:rFonts w:ascii="Times New Roman" w:hAnsi="Times New Roman" w:cs="Times New Roman" w:hint="eastAsia"/>
                  </w:rPr>
                </w:rPrChange>
              </w:rPr>
              <w:t>MS-002-B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C05872" w:rsidRDefault="00C0587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5872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:rsidR="00C05872" w:rsidRDefault="00C0587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328" w:type="pct"/>
            <w:shd w:val="clear" w:color="auto" w:fill="auto"/>
            <w:vAlign w:val="center"/>
          </w:tcPr>
          <w:p w:rsidR="00C05872" w:rsidRDefault="00E456C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MS-002</w:t>
            </w:r>
            <w:r>
              <w:rPr>
                <w:rFonts w:ascii="Times New Roman" w:hAnsi="Times New Roman" w:cs="Times New Roman" w:hint="eastAsia"/>
              </w:rPr>
              <w:t>操作台车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C05872" w:rsidRPr="00B275F4" w:rsidRDefault="00E456C0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rPrChange w:id="68" w:author="chenxia" w:date="2023-08-23T09:24:00Z">
                  <w:rPr>
                    <w:rFonts w:ascii="Times New Roman" w:hAnsi="Times New Roman" w:cs="Times New Roman"/>
                  </w:rPr>
                </w:rPrChange>
              </w:rPr>
            </w:pPr>
            <w:r w:rsidRPr="00B275F4">
              <w:rPr>
                <w:rFonts w:ascii="Times New Roman" w:hAnsi="Times New Roman" w:cs="Times New Roman" w:hint="eastAsia"/>
                <w:color w:val="FF0000"/>
                <w:rPrChange w:id="69" w:author="chenxia" w:date="2023-08-23T09:24:00Z">
                  <w:rPr>
                    <w:rFonts w:ascii="Times New Roman" w:hAnsi="Times New Roman" w:cs="Times New Roman" w:hint="eastAsia"/>
                  </w:rPr>
                </w:rPrChange>
              </w:rPr>
              <w:t>MS-002-C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C05872" w:rsidRDefault="00C0587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05872" w:rsidRDefault="00C05872">
      <w:pPr>
        <w:pStyle w:val="a0"/>
        <w:ind w:leftChars="0" w:left="0" w:right="1680"/>
      </w:pPr>
    </w:p>
    <w:p w:rsidR="00C05872" w:rsidRDefault="00E456C0">
      <w:pPr>
        <w:pStyle w:val="2"/>
        <w:tabs>
          <w:tab w:val="left" w:pos="420"/>
        </w:tabs>
      </w:pPr>
      <w:bookmarkStart w:id="70" w:name="_Toc21937"/>
      <w:bookmarkStart w:id="71" w:name="_Toc11532"/>
      <w:bookmarkStart w:id="72" w:name="_Toc28399"/>
      <w:bookmarkStart w:id="73" w:name="_Toc18418"/>
      <w:bookmarkStart w:id="74" w:name="_Toc140161063"/>
      <w:bookmarkStart w:id="75" w:name="_Toc27341"/>
      <w:bookmarkStart w:id="76" w:name="_Toc31328"/>
      <w:bookmarkStart w:id="77" w:name="_Toc10789"/>
      <w:bookmarkStart w:id="78" w:name="_Toc27561"/>
      <w:r>
        <w:rPr>
          <w:rFonts w:hint="eastAsia"/>
        </w:rPr>
        <w:t>验证设备</w:t>
      </w:r>
      <w:r>
        <w:rPr>
          <w:rFonts w:hint="eastAsia"/>
        </w:rPr>
        <w:t>/</w:t>
      </w:r>
      <w:r>
        <w:rPr>
          <w:rFonts w:hint="eastAsia"/>
        </w:rPr>
        <w:t>工装</w:t>
      </w:r>
      <w:r>
        <w:rPr>
          <w:rFonts w:hint="eastAsia"/>
        </w:rPr>
        <w:t>/</w:t>
      </w:r>
      <w:r>
        <w:rPr>
          <w:rFonts w:hint="eastAsia"/>
        </w:rPr>
        <w:t>工具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tbl>
      <w:tblPr>
        <w:tblW w:w="49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2"/>
        <w:gridCol w:w="2295"/>
        <w:gridCol w:w="2369"/>
        <w:gridCol w:w="1857"/>
      </w:tblGrid>
      <w:tr w:rsidR="00C05872">
        <w:trPr>
          <w:jc w:val="center"/>
        </w:trPr>
        <w:tc>
          <w:tcPr>
            <w:tcW w:w="1992" w:type="dxa"/>
            <w:shd w:val="clear" w:color="auto" w:fill="auto"/>
            <w:vAlign w:val="center"/>
          </w:tcPr>
          <w:p w:rsidR="00C05872" w:rsidRDefault="00E456C0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设备编号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C05872" w:rsidRDefault="00E456C0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设备名称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C05872" w:rsidRDefault="00E456C0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型号规格</w:t>
            </w:r>
          </w:p>
        </w:tc>
        <w:tc>
          <w:tcPr>
            <w:tcW w:w="1857" w:type="dxa"/>
            <w:shd w:val="clear" w:color="auto" w:fill="auto"/>
            <w:vAlign w:val="center"/>
          </w:tcPr>
          <w:p w:rsidR="00C05872" w:rsidRDefault="00E456C0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备注</w:t>
            </w:r>
          </w:p>
        </w:tc>
      </w:tr>
      <w:tr w:rsidR="00C05872">
        <w:trPr>
          <w:jc w:val="center"/>
        </w:trPr>
        <w:tc>
          <w:tcPr>
            <w:tcW w:w="1992" w:type="dxa"/>
            <w:shd w:val="clear" w:color="auto" w:fill="auto"/>
            <w:vAlign w:val="center"/>
          </w:tcPr>
          <w:p w:rsidR="00C05872" w:rsidRDefault="00E456C0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/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C05872" w:rsidRDefault="00E456C0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推拉力计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C05872" w:rsidRDefault="00C0587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857" w:type="dxa"/>
            <w:shd w:val="clear" w:color="auto" w:fill="auto"/>
            <w:vAlign w:val="center"/>
          </w:tcPr>
          <w:p w:rsidR="00C05872" w:rsidRDefault="00C0587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</w:tr>
      <w:tr w:rsidR="00B275F4">
        <w:trPr>
          <w:jc w:val="center"/>
          <w:ins w:id="79" w:author="chenxia" w:date="2023-08-23T09:26:00Z"/>
        </w:trPr>
        <w:tc>
          <w:tcPr>
            <w:tcW w:w="1992" w:type="dxa"/>
            <w:shd w:val="clear" w:color="auto" w:fill="auto"/>
            <w:vAlign w:val="center"/>
          </w:tcPr>
          <w:p w:rsidR="00B275F4" w:rsidRDefault="00B275F4">
            <w:pPr>
              <w:spacing w:line="240" w:lineRule="auto"/>
              <w:jc w:val="center"/>
              <w:rPr>
                <w:ins w:id="80" w:author="chenxia" w:date="2023-08-23T09:26:00Z"/>
                <w:rFonts w:ascii="Calibri" w:hAnsi="Calibri" w:cs="Times New Roman" w:hint="eastAsia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B275F4" w:rsidRDefault="00B275F4">
            <w:pPr>
              <w:spacing w:line="240" w:lineRule="auto"/>
              <w:jc w:val="center"/>
              <w:rPr>
                <w:ins w:id="81" w:author="chenxia" w:date="2023-08-23T09:26:00Z"/>
                <w:rFonts w:ascii="Calibri" w:hAnsi="Calibri" w:cs="Times New Roman" w:hint="eastAsia"/>
              </w:rPr>
            </w:pPr>
            <w:ins w:id="82" w:author="chenxia" w:date="2023-08-23T09:26:00Z">
              <w:r>
                <w:rPr>
                  <w:rFonts w:ascii="Calibri" w:hAnsi="Calibri" w:cs="Times New Roman" w:hint="eastAsia"/>
                </w:rPr>
                <w:t>秒表</w:t>
              </w:r>
            </w:ins>
          </w:p>
        </w:tc>
        <w:tc>
          <w:tcPr>
            <w:tcW w:w="2369" w:type="dxa"/>
            <w:shd w:val="clear" w:color="auto" w:fill="auto"/>
            <w:vAlign w:val="center"/>
          </w:tcPr>
          <w:p w:rsidR="00B275F4" w:rsidRDefault="00B275F4">
            <w:pPr>
              <w:spacing w:line="240" w:lineRule="auto"/>
              <w:jc w:val="center"/>
              <w:rPr>
                <w:ins w:id="83" w:author="chenxia" w:date="2023-08-23T09:26:00Z"/>
                <w:rFonts w:ascii="Calibri" w:hAnsi="Calibri" w:cs="Times New Roman"/>
              </w:rPr>
            </w:pPr>
          </w:p>
        </w:tc>
        <w:tc>
          <w:tcPr>
            <w:tcW w:w="1857" w:type="dxa"/>
            <w:shd w:val="clear" w:color="auto" w:fill="auto"/>
            <w:vAlign w:val="center"/>
          </w:tcPr>
          <w:p w:rsidR="00B275F4" w:rsidRDefault="00B275F4">
            <w:pPr>
              <w:spacing w:line="240" w:lineRule="auto"/>
              <w:jc w:val="center"/>
              <w:rPr>
                <w:ins w:id="84" w:author="chenxia" w:date="2023-08-23T09:26:00Z"/>
                <w:rFonts w:ascii="Calibri" w:hAnsi="Calibri" w:cs="Times New Roman"/>
              </w:rPr>
            </w:pPr>
          </w:p>
        </w:tc>
      </w:tr>
    </w:tbl>
    <w:p w:rsidR="00C05872" w:rsidRDefault="00E456C0">
      <w:pPr>
        <w:pStyle w:val="2"/>
        <w:tabs>
          <w:tab w:val="left" w:pos="420"/>
        </w:tabs>
      </w:pPr>
      <w:bookmarkStart w:id="85" w:name="_Toc140161064"/>
      <w:bookmarkStart w:id="86" w:name="_Toc15049"/>
      <w:bookmarkStart w:id="87" w:name="_Toc2111"/>
      <w:bookmarkStart w:id="88" w:name="_Toc3324"/>
      <w:bookmarkStart w:id="89" w:name="_Toc27278"/>
      <w:bookmarkStart w:id="90" w:name="_Toc16357"/>
      <w:bookmarkStart w:id="91" w:name="_Toc26207"/>
      <w:bookmarkStart w:id="92" w:name="_Toc4741"/>
      <w:bookmarkStart w:id="93" w:name="_Toc29383"/>
      <w:bookmarkEnd w:id="78"/>
      <w:r>
        <w:rPr>
          <w:rFonts w:hint="eastAsia"/>
        </w:rPr>
        <w:t>验证地点</w:t>
      </w:r>
      <w:bookmarkEnd w:id="85"/>
    </w:p>
    <w:p w:rsidR="00C05872" w:rsidRDefault="00E456C0">
      <w:pPr>
        <w:ind w:firstLine="560"/>
        <w:rPr>
          <w:szCs w:val="22"/>
        </w:rPr>
      </w:pPr>
      <w:r>
        <w:rPr>
          <w:rFonts w:hint="eastAsia"/>
          <w:szCs w:val="22"/>
        </w:rPr>
        <w:t>验证地点：公司实验室。</w:t>
      </w:r>
    </w:p>
    <w:p w:rsidR="00C05872" w:rsidRDefault="00E456C0">
      <w:pPr>
        <w:pStyle w:val="2"/>
        <w:tabs>
          <w:tab w:val="left" w:pos="420"/>
        </w:tabs>
      </w:pPr>
      <w:bookmarkStart w:id="94" w:name="_Toc140161065"/>
      <w:r>
        <w:rPr>
          <w:rFonts w:hint="eastAsia"/>
        </w:rPr>
        <w:t>验证时间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C05872" w:rsidRDefault="00E456C0">
      <w:pPr>
        <w:ind w:firstLine="560"/>
        <w:rPr>
          <w:szCs w:val="22"/>
        </w:rPr>
      </w:pPr>
      <w:r>
        <w:rPr>
          <w:rFonts w:hint="eastAsia"/>
          <w:szCs w:val="22"/>
        </w:rPr>
        <w:t>验证时间：</w:t>
      </w:r>
    </w:p>
    <w:p w:rsidR="00C05872" w:rsidRDefault="00E456C0">
      <w:pPr>
        <w:pStyle w:val="2"/>
        <w:tabs>
          <w:tab w:val="left" w:pos="420"/>
        </w:tabs>
      </w:pPr>
      <w:bookmarkStart w:id="95" w:name="_Toc140161066"/>
      <w:bookmarkStart w:id="96" w:name="_Toc29300"/>
      <w:bookmarkStart w:id="97" w:name="_Toc9164"/>
      <w:bookmarkStart w:id="98" w:name="_Toc602"/>
      <w:bookmarkStart w:id="99" w:name="_Toc1754"/>
      <w:bookmarkStart w:id="100" w:name="_Toc31455"/>
      <w:bookmarkStart w:id="101" w:name="_Toc9414"/>
      <w:bookmarkStart w:id="102" w:name="_Toc32107"/>
      <w:bookmarkStart w:id="103" w:name="_Toc11888"/>
      <w:bookmarkStart w:id="104" w:name="_Toc15326"/>
      <w:r>
        <w:rPr>
          <w:rFonts w:hint="eastAsia"/>
        </w:rPr>
        <w:t>验证环境</w:t>
      </w:r>
      <w:bookmarkEnd w:id="95"/>
    </w:p>
    <w:p w:rsidR="00B275F4" w:rsidRDefault="00B275F4" w:rsidP="00B275F4">
      <w:pPr>
        <w:ind w:left="155" w:firstLine="420"/>
        <w:rPr>
          <w:ins w:id="105" w:author="chenxia" w:date="2023-08-23T09:24:00Z"/>
          <w:rFonts w:ascii="Calibri" w:hAnsi="Calibri" w:cs="Times New Roman"/>
        </w:rPr>
        <w:pPrChange w:id="106" w:author="chenxia" w:date="2023-08-23T09:24:00Z">
          <w:pPr>
            <w:ind w:firstLine="560"/>
          </w:pPr>
        </w:pPrChange>
      </w:pPr>
      <w:ins w:id="107" w:author="chenxia" w:date="2023-08-23T09:24:00Z">
        <w:r>
          <w:rPr>
            <w:rFonts w:ascii="宋体" w:hAnsi="宋体" w:hint="eastAsia"/>
          </w:rPr>
          <w:t>环境温度：10℃～30℃；</w:t>
        </w:r>
      </w:ins>
    </w:p>
    <w:p w:rsidR="00C05872" w:rsidRPr="00B275F4" w:rsidDel="00B275F4" w:rsidRDefault="00B275F4" w:rsidP="00B275F4">
      <w:pPr>
        <w:ind w:left="155" w:firstLine="420"/>
        <w:rPr>
          <w:del w:id="108" w:author="chenxia" w:date="2023-08-23T09:24:00Z"/>
          <w:rFonts w:ascii="Calibri" w:hAnsi="Calibri" w:cs="Times New Roman"/>
          <w:rPrChange w:id="109" w:author="chenxia" w:date="2023-08-23T09:24:00Z">
            <w:rPr>
              <w:del w:id="110" w:author="chenxia" w:date="2023-08-23T09:24:00Z"/>
            </w:rPr>
          </w:rPrChange>
        </w:rPr>
        <w:pPrChange w:id="111" w:author="chenxia" w:date="2023-08-23T09:24:00Z">
          <w:pPr>
            <w:ind w:firstLine="560"/>
          </w:pPr>
        </w:pPrChange>
      </w:pPr>
      <w:ins w:id="112" w:author="chenxia" w:date="2023-08-23T09:24:00Z">
        <w:r>
          <w:rPr>
            <w:rFonts w:ascii="宋体" w:hAnsi="宋体" w:hint="eastAsia"/>
          </w:rPr>
          <w:t>相对湿度：≤</w:t>
        </w:r>
        <w:r>
          <w:rPr>
            <w:rFonts w:cs="Calibri" w:hint="eastAsia"/>
          </w:rPr>
          <w:t>70%</w:t>
        </w:r>
      </w:ins>
      <w:del w:id="113" w:author="chenxia" w:date="2023-08-23T09:24:00Z">
        <w:r w:rsidR="00E456C0" w:rsidDel="00B275F4">
          <w:rPr>
            <w:rFonts w:hint="eastAsia"/>
          </w:rPr>
          <w:delText>环境温度：</w:delText>
        </w:r>
        <w:r w:rsidR="00E456C0" w:rsidDel="00B275F4">
          <w:rPr>
            <w:rFonts w:hint="eastAsia"/>
          </w:rPr>
          <w:delText>5</w:delText>
        </w:r>
        <w:r w:rsidR="00E456C0" w:rsidDel="00B275F4">
          <w:rPr>
            <w:rFonts w:hint="eastAsia"/>
          </w:rPr>
          <w:delText>℃～</w:delText>
        </w:r>
        <w:r w:rsidR="00E456C0" w:rsidDel="00B275F4">
          <w:rPr>
            <w:rFonts w:hint="eastAsia"/>
          </w:rPr>
          <w:delText>40</w:delText>
        </w:r>
        <w:r w:rsidR="00E456C0" w:rsidDel="00B275F4">
          <w:rPr>
            <w:rFonts w:hint="eastAsia"/>
          </w:rPr>
          <w:delText>℃；</w:delText>
        </w:r>
      </w:del>
    </w:p>
    <w:p w:rsidR="00C05872" w:rsidRDefault="00E456C0" w:rsidP="00B275F4">
      <w:pPr>
        <w:ind w:left="155" w:firstLine="420"/>
        <w:pPrChange w:id="114" w:author="chenxia" w:date="2023-08-23T09:24:00Z">
          <w:pPr>
            <w:ind w:firstLine="560"/>
          </w:pPr>
        </w:pPrChange>
      </w:pPr>
      <w:del w:id="115" w:author="chenxia" w:date="2023-08-23T09:24:00Z">
        <w:r w:rsidDel="00B275F4">
          <w:rPr>
            <w:rFonts w:hint="eastAsia"/>
          </w:rPr>
          <w:delText>相对湿度：</w:delText>
        </w:r>
        <w:r w:rsidDel="00B275F4">
          <w:rPr>
            <w:rFonts w:hint="eastAsia"/>
          </w:rPr>
          <w:delText>30%</w:delText>
        </w:r>
        <w:r w:rsidDel="00B275F4">
          <w:rPr>
            <w:rFonts w:hint="eastAsia"/>
          </w:rPr>
          <w:delText>～</w:delText>
        </w:r>
        <w:r w:rsidDel="00B275F4">
          <w:rPr>
            <w:rFonts w:hint="eastAsia"/>
          </w:rPr>
          <w:delText>85%</w:delText>
        </w:r>
      </w:del>
      <w:r>
        <w:rPr>
          <w:rFonts w:hint="eastAsia"/>
        </w:rPr>
        <w:t>；</w:t>
      </w:r>
    </w:p>
    <w:p w:rsidR="00C05872" w:rsidDel="00B275F4" w:rsidRDefault="00E456C0">
      <w:pPr>
        <w:ind w:firstLine="560"/>
        <w:rPr>
          <w:del w:id="116" w:author="chenxia" w:date="2023-08-23T09:24:00Z"/>
        </w:rPr>
      </w:pPr>
      <w:del w:id="117" w:author="chenxia" w:date="2023-08-23T09:24:00Z">
        <w:r w:rsidDel="00B275F4">
          <w:rPr>
            <w:rFonts w:hint="eastAsia"/>
          </w:rPr>
          <w:delText>大气压强：</w:delText>
        </w:r>
        <w:r w:rsidDel="00B275F4">
          <w:rPr>
            <w:rFonts w:hint="eastAsia"/>
          </w:rPr>
          <w:delText>860hPa</w:delText>
        </w:r>
        <w:r w:rsidDel="00B275F4">
          <w:rPr>
            <w:rFonts w:hint="eastAsia"/>
          </w:rPr>
          <w:delText>～</w:delText>
        </w:r>
        <w:r w:rsidDel="00B275F4">
          <w:rPr>
            <w:rFonts w:hint="eastAsia"/>
          </w:rPr>
          <w:delText>1060hPa</w:delText>
        </w:r>
        <w:r w:rsidDel="00B275F4">
          <w:rPr>
            <w:rFonts w:hint="eastAsia"/>
          </w:rPr>
          <w:delText>；</w:delText>
        </w:r>
      </w:del>
    </w:p>
    <w:p w:rsidR="00C05872" w:rsidRDefault="00E456C0">
      <w:pPr>
        <w:pStyle w:val="2"/>
        <w:tabs>
          <w:tab w:val="left" w:pos="420"/>
        </w:tabs>
        <w:rPr>
          <w:color w:val="000000" w:themeColor="text1"/>
        </w:rPr>
      </w:pPr>
      <w:bookmarkStart w:id="118" w:name="_Toc140161067"/>
      <w:r>
        <w:rPr>
          <w:rFonts w:hint="eastAsia"/>
          <w:color w:val="000000" w:themeColor="text1"/>
        </w:rPr>
        <w:t>验证小组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18"/>
    </w:p>
    <w:tbl>
      <w:tblPr>
        <w:tblStyle w:val="a9"/>
        <w:tblW w:w="4998" w:type="pct"/>
        <w:tblLook w:val="04A0" w:firstRow="1" w:lastRow="0" w:firstColumn="1" w:lastColumn="0" w:noHBand="0" w:noVBand="1"/>
      </w:tblPr>
      <w:tblGrid>
        <w:gridCol w:w="713"/>
        <w:gridCol w:w="2218"/>
        <w:gridCol w:w="1749"/>
        <w:gridCol w:w="3833"/>
      </w:tblGrid>
      <w:tr w:rsidR="00C05872" w:rsidTr="00B275F4">
        <w:tc>
          <w:tcPr>
            <w:tcW w:w="419" w:type="pct"/>
            <w:vAlign w:val="center"/>
          </w:tcPr>
          <w:p w:rsidR="00C05872" w:rsidRDefault="00E45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序号</w:t>
            </w:r>
          </w:p>
        </w:tc>
        <w:tc>
          <w:tcPr>
            <w:tcW w:w="1303" w:type="pct"/>
            <w:vAlign w:val="center"/>
          </w:tcPr>
          <w:p w:rsidR="00C05872" w:rsidRDefault="00E45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岗位</w:t>
            </w:r>
          </w:p>
        </w:tc>
        <w:tc>
          <w:tcPr>
            <w:tcW w:w="1027" w:type="pct"/>
            <w:vAlign w:val="center"/>
          </w:tcPr>
          <w:p w:rsidR="00C05872" w:rsidRDefault="00E456C0">
            <w:pPr>
              <w:jc w:val="center"/>
              <w:rPr>
                <w:rFonts w:ascii="Times New Roman" w:hAnsi="Times New Roman" w:cs="Times New Roman"/>
              </w:rPr>
            </w:pPr>
            <w:del w:id="119" w:author="chenxia" w:date="2023-08-23T09:25:00Z">
              <w:r w:rsidDel="00B275F4">
                <w:rPr>
                  <w:rFonts w:ascii="Times New Roman" w:hAnsi="Times New Roman" w:cs="Times New Roman" w:hint="eastAsia"/>
                </w:rPr>
                <w:delText>人数</w:delText>
              </w:r>
            </w:del>
            <w:ins w:id="120" w:author="chenxia" w:date="2023-08-23T09:25:00Z">
              <w:r w:rsidR="00B275F4">
                <w:rPr>
                  <w:rFonts w:ascii="Times New Roman" w:hAnsi="Times New Roman" w:cs="Times New Roman" w:hint="eastAsia"/>
                </w:rPr>
                <w:t>验证人员</w:t>
              </w:r>
            </w:ins>
          </w:p>
        </w:tc>
        <w:tc>
          <w:tcPr>
            <w:tcW w:w="2251" w:type="pct"/>
            <w:vAlign w:val="center"/>
          </w:tcPr>
          <w:p w:rsidR="00C05872" w:rsidRDefault="00E456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职责</w:t>
            </w:r>
          </w:p>
        </w:tc>
      </w:tr>
      <w:tr w:rsidR="00C05872" w:rsidDel="00B275F4" w:rsidTr="00B275F4">
        <w:trPr>
          <w:del w:id="121" w:author="chenxia" w:date="2023-08-23T09:25:00Z"/>
        </w:trPr>
        <w:tc>
          <w:tcPr>
            <w:tcW w:w="419" w:type="pct"/>
            <w:vAlign w:val="center"/>
          </w:tcPr>
          <w:p w:rsidR="00C05872" w:rsidDel="00B275F4" w:rsidRDefault="00E456C0">
            <w:pPr>
              <w:jc w:val="center"/>
              <w:rPr>
                <w:del w:id="122" w:author="chenxia" w:date="2023-08-23T09:25:00Z"/>
                <w:rFonts w:ascii="Times New Roman" w:hAnsi="Times New Roman" w:cs="Times New Roman"/>
              </w:rPr>
            </w:pPr>
            <w:del w:id="123" w:author="chenxia" w:date="2023-08-23T09:25:00Z">
              <w:r w:rsidDel="00B275F4">
                <w:rPr>
                  <w:rFonts w:ascii="Times New Roman" w:hAnsi="Times New Roman" w:cs="Times New Roman" w:hint="eastAsia"/>
                </w:rPr>
                <w:delText>1</w:delText>
              </w:r>
            </w:del>
          </w:p>
        </w:tc>
        <w:tc>
          <w:tcPr>
            <w:tcW w:w="1303" w:type="pct"/>
            <w:vAlign w:val="center"/>
          </w:tcPr>
          <w:p w:rsidR="00C05872" w:rsidDel="00B275F4" w:rsidRDefault="00C05872">
            <w:pPr>
              <w:jc w:val="center"/>
              <w:rPr>
                <w:del w:id="124" w:author="chenxia" w:date="2023-08-23T09:25:00Z"/>
                <w:szCs w:val="22"/>
              </w:rPr>
            </w:pPr>
          </w:p>
        </w:tc>
        <w:tc>
          <w:tcPr>
            <w:tcW w:w="1027" w:type="pct"/>
            <w:vAlign w:val="center"/>
          </w:tcPr>
          <w:p w:rsidR="00C05872" w:rsidDel="00B275F4" w:rsidRDefault="00C05872">
            <w:pPr>
              <w:jc w:val="center"/>
              <w:rPr>
                <w:del w:id="125" w:author="chenxia" w:date="2023-08-23T09:25:00Z"/>
                <w:szCs w:val="22"/>
              </w:rPr>
            </w:pPr>
          </w:p>
        </w:tc>
        <w:tc>
          <w:tcPr>
            <w:tcW w:w="2251" w:type="pct"/>
            <w:vAlign w:val="center"/>
          </w:tcPr>
          <w:p w:rsidR="00C05872" w:rsidDel="00B275F4" w:rsidRDefault="00C05872">
            <w:pPr>
              <w:jc w:val="center"/>
              <w:rPr>
                <w:del w:id="126" w:author="chenxia" w:date="2023-08-23T09:25:00Z"/>
                <w:szCs w:val="22"/>
              </w:rPr>
            </w:pPr>
          </w:p>
        </w:tc>
      </w:tr>
      <w:tr w:rsidR="00B275F4" w:rsidTr="00B275F4">
        <w:trPr>
          <w:ins w:id="127" w:author="chenxia" w:date="2023-08-23T09:25:00Z"/>
        </w:trPr>
        <w:tc>
          <w:tcPr>
            <w:tcW w:w="419" w:type="pct"/>
            <w:hideMark/>
          </w:tcPr>
          <w:p w:rsidR="00B275F4" w:rsidRDefault="00B275F4">
            <w:pPr>
              <w:jc w:val="center"/>
              <w:rPr>
                <w:ins w:id="128" w:author="chenxia" w:date="2023-08-23T09:25:00Z"/>
                <w:rFonts w:ascii="Times New Roman" w:hAnsi="Times New Roman" w:cs="Times New Roman"/>
              </w:rPr>
            </w:pPr>
            <w:ins w:id="129" w:author="chenxia" w:date="2023-08-23T09:25:00Z">
              <w:r>
                <w:rPr>
                  <w:rFonts w:ascii="Times New Roman" w:hAnsi="Times New Roman" w:hint="eastAsia"/>
                </w:rPr>
                <w:t>1</w:t>
              </w:r>
            </w:ins>
          </w:p>
        </w:tc>
        <w:tc>
          <w:tcPr>
            <w:tcW w:w="1303" w:type="pct"/>
            <w:hideMark/>
          </w:tcPr>
          <w:p w:rsidR="00B275F4" w:rsidRDefault="00B275F4">
            <w:pPr>
              <w:jc w:val="center"/>
              <w:rPr>
                <w:ins w:id="130" w:author="chenxia" w:date="2023-08-23T09:25:00Z"/>
                <w:rFonts w:ascii="Calibri" w:hAnsi="Calibri"/>
              </w:rPr>
            </w:pPr>
            <w:ins w:id="131" w:author="chenxia" w:date="2023-08-23T09:25:00Z">
              <w:r>
                <w:rPr>
                  <w:rFonts w:ascii="宋体" w:hAnsi="宋体" w:hint="eastAsia"/>
                </w:rPr>
                <w:t>机械工程师</w:t>
              </w:r>
            </w:ins>
          </w:p>
        </w:tc>
        <w:tc>
          <w:tcPr>
            <w:tcW w:w="1027" w:type="pct"/>
          </w:tcPr>
          <w:p w:rsidR="00B275F4" w:rsidRDefault="00B275F4">
            <w:pPr>
              <w:jc w:val="center"/>
              <w:rPr>
                <w:ins w:id="132" w:author="chenxia" w:date="2023-08-23T09:25:00Z"/>
              </w:rPr>
            </w:pPr>
          </w:p>
        </w:tc>
        <w:tc>
          <w:tcPr>
            <w:tcW w:w="2251" w:type="pct"/>
            <w:hideMark/>
          </w:tcPr>
          <w:p w:rsidR="00B275F4" w:rsidRDefault="00B275F4">
            <w:pPr>
              <w:jc w:val="center"/>
              <w:rPr>
                <w:ins w:id="133" w:author="chenxia" w:date="2023-08-23T09:25:00Z"/>
                <w:rFonts w:hint="eastAsia"/>
              </w:rPr>
            </w:pPr>
            <w:ins w:id="134" w:author="chenxia" w:date="2023-08-23T09:25:00Z">
              <w:r>
                <w:rPr>
                  <w:rFonts w:ascii="宋体" w:hAnsi="宋体" w:hint="eastAsia"/>
                </w:rPr>
                <w:t>验证中的设备操作，进行相关过程数据记录，数据统计，编制报告</w:t>
              </w:r>
            </w:ins>
          </w:p>
        </w:tc>
      </w:tr>
      <w:tr w:rsidR="00B275F4" w:rsidTr="00B275F4">
        <w:trPr>
          <w:ins w:id="135" w:author="chenxia" w:date="2023-08-23T09:25:00Z"/>
        </w:trPr>
        <w:tc>
          <w:tcPr>
            <w:tcW w:w="419" w:type="pct"/>
            <w:hideMark/>
          </w:tcPr>
          <w:p w:rsidR="00B275F4" w:rsidRDefault="00B275F4">
            <w:pPr>
              <w:jc w:val="center"/>
              <w:rPr>
                <w:ins w:id="136" w:author="chenxia" w:date="2023-08-23T09:25:00Z"/>
                <w:rFonts w:ascii="Times New Roman" w:hAnsi="Times New Roman"/>
              </w:rPr>
            </w:pPr>
            <w:ins w:id="137" w:author="chenxia" w:date="2023-08-23T09:25:00Z">
              <w:r>
                <w:rPr>
                  <w:rFonts w:ascii="Times New Roman" w:hAnsi="Times New Roman" w:hint="eastAsia"/>
                </w:rPr>
                <w:t>2</w:t>
              </w:r>
            </w:ins>
          </w:p>
        </w:tc>
        <w:tc>
          <w:tcPr>
            <w:tcW w:w="1303" w:type="pct"/>
            <w:hideMark/>
          </w:tcPr>
          <w:p w:rsidR="00B275F4" w:rsidRDefault="00B275F4">
            <w:pPr>
              <w:jc w:val="center"/>
              <w:rPr>
                <w:ins w:id="138" w:author="chenxia" w:date="2023-08-23T09:25:00Z"/>
                <w:rFonts w:ascii="Calibri" w:hAnsi="Calibri"/>
              </w:rPr>
            </w:pPr>
            <w:ins w:id="139" w:author="chenxia" w:date="2023-08-23T09:25:00Z">
              <w:r>
                <w:rPr>
                  <w:rFonts w:ascii="宋体" w:hAnsi="宋体" w:hint="eastAsia"/>
                </w:rPr>
                <w:t>机械组主管</w:t>
              </w:r>
            </w:ins>
          </w:p>
        </w:tc>
        <w:tc>
          <w:tcPr>
            <w:tcW w:w="1027" w:type="pct"/>
          </w:tcPr>
          <w:p w:rsidR="00B275F4" w:rsidRDefault="00B275F4">
            <w:pPr>
              <w:jc w:val="center"/>
              <w:rPr>
                <w:ins w:id="140" w:author="chenxia" w:date="2023-08-23T09:25:00Z"/>
              </w:rPr>
            </w:pPr>
          </w:p>
        </w:tc>
        <w:tc>
          <w:tcPr>
            <w:tcW w:w="2251" w:type="pct"/>
            <w:hideMark/>
          </w:tcPr>
          <w:p w:rsidR="00B275F4" w:rsidRDefault="00B275F4">
            <w:pPr>
              <w:jc w:val="center"/>
              <w:rPr>
                <w:ins w:id="141" w:author="chenxia" w:date="2023-08-23T09:25:00Z"/>
                <w:rFonts w:hint="eastAsia"/>
              </w:rPr>
            </w:pPr>
            <w:ins w:id="142" w:author="chenxia" w:date="2023-08-23T09:25:00Z">
              <w:r>
                <w:rPr>
                  <w:rFonts w:ascii="宋体" w:hAnsi="宋体" w:hint="eastAsia"/>
                </w:rPr>
                <w:t>审核报告</w:t>
              </w:r>
            </w:ins>
          </w:p>
        </w:tc>
      </w:tr>
      <w:tr w:rsidR="00C05872" w:rsidDel="00B275F4" w:rsidTr="00B275F4">
        <w:trPr>
          <w:del w:id="143" w:author="chenxia" w:date="2023-08-23T09:25:00Z"/>
        </w:trPr>
        <w:tc>
          <w:tcPr>
            <w:tcW w:w="419" w:type="pct"/>
            <w:vAlign w:val="center"/>
          </w:tcPr>
          <w:p w:rsidR="00C05872" w:rsidDel="00B275F4" w:rsidRDefault="00E456C0">
            <w:pPr>
              <w:jc w:val="center"/>
              <w:rPr>
                <w:del w:id="144" w:author="chenxia" w:date="2023-08-23T09:25:00Z"/>
                <w:rFonts w:ascii="Times New Roman" w:hAnsi="Times New Roman" w:cs="Times New Roman"/>
              </w:rPr>
            </w:pPr>
            <w:del w:id="145" w:author="chenxia" w:date="2023-08-23T09:25:00Z">
              <w:r w:rsidDel="00B275F4">
                <w:rPr>
                  <w:rFonts w:ascii="Times New Roman" w:hAnsi="Times New Roman" w:cs="Times New Roman" w:hint="eastAsia"/>
                </w:rPr>
                <w:delText>2</w:delText>
              </w:r>
            </w:del>
          </w:p>
        </w:tc>
        <w:tc>
          <w:tcPr>
            <w:tcW w:w="1303" w:type="pct"/>
            <w:vAlign w:val="center"/>
          </w:tcPr>
          <w:p w:rsidR="00C05872" w:rsidDel="00B275F4" w:rsidRDefault="00C05872">
            <w:pPr>
              <w:jc w:val="center"/>
              <w:rPr>
                <w:del w:id="146" w:author="chenxia" w:date="2023-08-23T09:25:00Z"/>
                <w:szCs w:val="22"/>
              </w:rPr>
            </w:pPr>
          </w:p>
        </w:tc>
        <w:tc>
          <w:tcPr>
            <w:tcW w:w="1027" w:type="pct"/>
            <w:vAlign w:val="center"/>
          </w:tcPr>
          <w:p w:rsidR="00C05872" w:rsidDel="00B275F4" w:rsidRDefault="00C05872">
            <w:pPr>
              <w:tabs>
                <w:tab w:val="left" w:pos="505"/>
                <w:tab w:val="center" w:pos="1107"/>
              </w:tabs>
              <w:jc w:val="center"/>
              <w:rPr>
                <w:del w:id="147" w:author="chenxia" w:date="2023-08-23T09:25:00Z"/>
                <w:szCs w:val="22"/>
              </w:rPr>
            </w:pPr>
          </w:p>
        </w:tc>
        <w:tc>
          <w:tcPr>
            <w:tcW w:w="2251" w:type="pct"/>
            <w:vAlign w:val="center"/>
          </w:tcPr>
          <w:p w:rsidR="00C05872" w:rsidDel="00B275F4" w:rsidRDefault="00C05872">
            <w:pPr>
              <w:jc w:val="center"/>
              <w:rPr>
                <w:del w:id="148" w:author="chenxia" w:date="2023-08-23T09:25:00Z"/>
                <w:szCs w:val="22"/>
              </w:rPr>
            </w:pPr>
          </w:p>
        </w:tc>
      </w:tr>
    </w:tbl>
    <w:p w:rsidR="00C05872" w:rsidRDefault="00C05872"/>
    <w:p w:rsidR="00C05872" w:rsidRDefault="00E456C0">
      <w:pPr>
        <w:pStyle w:val="1"/>
      </w:pPr>
      <w:bookmarkStart w:id="149" w:name="_Toc140161068"/>
      <w:bookmarkStart w:id="150" w:name="_Toc29201"/>
      <w:bookmarkStart w:id="151" w:name="_Toc15702"/>
      <w:bookmarkStart w:id="152" w:name="_Toc9029"/>
      <w:bookmarkStart w:id="153" w:name="_Toc19959"/>
      <w:bookmarkStart w:id="154" w:name="_Toc21694"/>
      <w:bookmarkStart w:id="155" w:name="_Toc1400"/>
      <w:bookmarkStart w:id="156" w:name="_Toc2006"/>
      <w:bookmarkStart w:id="157" w:name="_Toc4467"/>
      <w:bookmarkStart w:id="158" w:name="_Toc28523"/>
      <w:r>
        <w:rPr>
          <w:rFonts w:hint="eastAsia"/>
        </w:rPr>
        <w:lastRenderedPageBreak/>
        <w:t>验证可接受准则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:rsidR="00B275F4" w:rsidRPr="00B275F4" w:rsidRDefault="00B275F4" w:rsidP="00B275F4">
      <w:pPr>
        <w:ind w:firstLine="420"/>
        <w:rPr>
          <w:ins w:id="159" w:author="chenxia" w:date="2023-08-23T09:25:00Z"/>
          <w:rFonts w:ascii="Calibri" w:hAnsi="Calibri" w:cs="Times New Roman" w:hint="eastAsia"/>
          <w:rPrChange w:id="160" w:author="chenxia" w:date="2023-08-23T09:26:00Z">
            <w:rPr>
              <w:ins w:id="161" w:author="chenxia" w:date="2023-08-23T09:25:00Z"/>
            </w:rPr>
          </w:rPrChange>
        </w:rPr>
        <w:pPrChange w:id="162" w:author="chenxia" w:date="2023-08-23T09:25:00Z">
          <w:pPr>
            <w:ind w:firstLine="420"/>
          </w:pPr>
        </w:pPrChange>
      </w:pPr>
      <w:ins w:id="163" w:author="chenxia" w:date="2023-08-23T09:25:00Z">
        <w:r>
          <w:rPr>
            <w:rFonts w:ascii="宋体" w:hAnsi="宋体" w:hint="eastAsia"/>
          </w:rPr>
          <w:t>验证结果应符合</w:t>
        </w:r>
        <w:r>
          <w:rPr>
            <w:rFonts w:cs="Calibri" w:hint="eastAsia"/>
          </w:rPr>
          <w:t>G</w:t>
        </w:r>
        <w:r>
          <w:t xml:space="preserve">B/T 9706.1-2020  </w:t>
        </w:r>
      </w:ins>
      <w:ins w:id="164" w:author="chenxia" w:date="2023-08-23T09:26:00Z">
        <w:r>
          <w:t>15.3.2</w:t>
        </w:r>
      </w:ins>
      <w:ins w:id="165" w:author="chenxia" w:date="2023-08-23T09:25:00Z">
        <w:r>
          <w:rPr>
            <w:rFonts w:ascii="宋体" w:hAnsi="宋体" w:hint="eastAsia"/>
          </w:rPr>
          <w:t>章节指标要求，具体如下</w:t>
        </w:r>
      </w:ins>
      <w:ins w:id="166" w:author="chenxia" w:date="2023-08-23T09:26:00Z">
        <w:r>
          <w:rPr>
            <w:rFonts w:ascii="宋体" w:hAnsi="宋体" w:hint="eastAsia"/>
          </w:rPr>
          <w:t>：</w:t>
        </w:r>
      </w:ins>
    </w:p>
    <w:p w:rsidR="00C05872" w:rsidRDefault="00E456C0">
      <w:pPr>
        <w:ind w:firstLine="420"/>
      </w:pPr>
      <w:r>
        <w:rPr>
          <w:rFonts w:hint="eastAsia"/>
        </w:rPr>
        <w:t>经过验证试验，外壳完好无损。</w:t>
      </w:r>
    </w:p>
    <w:p w:rsidR="00C05872" w:rsidRDefault="00E456C0">
      <w:pPr>
        <w:pStyle w:val="1"/>
      </w:pPr>
      <w:bookmarkStart w:id="167" w:name="_Toc25226"/>
      <w:bookmarkStart w:id="168" w:name="_Toc28304"/>
      <w:bookmarkStart w:id="169" w:name="_Toc26435"/>
      <w:bookmarkStart w:id="170" w:name="_Toc3397"/>
      <w:bookmarkStart w:id="171" w:name="_Toc19363"/>
      <w:bookmarkStart w:id="172" w:name="_Toc5244"/>
      <w:bookmarkStart w:id="173" w:name="_Toc3422"/>
      <w:bookmarkStart w:id="174" w:name="_Toc19333"/>
      <w:bookmarkStart w:id="175" w:name="_Toc6986"/>
      <w:bookmarkStart w:id="176" w:name="_Toc140161069"/>
      <w:r>
        <w:rPr>
          <w:rFonts w:hint="eastAsia"/>
        </w:rPr>
        <w:t>验证方法</w:t>
      </w:r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r>
        <w:rPr>
          <w:rFonts w:hint="eastAsia"/>
        </w:rPr>
        <w:t>与步骤</w:t>
      </w:r>
      <w:bookmarkEnd w:id="176"/>
    </w:p>
    <w:p w:rsidR="00C05872" w:rsidRDefault="00E456C0">
      <w:pPr>
        <w:pStyle w:val="2"/>
      </w:pPr>
      <w:bookmarkStart w:id="177" w:name="_Toc140161070"/>
      <w:r>
        <w:rPr>
          <w:rFonts w:hint="eastAsia"/>
        </w:rPr>
        <w:t>验证方法</w:t>
      </w:r>
      <w:bookmarkEnd w:id="177"/>
    </w:p>
    <w:p w:rsidR="00C05872" w:rsidRDefault="00E456C0">
      <w:pPr>
        <w:ind w:firstLine="420"/>
      </w:pPr>
      <w:r>
        <w:rPr>
          <w:rFonts w:hint="eastAsia"/>
        </w:rPr>
        <w:t>用直径为</w:t>
      </w:r>
      <w:r>
        <w:rPr>
          <w:rFonts w:hint="eastAsia"/>
        </w:rPr>
        <w:t>3</w:t>
      </w:r>
      <w:r>
        <w:t>0mm</w:t>
      </w:r>
      <w:r>
        <w:rPr>
          <w:rFonts w:hint="eastAsia"/>
        </w:rPr>
        <w:t>的圆形平面试验工具，在外壳外部施加</w:t>
      </w:r>
      <w:r>
        <w:rPr>
          <w:rFonts w:hint="eastAsia"/>
        </w:rPr>
        <w:t>2</w:t>
      </w:r>
      <w:r>
        <w:t>50N</w:t>
      </w:r>
      <w:r>
        <w:rPr>
          <w:rFonts w:hint="eastAsia"/>
        </w:rPr>
        <w:t>±</w:t>
      </w:r>
      <w:r>
        <w:t>10N</w:t>
      </w:r>
      <w:r>
        <w:rPr>
          <w:rFonts w:hint="eastAsia"/>
        </w:rPr>
        <w:t>的恒定作用力持续</w:t>
      </w:r>
      <w:r>
        <w:rPr>
          <w:rFonts w:hint="eastAsia"/>
        </w:rPr>
        <w:t>5s</w:t>
      </w:r>
      <w:r>
        <w:rPr>
          <w:rFonts w:hint="eastAsia"/>
        </w:rPr>
        <w:t>。</w:t>
      </w:r>
    </w:p>
    <w:p w:rsidR="00C05872" w:rsidRDefault="00E456C0">
      <w:pPr>
        <w:pStyle w:val="2"/>
      </w:pPr>
      <w:bookmarkStart w:id="178" w:name="_Toc140161071"/>
      <w:r>
        <w:rPr>
          <w:rFonts w:hint="eastAsia"/>
        </w:rPr>
        <w:t>验证步骤</w:t>
      </w:r>
      <w:bookmarkEnd w:id="178"/>
    </w:p>
    <w:p w:rsidR="00C05872" w:rsidRDefault="00E456C0">
      <w:pPr>
        <w:pStyle w:val="ad"/>
        <w:ind w:firstLine="480"/>
      </w:pPr>
      <w:r>
        <w:rPr>
          <w:rFonts w:hint="eastAsia"/>
        </w:rPr>
        <w:t>三台车的外壳上分别进行推力试验：</w:t>
      </w:r>
    </w:p>
    <w:p w:rsidR="00C05872" w:rsidRDefault="00E456C0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将三台车推到开阔合适区域，脚轮刹住；</w:t>
      </w:r>
    </w:p>
    <w:p w:rsidR="00C05872" w:rsidRDefault="00E456C0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在导航台车两侧面中间各选取一处相对薄弱区域，通过推拉力计施加</w:t>
      </w:r>
      <w:r>
        <w:rPr>
          <w:rFonts w:hint="eastAsia"/>
        </w:rPr>
        <w:t>2</w:t>
      </w:r>
      <w:r>
        <w:t>50N</w:t>
      </w:r>
      <w:r>
        <w:rPr>
          <w:rFonts w:hint="eastAsia"/>
        </w:rPr>
        <w:t>±</w:t>
      </w:r>
      <w:r>
        <w:t>10N</w:t>
      </w:r>
      <w:r>
        <w:rPr>
          <w:rFonts w:hint="eastAsia"/>
        </w:rPr>
        <w:t>的恒定作用力持续</w:t>
      </w:r>
      <w:r>
        <w:rPr>
          <w:rFonts w:hint="eastAsia"/>
        </w:rPr>
        <w:t>5s</w:t>
      </w:r>
      <w:r>
        <w:rPr>
          <w:rFonts w:hint="eastAsia"/>
        </w:rPr>
        <w:t>，观察外壳变化；</w:t>
      </w:r>
    </w:p>
    <w:p w:rsidR="00C05872" w:rsidRDefault="00E456C0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在执行台车两侧面中间各选取一处相对薄弱区域，通过推拉力计施加</w:t>
      </w:r>
      <w:r>
        <w:rPr>
          <w:rFonts w:hint="eastAsia"/>
        </w:rPr>
        <w:t>2</w:t>
      </w:r>
      <w:r>
        <w:t>50N</w:t>
      </w:r>
      <w:r>
        <w:rPr>
          <w:rFonts w:hint="eastAsia"/>
        </w:rPr>
        <w:t>±</w:t>
      </w:r>
      <w:r>
        <w:t>10N</w:t>
      </w:r>
      <w:r>
        <w:rPr>
          <w:rFonts w:hint="eastAsia"/>
        </w:rPr>
        <w:t>的恒定作用力持续</w:t>
      </w:r>
      <w:r>
        <w:rPr>
          <w:rFonts w:hint="eastAsia"/>
        </w:rPr>
        <w:t>5s</w:t>
      </w:r>
      <w:r>
        <w:rPr>
          <w:rFonts w:hint="eastAsia"/>
        </w:rPr>
        <w:t>，观察外壳变化；</w:t>
      </w:r>
    </w:p>
    <w:p w:rsidR="00C05872" w:rsidRDefault="00E456C0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在操作台车两侧面中间各选取一处相对薄弱区域，通过推拉力计施加</w:t>
      </w:r>
      <w:r>
        <w:rPr>
          <w:rFonts w:hint="eastAsia"/>
        </w:rPr>
        <w:t>2</w:t>
      </w:r>
      <w:r>
        <w:t>50N</w:t>
      </w:r>
      <w:r>
        <w:rPr>
          <w:rFonts w:hint="eastAsia"/>
        </w:rPr>
        <w:t>±</w:t>
      </w:r>
      <w:r>
        <w:t>10N</w:t>
      </w:r>
      <w:r>
        <w:rPr>
          <w:rFonts w:hint="eastAsia"/>
        </w:rPr>
        <w:t>的恒定作用</w:t>
      </w:r>
      <w:r>
        <w:rPr>
          <w:rFonts w:hint="eastAsia"/>
        </w:rPr>
        <w:t>力持续</w:t>
      </w:r>
      <w:r>
        <w:rPr>
          <w:rFonts w:hint="eastAsia"/>
        </w:rPr>
        <w:t>5s</w:t>
      </w:r>
      <w:r>
        <w:rPr>
          <w:rFonts w:hint="eastAsia"/>
        </w:rPr>
        <w:t>，观察外壳变化；</w:t>
      </w:r>
    </w:p>
    <w:p w:rsidR="00C05872" w:rsidRDefault="00E456C0">
      <w:pPr>
        <w:pStyle w:val="1"/>
      </w:pPr>
      <w:bookmarkStart w:id="179" w:name="_Toc25867"/>
      <w:bookmarkStart w:id="180" w:name="_Toc16593"/>
      <w:bookmarkStart w:id="181" w:name="_Toc25451"/>
      <w:bookmarkStart w:id="182" w:name="_Toc5520"/>
      <w:bookmarkStart w:id="183" w:name="_Toc25403"/>
      <w:bookmarkStart w:id="184" w:name="_Toc140161072"/>
      <w:bookmarkStart w:id="185" w:name="_Toc5798"/>
      <w:bookmarkStart w:id="186" w:name="_Toc31962"/>
      <w:bookmarkStart w:id="187" w:name="_Toc17913"/>
      <w:bookmarkStart w:id="188" w:name="_Toc16250"/>
      <w:r>
        <w:rPr>
          <w:rFonts w:hint="eastAsia"/>
        </w:rPr>
        <w:t>验证结果与结论</w:t>
      </w:r>
      <w:bookmarkStart w:id="189" w:name="_GoBack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:rsidR="00C05872" w:rsidRDefault="00E456C0">
      <w:pPr>
        <w:ind w:firstLineChars="200" w:firstLine="480"/>
        <w:rPr>
          <w:szCs w:val="22"/>
        </w:rPr>
      </w:pPr>
      <w:r>
        <w:rPr>
          <w:rFonts w:hint="eastAsia"/>
          <w:szCs w:val="22"/>
        </w:rPr>
        <w:t>经过上述推力测试后，台车外壳完好无损，表明外壳有足够的刚度以避免不可接受的风险。</w:t>
      </w:r>
    </w:p>
    <w:p w:rsidR="00C05872" w:rsidRDefault="00E456C0">
      <w:pPr>
        <w:pStyle w:val="a0"/>
        <w:ind w:left="1680" w:right="1680"/>
        <w:rPr>
          <w:color w:val="FF0000"/>
        </w:rPr>
      </w:pPr>
      <w:r>
        <w:rPr>
          <w:rFonts w:hint="eastAsia"/>
          <w:color w:val="FF0000"/>
        </w:rPr>
        <w:t>补充照片</w:t>
      </w:r>
    </w:p>
    <w:sectPr w:rsidR="00C05872">
      <w:footerReference w:type="default" r:id="rId10"/>
      <w:pgSz w:w="11906" w:h="16838"/>
      <w:pgMar w:top="1417" w:right="1803" w:bottom="850" w:left="1803" w:header="851" w:footer="283" w:gutter="0"/>
      <w:pgNumType w:start="1"/>
      <w:cols w:space="0"/>
      <w:docGrid w:type="lines" w:linePitch="3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6C0" w:rsidRDefault="00E456C0">
      <w:pPr>
        <w:spacing w:line="240" w:lineRule="auto"/>
      </w:pPr>
      <w:r>
        <w:separator/>
      </w:r>
    </w:p>
  </w:endnote>
  <w:endnote w:type="continuationSeparator" w:id="0">
    <w:p w:rsidR="00E456C0" w:rsidRDefault="00E456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872" w:rsidRDefault="00E456C0">
    <w:pPr>
      <w:pStyle w:val="a7"/>
      <w:tabs>
        <w:tab w:val="clear" w:pos="4153"/>
        <w:tab w:val="left" w:pos="30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5872" w:rsidRDefault="00C05872">
                          <w:pPr>
                            <w:pStyle w:val="a7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C05872" w:rsidRDefault="00C05872">
                    <w:pPr>
                      <w:pStyle w:val="a7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872" w:rsidRDefault="00E456C0">
    <w:pPr>
      <w:pStyle w:val="a7"/>
      <w:tabs>
        <w:tab w:val="clear" w:pos="4153"/>
        <w:tab w:val="left" w:pos="30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5872" w:rsidRDefault="00E456C0">
                          <w:pPr>
                            <w:pStyle w:val="a7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B275F4">
                            <w:rPr>
                              <w:rFonts w:ascii="Times New Roman" w:hAnsi="Times New Roman" w:cs="Times New Roman"/>
                              <w:noProof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C05872" w:rsidRDefault="00E456C0">
                    <w:pPr>
                      <w:pStyle w:val="a7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B275F4">
                      <w:rPr>
                        <w:rFonts w:ascii="Times New Roman" w:hAnsi="Times New Roman" w:cs="Times New Roman"/>
                        <w:noProof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6C0" w:rsidRDefault="00E456C0">
      <w:r>
        <w:separator/>
      </w:r>
    </w:p>
  </w:footnote>
  <w:footnote w:type="continuationSeparator" w:id="0">
    <w:p w:rsidR="00E456C0" w:rsidRDefault="00E45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872" w:rsidRDefault="00E456C0">
    <w:pPr>
      <w:pStyle w:val="a8"/>
      <w:jc w:val="center"/>
      <w:rPr>
        <w:sz w:val="21"/>
        <w:szCs w:val="32"/>
      </w:rPr>
    </w:pPr>
    <w:r>
      <w:rPr>
        <w:rFonts w:hint="eastAsia"/>
        <w:sz w:val="21"/>
        <w:szCs w:val="32"/>
      </w:rPr>
      <w:t xml:space="preserve">                                                       </w:t>
    </w:r>
    <w:r>
      <w:rPr>
        <w:rFonts w:hint="eastAsia"/>
        <w:sz w:val="21"/>
        <w:szCs w:val="32"/>
      </w:rPr>
      <w:t>杭州三坛医疗科技有限公司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4F06F2"/>
    <w:multiLevelType w:val="singleLevel"/>
    <w:tmpl w:val="804F06F2"/>
    <w:lvl w:ilvl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63E8BCAC"/>
    <w:multiLevelType w:val="multilevel"/>
    <w:tmpl w:val="63E8BCAC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5" w:hanging="575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nxia">
    <w15:presenceInfo w15:providerId="None" w15:userId="chenx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trackRevisions/>
  <w:defaultTabStop w:val="420"/>
  <w:drawingGridVerticalSpacing w:val="198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172A27"/>
    <w:rsid w:val="000678E6"/>
    <w:rsid w:val="00172A27"/>
    <w:rsid w:val="001759AA"/>
    <w:rsid w:val="00194B1E"/>
    <w:rsid w:val="001A6428"/>
    <w:rsid w:val="001E54CA"/>
    <w:rsid w:val="00343C60"/>
    <w:rsid w:val="003A6FED"/>
    <w:rsid w:val="003A7378"/>
    <w:rsid w:val="00652FC2"/>
    <w:rsid w:val="006921C7"/>
    <w:rsid w:val="00775FA5"/>
    <w:rsid w:val="009530DD"/>
    <w:rsid w:val="00B275F4"/>
    <w:rsid w:val="00BA41C4"/>
    <w:rsid w:val="00C05872"/>
    <w:rsid w:val="00C26B10"/>
    <w:rsid w:val="00CA7779"/>
    <w:rsid w:val="00CC79CB"/>
    <w:rsid w:val="00D14E96"/>
    <w:rsid w:val="00E456C0"/>
    <w:rsid w:val="00F25C4D"/>
    <w:rsid w:val="00FE44E5"/>
    <w:rsid w:val="01242FDD"/>
    <w:rsid w:val="012C21C6"/>
    <w:rsid w:val="013C7235"/>
    <w:rsid w:val="01D67EAB"/>
    <w:rsid w:val="01F23AA6"/>
    <w:rsid w:val="0260168B"/>
    <w:rsid w:val="02644ACE"/>
    <w:rsid w:val="02AB0636"/>
    <w:rsid w:val="03377BF0"/>
    <w:rsid w:val="040344C3"/>
    <w:rsid w:val="04CA4BB5"/>
    <w:rsid w:val="05CB5F07"/>
    <w:rsid w:val="064C693C"/>
    <w:rsid w:val="06BF1533"/>
    <w:rsid w:val="074012A7"/>
    <w:rsid w:val="074245F9"/>
    <w:rsid w:val="08756ED0"/>
    <w:rsid w:val="08B11E84"/>
    <w:rsid w:val="092403B3"/>
    <w:rsid w:val="0A65416C"/>
    <w:rsid w:val="0ACD1D30"/>
    <w:rsid w:val="0BB928C2"/>
    <w:rsid w:val="0CA16FF1"/>
    <w:rsid w:val="0CD02B9A"/>
    <w:rsid w:val="0D257698"/>
    <w:rsid w:val="0D380D3F"/>
    <w:rsid w:val="0D743CCE"/>
    <w:rsid w:val="0DB875C6"/>
    <w:rsid w:val="0E3C357E"/>
    <w:rsid w:val="0F525587"/>
    <w:rsid w:val="0F8F0B56"/>
    <w:rsid w:val="0F94680C"/>
    <w:rsid w:val="0FB13C24"/>
    <w:rsid w:val="10767088"/>
    <w:rsid w:val="10A12DA0"/>
    <w:rsid w:val="10AD4E23"/>
    <w:rsid w:val="117A794E"/>
    <w:rsid w:val="120135A5"/>
    <w:rsid w:val="12580DEF"/>
    <w:rsid w:val="12621206"/>
    <w:rsid w:val="128812A8"/>
    <w:rsid w:val="12C845D2"/>
    <w:rsid w:val="132604F3"/>
    <w:rsid w:val="13F8073F"/>
    <w:rsid w:val="141E2224"/>
    <w:rsid w:val="15835095"/>
    <w:rsid w:val="1585042C"/>
    <w:rsid w:val="16BE5831"/>
    <w:rsid w:val="17370A93"/>
    <w:rsid w:val="1754438B"/>
    <w:rsid w:val="17B6703A"/>
    <w:rsid w:val="17F51C94"/>
    <w:rsid w:val="181F4BF8"/>
    <w:rsid w:val="18785FB9"/>
    <w:rsid w:val="198F3CBF"/>
    <w:rsid w:val="1A390B5E"/>
    <w:rsid w:val="1BEE1C27"/>
    <w:rsid w:val="1C4A1B3F"/>
    <w:rsid w:val="1C6A185D"/>
    <w:rsid w:val="1C6C5911"/>
    <w:rsid w:val="1D5D09E7"/>
    <w:rsid w:val="1D6660A0"/>
    <w:rsid w:val="1EE86F0A"/>
    <w:rsid w:val="1F66304B"/>
    <w:rsid w:val="1F7229C9"/>
    <w:rsid w:val="20E76E8C"/>
    <w:rsid w:val="21850588"/>
    <w:rsid w:val="22F93A8C"/>
    <w:rsid w:val="23D729E7"/>
    <w:rsid w:val="24540CD2"/>
    <w:rsid w:val="24A27F99"/>
    <w:rsid w:val="25325929"/>
    <w:rsid w:val="25C42F68"/>
    <w:rsid w:val="25CB306A"/>
    <w:rsid w:val="2619352E"/>
    <w:rsid w:val="27434EF3"/>
    <w:rsid w:val="27C65F43"/>
    <w:rsid w:val="27F94167"/>
    <w:rsid w:val="285F5832"/>
    <w:rsid w:val="29051F39"/>
    <w:rsid w:val="29154C2F"/>
    <w:rsid w:val="2A24147A"/>
    <w:rsid w:val="2A515B27"/>
    <w:rsid w:val="2A5B04BE"/>
    <w:rsid w:val="2ABB636F"/>
    <w:rsid w:val="2AC45B60"/>
    <w:rsid w:val="2C9921DB"/>
    <w:rsid w:val="2D7A1034"/>
    <w:rsid w:val="2DE10445"/>
    <w:rsid w:val="2DFA09C5"/>
    <w:rsid w:val="2E332A79"/>
    <w:rsid w:val="2E5D21FC"/>
    <w:rsid w:val="2F27081C"/>
    <w:rsid w:val="2FA264AA"/>
    <w:rsid w:val="30720789"/>
    <w:rsid w:val="31332561"/>
    <w:rsid w:val="313D09A1"/>
    <w:rsid w:val="325D23A1"/>
    <w:rsid w:val="334447D4"/>
    <w:rsid w:val="33740094"/>
    <w:rsid w:val="33945FB2"/>
    <w:rsid w:val="33AA484A"/>
    <w:rsid w:val="34583831"/>
    <w:rsid w:val="348E4BCA"/>
    <w:rsid w:val="366A584F"/>
    <w:rsid w:val="3683146A"/>
    <w:rsid w:val="37612E17"/>
    <w:rsid w:val="37D0077B"/>
    <w:rsid w:val="399B3711"/>
    <w:rsid w:val="39B5645A"/>
    <w:rsid w:val="3A1D45CF"/>
    <w:rsid w:val="3AA04502"/>
    <w:rsid w:val="3B9F35EC"/>
    <w:rsid w:val="3D4D3A52"/>
    <w:rsid w:val="3DC207C2"/>
    <w:rsid w:val="3EBC2DD4"/>
    <w:rsid w:val="3F235A98"/>
    <w:rsid w:val="3F3B58A2"/>
    <w:rsid w:val="3F9E2EF4"/>
    <w:rsid w:val="40C13F3B"/>
    <w:rsid w:val="40E2300C"/>
    <w:rsid w:val="41E43209"/>
    <w:rsid w:val="428C27FE"/>
    <w:rsid w:val="42B13934"/>
    <w:rsid w:val="42B344DA"/>
    <w:rsid w:val="42CF3399"/>
    <w:rsid w:val="440F0AF3"/>
    <w:rsid w:val="448E2DB4"/>
    <w:rsid w:val="44DF1658"/>
    <w:rsid w:val="458A240E"/>
    <w:rsid w:val="45B46927"/>
    <w:rsid w:val="462F0F14"/>
    <w:rsid w:val="46475912"/>
    <w:rsid w:val="46C67DF7"/>
    <w:rsid w:val="46E838D4"/>
    <w:rsid w:val="47726CF8"/>
    <w:rsid w:val="48121F78"/>
    <w:rsid w:val="484F06B1"/>
    <w:rsid w:val="486D7E1A"/>
    <w:rsid w:val="489A23B6"/>
    <w:rsid w:val="48A24812"/>
    <w:rsid w:val="48BA7972"/>
    <w:rsid w:val="48BF1991"/>
    <w:rsid w:val="48F92351"/>
    <w:rsid w:val="49712725"/>
    <w:rsid w:val="4B5A4478"/>
    <w:rsid w:val="4B8B07CC"/>
    <w:rsid w:val="4C811E19"/>
    <w:rsid w:val="4D491FEF"/>
    <w:rsid w:val="4D7C3C63"/>
    <w:rsid w:val="4DAA171B"/>
    <w:rsid w:val="4DC710FA"/>
    <w:rsid w:val="4E914C14"/>
    <w:rsid w:val="4F09780D"/>
    <w:rsid w:val="513F460A"/>
    <w:rsid w:val="51936894"/>
    <w:rsid w:val="51B8140F"/>
    <w:rsid w:val="529F58A7"/>
    <w:rsid w:val="52FA58EC"/>
    <w:rsid w:val="53D852B7"/>
    <w:rsid w:val="544C29BF"/>
    <w:rsid w:val="54BA5742"/>
    <w:rsid w:val="56D46745"/>
    <w:rsid w:val="56D6159C"/>
    <w:rsid w:val="57060B39"/>
    <w:rsid w:val="5865469B"/>
    <w:rsid w:val="587368DE"/>
    <w:rsid w:val="5AB301E0"/>
    <w:rsid w:val="5B466F60"/>
    <w:rsid w:val="5B5B4742"/>
    <w:rsid w:val="5B982F78"/>
    <w:rsid w:val="5BD63961"/>
    <w:rsid w:val="5BE7781C"/>
    <w:rsid w:val="5BEC7DDB"/>
    <w:rsid w:val="5C173CA2"/>
    <w:rsid w:val="5C806A68"/>
    <w:rsid w:val="5E174F69"/>
    <w:rsid w:val="5E755F4B"/>
    <w:rsid w:val="5F1E2487"/>
    <w:rsid w:val="5F483205"/>
    <w:rsid w:val="5F5D03BD"/>
    <w:rsid w:val="5FB81FB6"/>
    <w:rsid w:val="5FDF06B8"/>
    <w:rsid w:val="600617D7"/>
    <w:rsid w:val="60442B77"/>
    <w:rsid w:val="60547BD1"/>
    <w:rsid w:val="60DC4E7C"/>
    <w:rsid w:val="60E46730"/>
    <w:rsid w:val="61EE6039"/>
    <w:rsid w:val="62505ED4"/>
    <w:rsid w:val="625F05BC"/>
    <w:rsid w:val="627658E4"/>
    <w:rsid w:val="63863062"/>
    <w:rsid w:val="638721F4"/>
    <w:rsid w:val="64322884"/>
    <w:rsid w:val="654515A1"/>
    <w:rsid w:val="657462CA"/>
    <w:rsid w:val="65AC3E31"/>
    <w:rsid w:val="667F0D60"/>
    <w:rsid w:val="66C36ACC"/>
    <w:rsid w:val="670C1F82"/>
    <w:rsid w:val="67573E35"/>
    <w:rsid w:val="68837AC6"/>
    <w:rsid w:val="68D50AD5"/>
    <w:rsid w:val="68E953F3"/>
    <w:rsid w:val="69677250"/>
    <w:rsid w:val="6A7C36FF"/>
    <w:rsid w:val="6A81381E"/>
    <w:rsid w:val="6B5A5D8D"/>
    <w:rsid w:val="6C0B71D2"/>
    <w:rsid w:val="6D5F31A0"/>
    <w:rsid w:val="6D976FEF"/>
    <w:rsid w:val="6DDE6EA2"/>
    <w:rsid w:val="6E007219"/>
    <w:rsid w:val="6EBD03FE"/>
    <w:rsid w:val="6F250974"/>
    <w:rsid w:val="6F425277"/>
    <w:rsid w:val="7008444B"/>
    <w:rsid w:val="70334C0E"/>
    <w:rsid w:val="7044032E"/>
    <w:rsid w:val="72AF4744"/>
    <w:rsid w:val="73CF0E5E"/>
    <w:rsid w:val="73D73977"/>
    <w:rsid w:val="74352EDB"/>
    <w:rsid w:val="74CD31BC"/>
    <w:rsid w:val="74DC704C"/>
    <w:rsid w:val="75B754E7"/>
    <w:rsid w:val="75DE5FD3"/>
    <w:rsid w:val="76AF189E"/>
    <w:rsid w:val="76C435C8"/>
    <w:rsid w:val="771F304D"/>
    <w:rsid w:val="77B35E42"/>
    <w:rsid w:val="78225D97"/>
    <w:rsid w:val="78B236E4"/>
    <w:rsid w:val="78DA32BC"/>
    <w:rsid w:val="790E7842"/>
    <w:rsid w:val="79763CE0"/>
    <w:rsid w:val="79DD2BDF"/>
    <w:rsid w:val="79E80E57"/>
    <w:rsid w:val="7A485CA4"/>
    <w:rsid w:val="7A7E3193"/>
    <w:rsid w:val="7ABF68AF"/>
    <w:rsid w:val="7ADF1C4E"/>
    <w:rsid w:val="7B16713E"/>
    <w:rsid w:val="7B6902D6"/>
    <w:rsid w:val="7BAB10EE"/>
    <w:rsid w:val="7BC6610D"/>
    <w:rsid w:val="7BD134CC"/>
    <w:rsid w:val="7C6C243B"/>
    <w:rsid w:val="7C977CED"/>
    <w:rsid w:val="7D521DBC"/>
    <w:rsid w:val="7E626F25"/>
    <w:rsid w:val="7E7F226F"/>
    <w:rsid w:val="7E85156B"/>
    <w:rsid w:val="7EAB7807"/>
    <w:rsid w:val="7F6A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EE502E"/>
  <w15:docId w15:val="{C5AA5F75-AD74-472D-8763-D3F1CEEF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uiPriority="99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Indent 3" w:qFormat="1"/>
    <w:lsdException w:name="Block Text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10"/>
    <w:next w:val="a"/>
    <w:qFormat/>
    <w:pPr>
      <w:keepNext/>
      <w:keepLines/>
      <w:numPr>
        <w:numId w:val="1"/>
      </w:numPr>
      <w:spacing w:before="100" w:after="90" w:line="240" w:lineRule="auto"/>
      <w:jc w:val="left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140" w:after="140" w:line="240" w:lineRule="auto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240" w:lineRule="auto"/>
      <w:outlineLvl w:val="2"/>
    </w:pPr>
    <w:rPr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lock Text"/>
    <w:basedOn w:val="a"/>
    <w:qFormat/>
    <w:pPr>
      <w:spacing w:after="120"/>
      <w:ind w:leftChars="700" w:left="1440" w:rightChars="700" w:right="700"/>
    </w:pPr>
  </w:style>
  <w:style w:type="paragraph" w:styleId="10">
    <w:name w:val="toc 1"/>
    <w:basedOn w:val="a"/>
    <w:next w:val="a"/>
    <w:uiPriority w:val="39"/>
    <w:qFormat/>
  </w:style>
  <w:style w:type="paragraph" w:styleId="a4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ody Text"/>
    <w:basedOn w:val="a"/>
    <w:qFormat/>
    <w:pPr>
      <w:adjustRightInd w:val="0"/>
      <w:snapToGrid w:val="0"/>
      <w:ind w:firstLineChars="200" w:firstLine="200"/>
    </w:pPr>
    <w:rPr>
      <w:rFonts w:cs="宋体"/>
      <w:szCs w:val="30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31">
    <w:name w:val="Body Text Indent 3"/>
    <w:basedOn w:val="a"/>
    <w:qFormat/>
    <w:pPr>
      <w:spacing w:after="120"/>
      <w:ind w:leftChars="200" w:left="420"/>
    </w:pPr>
    <w:rPr>
      <w:rFonts w:ascii="Times New Roman" w:hAnsi="Times New Roman"/>
      <w:sz w:val="16"/>
      <w:szCs w:val="20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9">
    <w:name w:val="Table Grid"/>
    <w:basedOn w:val="a2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1"/>
    <w:qFormat/>
  </w:style>
  <w:style w:type="character" w:styleId="ab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c">
    <w:name w:val="annotation reference"/>
    <w:basedOn w:val="a1"/>
    <w:uiPriority w:val="99"/>
    <w:semiHidden/>
    <w:unhideWhenUsed/>
    <w:qFormat/>
    <w:rPr>
      <w:sz w:val="21"/>
      <w:szCs w:val="21"/>
    </w:rPr>
  </w:style>
  <w:style w:type="paragraph" w:customStyle="1" w:styleId="WPSOffice1">
    <w:name w:val="WPSOffice手动目录 1"/>
    <w:qFormat/>
    <w:rPr>
      <w:rFonts w:asciiTheme="minorHAnsi" w:eastAsia="微软雅黑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="微软雅黑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="微软雅黑" w:hAnsiTheme="minorHAnsi" w:cstheme="minorBidi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styleId="ae">
    <w:name w:val="Balloon Text"/>
    <w:basedOn w:val="a"/>
    <w:link w:val="af"/>
    <w:rsid w:val="00B275F4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1"/>
    <w:link w:val="ae"/>
    <w:rsid w:val="00B275F4"/>
    <w:rPr>
      <w:rFonts w:asciiTheme="minorHAnsi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3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WPS_1591149877</dc:creator>
  <cp:lastModifiedBy>chenxia</cp:lastModifiedBy>
  <cp:revision>10</cp:revision>
  <cp:lastPrinted>2021-12-29T00:55:00Z</cp:lastPrinted>
  <dcterms:created xsi:type="dcterms:W3CDTF">2020-09-15T08:16:00Z</dcterms:created>
  <dcterms:modified xsi:type="dcterms:W3CDTF">2023-08-23T01:26:00Z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0E8F7B54480B47E5AA6D6F7211858925</vt:lpwstr>
  </property>
</Properties>
</file>