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14" w:type="dxa"/>
        <w:jc w:val="center"/>
        <w:tblCellMar>
          <w:right w:w="0" w:type="dxa"/>
        </w:tblCellMar>
        <w:tblLook w:val="04A0" w:firstRow="1" w:lastRow="0" w:firstColumn="1" w:lastColumn="0" w:noHBand="0" w:noVBand="1"/>
      </w:tblPr>
      <w:tblGrid>
        <w:gridCol w:w="574"/>
        <w:gridCol w:w="904"/>
        <w:gridCol w:w="2148"/>
        <w:gridCol w:w="1103"/>
        <w:gridCol w:w="997"/>
        <w:gridCol w:w="167"/>
        <w:gridCol w:w="2133"/>
        <w:gridCol w:w="148"/>
        <w:gridCol w:w="240"/>
      </w:tblGrid>
      <w:tr w:rsidR="006A56C6">
        <w:trPr>
          <w:trHeight w:val="90"/>
          <w:jc w:val="center"/>
        </w:trPr>
        <w:tc>
          <w:tcPr>
            <w:tcW w:w="574" w:type="dxa"/>
          </w:tcPr>
          <w:p w:rsidR="006A56C6" w:rsidRDefault="006A56C6">
            <w:pPr>
              <w:spacing w:beforeLines="50" w:before="190" w:afterLines="50" w:after="190" w:line="240" w:lineRule="exact"/>
              <w:jc w:val="left"/>
              <w:rPr>
                <w:rFonts w:ascii="宋体" w:hAnsi="宋体" w:cs="宋体"/>
                <w:sz w:val="21"/>
                <w:szCs w:val="22"/>
              </w:rPr>
            </w:pPr>
          </w:p>
        </w:tc>
        <w:tc>
          <w:tcPr>
            <w:tcW w:w="5319" w:type="dxa"/>
            <w:gridSpan w:val="5"/>
            <w:tcBorders>
              <w:right w:val="nil"/>
            </w:tcBorders>
            <w:vAlign w:val="bottom"/>
          </w:tcPr>
          <w:p w:rsidR="006A56C6" w:rsidRDefault="004E7190">
            <w:pPr>
              <w:spacing w:line="240" w:lineRule="exact"/>
              <w:jc w:val="right"/>
              <w:rPr>
                <w:rFonts w:ascii="宋体" w:hAnsi="宋体" w:cs="宋体"/>
                <w:color w:val="A5A5A5" w:themeColor="accent3"/>
                <w:sz w:val="24"/>
              </w:rPr>
            </w:pPr>
            <w:r>
              <w:rPr>
                <w:rFonts w:ascii="黑体" w:eastAsia="黑体" w:hAnsi="黑体" w:cs="黑体" w:hint="eastAsia"/>
                <w:b/>
                <w:sz w:val="24"/>
              </w:rPr>
              <w:t>文件号：</w:t>
            </w:r>
          </w:p>
        </w:tc>
        <w:tc>
          <w:tcPr>
            <w:tcW w:w="2281" w:type="dxa"/>
            <w:gridSpan w:val="2"/>
            <w:tcBorders>
              <w:top w:val="nil"/>
              <w:left w:val="nil"/>
              <w:bottom w:val="nil"/>
              <w:right w:val="nil"/>
            </w:tcBorders>
            <w:vAlign w:val="bottom"/>
          </w:tcPr>
          <w:p w:rsidR="006A56C6" w:rsidRDefault="004E7190">
            <w:pPr>
              <w:spacing w:line="240" w:lineRule="auto"/>
              <w:rPr>
                <w:rFonts w:ascii="Calibri" w:hAnsi="Calibri" w:cs="Times New Roman"/>
                <w:color w:val="A5A5A5" w:themeColor="accent3"/>
                <w:sz w:val="24"/>
                <w:u w:val="single"/>
              </w:rPr>
            </w:pPr>
            <w:r>
              <w:rPr>
                <w:rFonts w:ascii="Calibri" w:hAnsi="Calibri" w:cs="Times New Roman" w:hint="eastAsia"/>
                <w:sz w:val="24"/>
                <w:u w:val="single"/>
              </w:rPr>
              <w:t>MS-002.40W010</w:t>
            </w:r>
          </w:p>
        </w:tc>
        <w:tc>
          <w:tcPr>
            <w:tcW w:w="240" w:type="dxa"/>
            <w:tcBorders>
              <w:left w:val="nil"/>
            </w:tcBorders>
          </w:tcPr>
          <w:p w:rsidR="006A56C6" w:rsidRDefault="006A56C6">
            <w:pPr>
              <w:spacing w:beforeLines="50" w:before="190" w:afterLines="50" w:after="190" w:line="240" w:lineRule="exact"/>
              <w:jc w:val="left"/>
              <w:rPr>
                <w:rFonts w:ascii="宋体" w:hAnsi="宋体" w:cs="宋体"/>
                <w:sz w:val="24"/>
              </w:rPr>
            </w:pPr>
          </w:p>
        </w:tc>
      </w:tr>
      <w:tr w:rsidR="006A56C6">
        <w:trPr>
          <w:trHeight w:val="595"/>
          <w:jc w:val="center"/>
        </w:trPr>
        <w:tc>
          <w:tcPr>
            <w:tcW w:w="574" w:type="dxa"/>
          </w:tcPr>
          <w:p w:rsidR="006A56C6" w:rsidRDefault="006A56C6">
            <w:pPr>
              <w:spacing w:beforeLines="50" w:before="190" w:afterLines="50" w:after="190" w:line="240" w:lineRule="exact"/>
              <w:jc w:val="left"/>
              <w:rPr>
                <w:rFonts w:ascii="宋体" w:hAnsi="宋体" w:cs="宋体"/>
                <w:sz w:val="21"/>
                <w:szCs w:val="22"/>
              </w:rPr>
            </w:pPr>
          </w:p>
        </w:tc>
        <w:tc>
          <w:tcPr>
            <w:tcW w:w="5319" w:type="dxa"/>
            <w:gridSpan w:val="5"/>
            <w:tcBorders>
              <w:right w:val="nil"/>
            </w:tcBorders>
            <w:vAlign w:val="bottom"/>
          </w:tcPr>
          <w:p w:rsidR="006A56C6" w:rsidRDefault="006A56C6">
            <w:pPr>
              <w:spacing w:line="240" w:lineRule="exact"/>
              <w:jc w:val="right"/>
              <w:rPr>
                <w:rFonts w:ascii="宋体" w:hAnsi="宋体" w:cs="宋体"/>
                <w:sz w:val="24"/>
              </w:rPr>
            </w:pPr>
          </w:p>
        </w:tc>
        <w:tc>
          <w:tcPr>
            <w:tcW w:w="2281" w:type="dxa"/>
            <w:gridSpan w:val="2"/>
            <w:tcBorders>
              <w:top w:val="nil"/>
              <w:left w:val="nil"/>
              <w:bottom w:val="nil"/>
              <w:right w:val="nil"/>
            </w:tcBorders>
            <w:vAlign w:val="bottom"/>
          </w:tcPr>
          <w:p w:rsidR="006A56C6" w:rsidRDefault="006A56C6">
            <w:pPr>
              <w:spacing w:line="240" w:lineRule="auto"/>
              <w:rPr>
                <w:rFonts w:ascii="Calibri" w:hAnsi="Calibri" w:cs="Times New Roman"/>
                <w:sz w:val="24"/>
              </w:rPr>
            </w:pPr>
          </w:p>
        </w:tc>
        <w:tc>
          <w:tcPr>
            <w:tcW w:w="240" w:type="dxa"/>
            <w:tcBorders>
              <w:left w:val="nil"/>
              <w:bottom w:val="nil"/>
            </w:tcBorders>
            <w:vAlign w:val="bottom"/>
          </w:tcPr>
          <w:p w:rsidR="006A56C6" w:rsidRDefault="006A56C6">
            <w:pPr>
              <w:spacing w:line="240" w:lineRule="auto"/>
              <w:rPr>
                <w:rFonts w:ascii="Calibri" w:hAnsi="Calibri" w:cs="Times New Roman"/>
                <w:sz w:val="24"/>
              </w:rPr>
            </w:pPr>
          </w:p>
        </w:tc>
      </w:tr>
      <w:tr w:rsidR="006A56C6">
        <w:trPr>
          <w:trHeight w:val="595"/>
          <w:jc w:val="center"/>
        </w:trPr>
        <w:tc>
          <w:tcPr>
            <w:tcW w:w="574" w:type="dxa"/>
          </w:tcPr>
          <w:p w:rsidR="006A56C6" w:rsidRDefault="006A56C6">
            <w:pPr>
              <w:spacing w:after="120"/>
              <w:ind w:leftChars="700" w:left="1960" w:rightChars="700" w:right="1960"/>
              <w:rPr>
                <w:rFonts w:ascii="Calibri" w:hAnsi="Calibri" w:cs="Times New Roman"/>
                <w:sz w:val="24"/>
              </w:rPr>
            </w:pPr>
          </w:p>
        </w:tc>
        <w:tc>
          <w:tcPr>
            <w:tcW w:w="4155" w:type="dxa"/>
            <w:gridSpan w:val="3"/>
          </w:tcPr>
          <w:p w:rsidR="006A56C6" w:rsidRDefault="006A56C6">
            <w:pPr>
              <w:spacing w:beforeLines="50" w:before="190" w:afterLines="50" w:after="190" w:line="240" w:lineRule="exact"/>
              <w:jc w:val="left"/>
              <w:rPr>
                <w:rFonts w:ascii="宋体" w:hAnsi="宋体" w:cs="宋体"/>
                <w:sz w:val="24"/>
              </w:rPr>
            </w:pPr>
          </w:p>
        </w:tc>
        <w:tc>
          <w:tcPr>
            <w:tcW w:w="3685" w:type="dxa"/>
            <w:gridSpan w:val="5"/>
            <w:tcBorders>
              <w:top w:val="nil"/>
            </w:tcBorders>
          </w:tcPr>
          <w:p w:rsidR="006A56C6" w:rsidRDefault="006A56C6">
            <w:pPr>
              <w:spacing w:beforeLines="50" w:before="190" w:afterLines="50" w:after="190" w:line="240" w:lineRule="exact"/>
              <w:jc w:val="left"/>
              <w:rPr>
                <w:rFonts w:ascii="宋体" w:hAnsi="宋体" w:cs="宋体"/>
                <w:sz w:val="24"/>
              </w:rPr>
            </w:pPr>
          </w:p>
        </w:tc>
      </w:tr>
      <w:tr w:rsidR="006A56C6">
        <w:trPr>
          <w:trHeight w:val="1180"/>
          <w:jc w:val="center"/>
        </w:trPr>
        <w:tc>
          <w:tcPr>
            <w:tcW w:w="8414" w:type="dxa"/>
            <w:gridSpan w:val="9"/>
            <w:vAlign w:val="center"/>
          </w:tcPr>
          <w:p w:rsidR="006A56C6" w:rsidRDefault="004E7190">
            <w:pPr>
              <w:spacing w:line="240" w:lineRule="auto"/>
              <w:jc w:val="center"/>
              <w:rPr>
                <w:rFonts w:ascii="宋体" w:hAnsi="宋体" w:cs="宋体"/>
                <w:color w:val="A5A5A5" w:themeColor="accent3"/>
                <w:sz w:val="24"/>
              </w:rPr>
            </w:pPr>
            <w:r>
              <w:rPr>
                <w:rFonts w:asciiTheme="minorEastAsia" w:eastAsiaTheme="minorEastAsia" w:hAnsiTheme="minorEastAsia" w:cstheme="minorEastAsia" w:hint="eastAsia"/>
                <w:b/>
                <w:bCs/>
                <w:sz w:val="52"/>
                <w:szCs w:val="52"/>
              </w:rPr>
              <w:t>MS-002</w:t>
            </w:r>
          </w:p>
        </w:tc>
      </w:tr>
      <w:tr w:rsidR="006A56C6">
        <w:trPr>
          <w:trHeight w:val="780"/>
          <w:jc w:val="center"/>
          <w:hidden/>
        </w:trPr>
        <w:tc>
          <w:tcPr>
            <w:tcW w:w="8414" w:type="dxa"/>
            <w:gridSpan w:val="9"/>
            <w:vAlign w:val="center"/>
          </w:tcPr>
          <w:p w:rsidR="006A56C6" w:rsidRDefault="004E7190">
            <w:pPr>
              <w:spacing w:line="240" w:lineRule="auto"/>
              <w:jc w:val="center"/>
              <w:rPr>
                <w:rFonts w:ascii="宋体" w:hAnsi="宋体" w:cs="宋体"/>
                <w:color w:val="A5A5A5" w:themeColor="accent3"/>
                <w:szCs w:val="28"/>
              </w:rPr>
            </w:pPr>
            <w:r>
              <w:rPr>
                <w:rFonts w:asciiTheme="minorEastAsia" w:eastAsiaTheme="minorEastAsia" w:hAnsiTheme="minorEastAsia" w:cstheme="minorEastAsia" w:hint="eastAsia"/>
                <w:b/>
                <w:bCs/>
                <w:vanish/>
                <w:color w:val="0000FF"/>
                <w:sz w:val="52"/>
                <w:szCs w:val="52"/>
              </w:rPr>
              <w:t>（产品中文名称，可写可不写）</w:t>
            </w:r>
          </w:p>
        </w:tc>
      </w:tr>
      <w:tr w:rsidR="006A56C6">
        <w:trPr>
          <w:trHeight w:val="1180"/>
          <w:jc w:val="center"/>
        </w:trPr>
        <w:tc>
          <w:tcPr>
            <w:tcW w:w="8414" w:type="dxa"/>
            <w:gridSpan w:val="9"/>
            <w:vAlign w:val="center"/>
          </w:tcPr>
          <w:p w:rsidR="006A56C6" w:rsidRDefault="004E7190" w:rsidP="004A646E">
            <w:pPr>
              <w:spacing w:line="240" w:lineRule="auto"/>
              <w:jc w:val="center"/>
              <w:rPr>
                <w:rFonts w:ascii="宋体" w:eastAsia="黑体" w:hAnsi="宋体" w:cs="宋体"/>
                <w:sz w:val="44"/>
                <w:szCs w:val="44"/>
              </w:rPr>
            </w:pPr>
            <w:r>
              <w:rPr>
                <w:rFonts w:asciiTheme="minorEastAsia" w:eastAsiaTheme="minorEastAsia" w:hAnsiTheme="minorEastAsia" w:cstheme="minorEastAsia" w:hint="eastAsia"/>
                <w:b/>
                <w:bCs/>
                <w:sz w:val="52"/>
                <w:szCs w:val="52"/>
              </w:rPr>
              <w:t>示踪器密封性</w:t>
            </w:r>
            <w:del w:id="0" w:author="chenxia" w:date="2023-08-23T09:45:00Z">
              <w:r w:rsidDel="00F85A6D">
                <w:rPr>
                  <w:rFonts w:asciiTheme="minorEastAsia" w:eastAsiaTheme="minorEastAsia" w:hAnsiTheme="minorEastAsia" w:cstheme="minorEastAsia" w:hint="eastAsia"/>
                  <w:b/>
                  <w:bCs/>
                  <w:sz w:val="52"/>
                  <w:szCs w:val="52"/>
                </w:rPr>
                <w:delText>试验</w:delText>
              </w:r>
            </w:del>
            <w:ins w:id="1" w:author="chenxia" w:date="2023-08-23T09:45:00Z">
              <w:r w:rsidR="00F85A6D">
                <w:rPr>
                  <w:rFonts w:asciiTheme="minorEastAsia" w:eastAsiaTheme="minorEastAsia" w:hAnsiTheme="minorEastAsia" w:cstheme="minorEastAsia" w:hint="eastAsia"/>
                  <w:b/>
                  <w:bCs/>
                  <w:sz w:val="52"/>
                  <w:szCs w:val="52"/>
                </w:rPr>
                <w:t>验证</w:t>
              </w:r>
            </w:ins>
            <w:bookmarkStart w:id="2" w:name="_GoBack"/>
            <w:bookmarkEnd w:id="2"/>
            <w:r>
              <w:rPr>
                <w:rFonts w:asciiTheme="minorEastAsia" w:eastAsiaTheme="minorEastAsia" w:hAnsiTheme="minorEastAsia" w:cstheme="minorEastAsia" w:hint="eastAsia"/>
                <w:b/>
                <w:bCs/>
                <w:sz w:val="52"/>
                <w:szCs w:val="52"/>
              </w:rPr>
              <w:t>方案</w:t>
            </w:r>
          </w:p>
        </w:tc>
      </w:tr>
      <w:tr w:rsidR="006A56C6">
        <w:trPr>
          <w:trHeight w:val="780"/>
          <w:jc w:val="center"/>
        </w:trPr>
        <w:tc>
          <w:tcPr>
            <w:tcW w:w="1478" w:type="dxa"/>
            <w:gridSpan w:val="2"/>
            <w:tcBorders>
              <w:right w:val="nil"/>
            </w:tcBorders>
            <w:vAlign w:val="center"/>
          </w:tcPr>
          <w:p w:rsidR="006A56C6" w:rsidRDefault="006A56C6">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rsidR="006A56C6" w:rsidRDefault="006A56C6">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780"/>
          <w:jc w:val="center"/>
        </w:trPr>
        <w:tc>
          <w:tcPr>
            <w:tcW w:w="1478" w:type="dxa"/>
            <w:gridSpan w:val="2"/>
            <w:tcBorders>
              <w:right w:val="nil"/>
            </w:tcBorders>
            <w:vAlign w:val="center"/>
          </w:tcPr>
          <w:p w:rsidR="006A56C6" w:rsidRDefault="006A56C6">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rsidR="006A56C6" w:rsidRDefault="006A56C6">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780"/>
          <w:jc w:val="center"/>
        </w:trPr>
        <w:tc>
          <w:tcPr>
            <w:tcW w:w="1478" w:type="dxa"/>
            <w:gridSpan w:val="2"/>
            <w:tcBorders>
              <w:right w:val="nil"/>
            </w:tcBorders>
            <w:vAlign w:val="center"/>
          </w:tcPr>
          <w:p w:rsidR="006A56C6" w:rsidRDefault="004E7190">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编制人：</w:t>
            </w:r>
          </w:p>
        </w:tc>
        <w:tc>
          <w:tcPr>
            <w:tcW w:w="2148" w:type="dxa"/>
            <w:tcBorders>
              <w:top w:val="nil"/>
              <w:left w:val="nil"/>
              <w:bottom w:val="single" w:sz="4" w:space="0" w:color="auto"/>
              <w:right w:val="nil"/>
            </w:tcBorders>
            <w:vAlign w:val="bottom"/>
          </w:tcPr>
          <w:p w:rsidR="006A56C6" w:rsidRDefault="004E7190">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徐琦</w:t>
            </w:r>
          </w:p>
        </w:tc>
        <w:tc>
          <w:tcPr>
            <w:tcW w:w="1103" w:type="dxa"/>
            <w:tcBorders>
              <w:top w:val="nil"/>
              <w:left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top w:val="nil"/>
              <w:left w:val="nil"/>
              <w:right w:val="nil"/>
            </w:tcBorders>
            <w:vAlign w:val="bottom"/>
          </w:tcPr>
          <w:p w:rsidR="006A56C6" w:rsidRDefault="004E7190">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top w:val="nil"/>
              <w:left w:val="nil"/>
              <w:bottom w:val="single" w:sz="4" w:space="0" w:color="auto"/>
              <w:right w:val="nil"/>
            </w:tcBorders>
            <w:vAlign w:val="bottom"/>
          </w:tcPr>
          <w:p w:rsidR="006A56C6" w:rsidRDefault="004E7190">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791"/>
          <w:jc w:val="center"/>
        </w:trPr>
        <w:tc>
          <w:tcPr>
            <w:tcW w:w="574" w:type="dxa"/>
          </w:tcPr>
          <w:p w:rsidR="006A56C6" w:rsidRDefault="006A56C6">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rsidR="006A56C6" w:rsidRDefault="006A56C6">
            <w:pPr>
              <w:spacing w:beforeLines="50" w:before="190" w:afterLines="50" w:after="190"/>
              <w:jc w:val="left"/>
              <w:rPr>
                <w:rFonts w:ascii="Times New Roman" w:hAnsi="Times New Roman" w:cs="Times New Roman"/>
                <w:sz w:val="32"/>
                <w:szCs w:val="32"/>
              </w:rPr>
            </w:pPr>
          </w:p>
        </w:tc>
        <w:tc>
          <w:tcPr>
            <w:tcW w:w="1103" w:type="dxa"/>
            <w:tcBorders>
              <w:left w:val="nil"/>
              <w:right w:val="nil"/>
            </w:tcBorders>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388" w:type="dxa"/>
            <w:gridSpan w:val="2"/>
            <w:tcBorders>
              <w:top w:val="nil"/>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780"/>
          <w:jc w:val="center"/>
        </w:trPr>
        <w:tc>
          <w:tcPr>
            <w:tcW w:w="1478" w:type="dxa"/>
            <w:gridSpan w:val="2"/>
            <w:tcBorders>
              <w:right w:val="nil"/>
            </w:tcBorders>
          </w:tcPr>
          <w:p w:rsidR="006A56C6" w:rsidRDefault="004E7190">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审核人：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rsidR="006A56C6" w:rsidRDefault="004E7190">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洪洁</w:t>
            </w:r>
          </w:p>
        </w:tc>
        <w:tc>
          <w:tcPr>
            <w:tcW w:w="1103" w:type="dxa"/>
            <w:tcBorders>
              <w:left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rsidR="006A56C6" w:rsidRDefault="004E7190">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rsidR="006A56C6" w:rsidRDefault="004E7190">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938"/>
          <w:jc w:val="center"/>
        </w:trPr>
        <w:tc>
          <w:tcPr>
            <w:tcW w:w="574" w:type="dxa"/>
          </w:tcPr>
          <w:p w:rsidR="006A56C6" w:rsidRDefault="006A56C6">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rsidR="006A56C6" w:rsidRDefault="006A56C6">
            <w:pPr>
              <w:spacing w:beforeLines="50" w:before="190" w:afterLines="50" w:after="190"/>
              <w:jc w:val="left"/>
              <w:rPr>
                <w:rFonts w:ascii="Times New Roman" w:hAnsi="Times New Roman" w:cs="Times New Roman"/>
                <w:sz w:val="32"/>
                <w:szCs w:val="32"/>
              </w:rPr>
            </w:pPr>
          </w:p>
        </w:tc>
        <w:tc>
          <w:tcPr>
            <w:tcW w:w="1103" w:type="dxa"/>
            <w:tcBorders>
              <w:left w:val="nil"/>
              <w:right w:val="nil"/>
            </w:tcBorders>
            <w:vAlign w:val="center"/>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rsidR="006A56C6" w:rsidRDefault="006A56C6">
            <w:pPr>
              <w:spacing w:beforeLines="50" w:before="190" w:afterLines="50" w:after="190"/>
              <w:jc w:val="center"/>
              <w:rPr>
                <w:rFonts w:ascii="Times New Roman" w:hAnsi="Times New Roman" w:cs="Times New Roman"/>
                <w:sz w:val="32"/>
                <w:szCs w:val="32"/>
              </w:rPr>
            </w:pPr>
          </w:p>
        </w:tc>
        <w:tc>
          <w:tcPr>
            <w:tcW w:w="388" w:type="dxa"/>
            <w:gridSpan w:val="2"/>
            <w:tcBorders>
              <w:top w:val="nil"/>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780"/>
          <w:jc w:val="center"/>
        </w:trPr>
        <w:tc>
          <w:tcPr>
            <w:tcW w:w="1478" w:type="dxa"/>
            <w:gridSpan w:val="2"/>
            <w:tcBorders>
              <w:right w:val="nil"/>
            </w:tcBorders>
          </w:tcPr>
          <w:p w:rsidR="006A56C6" w:rsidRDefault="004E7190">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批准人：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rsidR="006A56C6" w:rsidRDefault="004E7190">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李明</w:t>
            </w:r>
          </w:p>
        </w:tc>
        <w:tc>
          <w:tcPr>
            <w:tcW w:w="1103" w:type="dxa"/>
            <w:tcBorders>
              <w:left w:val="nil"/>
              <w:bottom w:val="nil"/>
              <w:right w:val="nil"/>
            </w:tcBorders>
            <w:vAlign w:val="bottom"/>
          </w:tcPr>
          <w:p w:rsidR="006A56C6" w:rsidRDefault="006A56C6">
            <w:pPr>
              <w:spacing w:beforeLines="50" w:before="190" w:afterLines="50" w:after="190"/>
              <w:jc w:val="right"/>
              <w:rPr>
                <w:rFonts w:ascii="Times New Roman" w:hAnsi="Times New Roman" w:cs="Times New Roman"/>
                <w:sz w:val="32"/>
                <w:szCs w:val="32"/>
              </w:rPr>
            </w:pPr>
          </w:p>
        </w:tc>
        <w:tc>
          <w:tcPr>
            <w:tcW w:w="997" w:type="dxa"/>
            <w:tcBorders>
              <w:left w:val="nil"/>
              <w:bottom w:val="nil"/>
              <w:right w:val="nil"/>
            </w:tcBorders>
            <w:vAlign w:val="bottom"/>
          </w:tcPr>
          <w:p w:rsidR="006A56C6" w:rsidRDefault="004E7190">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rsidR="006A56C6" w:rsidRDefault="004E7190">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674"/>
          <w:jc w:val="center"/>
        </w:trPr>
        <w:tc>
          <w:tcPr>
            <w:tcW w:w="574" w:type="dxa"/>
          </w:tcPr>
          <w:p w:rsidR="006A56C6" w:rsidRDefault="006A56C6">
            <w:pPr>
              <w:spacing w:beforeLines="50" w:before="190" w:afterLines="50" w:after="190" w:line="300" w:lineRule="exact"/>
              <w:jc w:val="left"/>
              <w:rPr>
                <w:rFonts w:ascii="宋体" w:hAnsi="宋体" w:cs="宋体"/>
                <w:sz w:val="21"/>
                <w:szCs w:val="21"/>
              </w:rPr>
            </w:pPr>
          </w:p>
        </w:tc>
        <w:tc>
          <w:tcPr>
            <w:tcW w:w="4155" w:type="dxa"/>
            <w:gridSpan w:val="3"/>
            <w:tcBorders>
              <w:top w:val="nil"/>
              <w:bottom w:val="nil"/>
            </w:tcBorders>
          </w:tcPr>
          <w:p w:rsidR="006A56C6" w:rsidRDefault="006A56C6">
            <w:pPr>
              <w:spacing w:beforeLines="50" w:before="190" w:afterLines="50" w:after="190" w:line="300" w:lineRule="exact"/>
              <w:jc w:val="left"/>
              <w:rPr>
                <w:rFonts w:ascii="宋体" w:hAnsi="宋体" w:cs="宋体"/>
                <w:szCs w:val="28"/>
              </w:rPr>
            </w:pPr>
          </w:p>
        </w:tc>
        <w:tc>
          <w:tcPr>
            <w:tcW w:w="3685" w:type="dxa"/>
            <w:gridSpan w:val="5"/>
            <w:tcBorders>
              <w:top w:val="nil"/>
              <w:bottom w:val="nil"/>
            </w:tcBorders>
          </w:tcPr>
          <w:p w:rsidR="006A56C6" w:rsidRDefault="006A56C6">
            <w:pPr>
              <w:spacing w:beforeLines="50" w:before="190" w:afterLines="50" w:after="190" w:line="300" w:lineRule="exact"/>
              <w:jc w:val="left"/>
              <w:rPr>
                <w:rFonts w:ascii="宋体" w:hAnsi="宋体" w:cs="宋体"/>
                <w:szCs w:val="28"/>
              </w:rPr>
            </w:pPr>
          </w:p>
        </w:tc>
      </w:tr>
      <w:tr w:rsidR="006A56C6">
        <w:trPr>
          <w:trHeight w:val="674"/>
          <w:jc w:val="center"/>
        </w:trPr>
        <w:tc>
          <w:tcPr>
            <w:tcW w:w="8414" w:type="dxa"/>
            <w:gridSpan w:val="9"/>
          </w:tcPr>
          <w:p w:rsidR="006A56C6" w:rsidRDefault="006A56C6">
            <w:pPr>
              <w:spacing w:line="240" w:lineRule="auto"/>
              <w:jc w:val="center"/>
              <w:rPr>
                <w:rFonts w:ascii="宋体" w:hAnsi="宋体" w:cs="宋体"/>
                <w:szCs w:val="28"/>
              </w:rPr>
            </w:pPr>
          </w:p>
        </w:tc>
      </w:tr>
    </w:tbl>
    <w:p w:rsidR="006A56C6" w:rsidRDefault="006A56C6">
      <w:pPr>
        <w:jc w:val="center"/>
        <w:rPr>
          <w:rFonts w:ascii="Times New Roman" w:hAnsi="Times New Roman" w:cs="Times New Roman"/>
        </w:rPr>
      </w:pPr>
    </w:p>
    <w:p w:rsidR="006A56C6" w:rsidRDefault="004E7190">
      <w:pPr>
        <w:jc w:val="center"/>
        <w:rPr>
          <w:b/>
          <w:bCs/>
        </w:rPr>
      </w:pPr>
      <w:r>
        <w:rPr>
          <w:rFonts w:hint="eastAsia"/>
          <w:b/>
          <w:bCs/>
        </w:rPr>
        <w:lastRenderedPageBreak/>
        <w:t>文档修订履历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889"/>
        <w:gridCol w:w="3891"/>
        <w:gridCol w:w="1589"/>
      </w:tblGrid>
      <w:tr w:rsidR="006A56C6">
        <w:trPr>
          <w:trHeight w:val="454"/>
        </w:trPr>
        <w:tc>
          <w:tcPr>
            <w:tcW w:w="1242" w:type="dxa"/>
            <w:shd w:val="pct10" w:color="auto" w:fill="auto"/>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85" w:type="dxa"/>
            <w:shd w:val="pct10" w:color="auto" w:fill="auto"/>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发布日期</w:t>
            </w:r>
          </w:p>
        </w:tc>
        <w:tc>
          <w:tcPr>
            <w:tcW w:w="4678" w:type="dxa"/>
            <w:shd w:val="pct10" w:color="auto" w:fill="auto"/>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842" w:type="dxa"/>
            <w:shd w:val="pct10" w:color="auto" w:fill="auto"/>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rsidR="006A56C6">
        <w:trPr>
          <w:trHeight w:val="454"/>
        </w:trPr>
        <w:tc>
          <w:tcPr>
            <w:tcW w:w="1242" w:type="dxa"/>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1985" w:type="dxa"/>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2022</w:t>
            </w:r>
            <w:r>
              <w:rPr>
                <w:rFonts w:ascii="Times New Roman" w:hAnsi="Times New Roman" w:cs="Times New Roman" w:hint="eastAsia"/>
                <w:bCs/>
                <w:color w:val="FF0000"/>
                <w:szCs w:val="21"/>
              </w:rPr>
              <w:t>.00.00</w:t>
            </w:r>
          </w:p>
        </w:tc>
        <w:tc>
          <w:tcPr>
            <w:tcW w:w="4678" w:type="dxa"/>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文件新编</w:t>
            </w:r>
          </w:p>
        </w:tc>
        <w:tc>
          <w:tcPr>
            <w:tcW w:w="1842" w:type="dxa"/>
            <w:vAlign w:val="center"/>
          </w:tcPr>
          <w:p w:rsidR="006A56C6" w:rsidRDefault="004E7190">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徐琦</w:t>
            </w: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r w:rsidR="006A56C6">
        <w:trPr>
          <w:trHeight w:val="454"/>
        </w:trPr>
        <w:tc>
          <w:tcPr>
            <w:tcW w:w="1242"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985"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4678" w:type="dxa"/>
            <w:vAlign w:val="center"/>
          </w:tcPr>
          <w:p w:rsidR="006A56C6" w:rsidRDefault="006A56C6">
            <w:pPr>
              <w:widowControl/>
              <w:snapToGrid w:val="0"/>
              <w:spacing w:line="240" w:lineRule="auto"/>
              <w:jc w:val="center"/>
              <w:rPr>
                <w:rFonts w:ascii="Times New Roman" w:hAnsi="Times New Roman" w:cs="Times New Roman"/>
                <w:bCs/>
                <w:szCs w:val="21"/>
              </w:rPr>
            </w:pPr>
          </w:p>
        </w:tc>
        <w:tc>
          <w:tcPr>
            <w:tcW w:w="1842" w:type="dxa"/>
            <w:vAlign w:val="center"/>
          </w:tcPr>
          <w:p w:rsidR="006A56C6" w:rsidRDefault="006A56C6">
            <w:pPr>
              <w:widowControl/>
              <w:snapToGrid w:val="0"/>
              <w:spacing w:line="240" w:lineRule="auto"/>
              <w:jc w:val="center"/>
              <w:rPr>
                <w:rFonts w:ascii="Times New Roman" w:hAnsi="Times New Roman" w:cs="Times New Roman"/>
                <w:bCs/>
                <w:szCs w:val="21"/>
              </w:rPr>
            </w:pPr>
          </w:p>
        </w:tc>
      </w:tr>
    </w:tbl>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6A56C6">
      <w:pPr>
        <w:rPr>
          <w:rFonts w:ascii="Times New Roman" w:hAnsi="Times New Roman" w:cs="Times New Roman"/>
          <w:sz w:val="32"/>
          <w:szCs w:val="40"/>
        </w:rPr>
      </w:pPr>
    </w:p>
    <w:p w:rsidR="006A56C6" w:rsidRDefault="004E7190">
      <w:pPr>
        <w:rPr>
          <w:b/>
          <w:bCs/>
        </w:rPr>
      </w:pPr>
      <w:r>
        <w:rPr>
          <w:rFonts w:hint="eastAsia"/>
          <w:b/>
          <w:bCs/>
        </w:rPr>
        <w:t>保密条款</w:t>
      </w:r>
    </w:p>
    <w:p w:rsidR="006A56C6" w:rsidRDefault="004E7190">
      <w:pPr>
        <w:ind w:firstLine="420"/>
        <w:jc w:val="left"/>
        <w:rPr>
          <w:rFonts w:ascii="Times New Roman" w:hAnsi="Times New Roman" w:cs="Times New Roman"/>
          <w:sz w:val="32"/>
          <w:szCs w:val="40"/>
        </w:rPr>
      </w:pPr>
      <w:r>
        <w:rPr>
          <w:rFonts w:hint="eastAsia"/>
          <w:iCs/>
        </w:rPr>
        <w:t>文档仅限产品（项目）组内流转，违者负相应法律责任。</w:t>
      </w:r>
      <w:r>
        <w:rPr>
          <w:rFonts w:ascii="Times New Roman" w:hAnsi="Times New Roman" w:cs="Times New Roman"/>
          <w:sz w:val="32"/>
          <w:szCs w:val="40"/>
        </w:rPr>
        <w:br w:type="page"/>
      </w:r>
    </w:p>
    <w:sdt>
      <w:sdtPr>
        <w:rPr>
          <w:rFonts w:ascii="宋体" w:hAnsi="宋体"/>
          <w:sz w:val="21"/>
        </w:rPr>
        <w:id w:val="147468452"/>
        <w15:color w:val="DBDBDB"/>
        <w:docPartObj>
          <w:docPartGallery w:val="Table of Contents"/>
          <w:docPartUnique/>
        </w:docPartObj>
      </w:sdtPr>
      <w:sdtEndPr/>
      <w:sdtContent>
        <w:p w:rsidR="006A56C6" w:rsidRDefault="006A56C6">
          <w:pPr>
            <w:spacing w:line="240" w:lineRule="auto"/>
            <w:jc w:val="center"/>
            <w:rPr>
              <w:rFonts w:ascii="宋体" w:hAnsi="宋体"/>
              <w:sz w:val="21"/>
            </w:rPr>
          </w:pPr>
        </w:p>
        <w:p w:rsidR="006A56C6" w:rsidRDefault="004E7190">
          <w:pPr>
            <w:spacing w:line="240" w:lineRule="auto"/>
            <w:jc w:val="center"/>
            <w:rPr>
              <w:b/>
              <w:bCs/>
              <w:sz w:val="32"/>
              <w:szCs w:val="32"/>
            </w:rPr>
          </w:pPr>
          <w:r>
            <w:rPr>
              <w:rFonts w:ascii="宋体" w:hAnsi="宋体"/>
              <w:b/>
              <w:bCs/>
              <w:sz w:val="32"/>
              <w:szCs w:val="32"/>
            </w:rPr>
            <w:t>目录</w:t>
          </w:r>
        </w:p>
        <w:p w:rsidR="006A56C6" w:rsidRDefault="004E7190">
          <w:pPr>
            <w:pStyle w:val="10"/>
            <w:tabs>
              <w:tab w:val="right" w:leader="dot" w:pos="8306"/>
            </w:tabs>
          </w:pPr>
          <w:r>
            <w:fldChar w:fldCharType="begin"/>
          </w:r>
          <w:r>
            <w:instrText xml:space="preserve">TOC \o "1-3" \h \u </w:instrText>
          </w:r>
          <w:r>
            <w:fldChar w:fldCharType="separate"/>
          </w:r>
          <w:hyperlink w:anchor="_Toc10952" w:history="1">
            <w:r>
              <w:rPr>
                <w:rFonts w:hint="eastAsia"/>
                <w:kern w:val="44"/>
              </w:rPr>
              <w:t>第一章</w:t>
            </w:r>
            <w:r>
              <w:rPr>
                <w:rFonts w:hint="eastAsia"/>
                <w:kern w:val="44"/>
              </w:rPr>
              <w:t xml:space="preserve"> </w:t>
            </w:r>
            <w:r>
              <w:rPr>
                <w:rFonts w:hint="eastAsia"/>
                <w:kern w:val="44"/>
              </w:rPr>
              <w:t>概述</w:t>
            </w:r>
            <w:r>
              <w:tab/>
            </w:r>
            <w:r>
              <w:fldChar w:fldCharType="begin"/>
            </w:r>
            <w:r>
              <w:instrText xml:space="preserve"> PAGEREF _Toc10952 \h </w:instrText>
            </w:r>
            <w:r>
              <w:fldChar w:fldCharType="separate"/>
            </w:r>
            <w:r>
              <w:t>1</w:t>
            </w:r>
            <w:r>
              <w:fldChar w:fldCharType="end"/>
            </w:r>
          </w:hyperlink>
        </w:p>
        <w:p w:rsidR="006A56C6" w:rsidRDefault="000C7BF2">
          <w:pPr>
            <w:pStyle w:val="20"/>
            <w:tabs>
              <w:tab w:val="right" w:leader="dot" w:pos="8306"/>
            </w:tabs>
            <w:ind w:left="560"/>
          </w:pPr>
          <w:hyperlink w:anchor="_Toc18792" w:history="1">
            <w:r w:rsidR="004E7190">
              <w:rPr>
                <w:rFonts w:ascii="宋体" w:hAnsi="宋体" w:cs="宋体" w:hint="eastAsia"/>
              </w:rPr>
              <w:t xml:space="preserve">1.1 </w:t>
            </w:r>
            <w:r w:rsidR="004E7190">
              <w:rPr>
                <w:rFonts w:ascii="Arial" w:hAnsi="Arial" w:hint="eastAsia"/>
              </w:rPr>
              <w:t>验证目的</w:t>
            </w:r>
            <w:r w:rsidR="004E7190">
              <w:tab/>
            </w:r>
            <w:r w:rsidR="004E7190">
              <w:fldChar w:fldCharType="begin"/>
            </w:r>
            <w:r w:rsidR="004E7190">
              <w:instrText xml:space="preserve"> PAGEREF _Toc18792 \h </w:instrText>
            </w:r>
            <w:r w:rsidR="004E7190">
              <w:fldChar w:fldCharType="separate"/>
            </w:r>
            <w:r w:rsidR="004E7190">
              <w:t>1</w:t>
            </w:r>
            <w:r w:rsidR="004E7190">
              <w:fldChar w:fldCharType="end"/>
            </w:r>
          </w:hyperlink>
        </w:p>
        <w:p w:rsidR="006A56C6" w:rsidRDefault="000C7BF2">
          <w:pPr>
            <w:pStyle w:val="20"/>
            <w:tabs>
              <w:tab w:val="right" w:leader="dot" w:pos="8306"/>
            </w:tabs>
            <w:ind w:left="560"/>
          </w:pPr>
          <w:hyperlink w:anchor="_Toc11184" w:history="1">
            <w:r w:rsidR="004E7190">
              <w:rPr>
                <w:rFonts w:ascii="宋体" w:hAnsi="宋体" w:cs="宋体" w:hint="eastAsia"/>
              </w:rPr>
              <w:t xml:space="preserve">1.2 </w:t>
            </w:r>
            <w:r w:rsidR="004E7190">
              <w:rPr>
                <w:rFonts w:ascii="Arial" w:hAnsi="Arial" w:hint="eastAsia"/>
              </w:rPr>
              <w:t>验证</w:t>
            </w:r>
            <w:r w:rsidR="004E7190">
              <w:rPr>
                <w:rFonts w:ascii="Arial" w:hAnsi="Arial"/>
              </w:rPr>
              <w:t>范围</w:t>
            </w:r>
            <w:r w:rsidR="004E7190">
              <w:tab/>
            </w:r>
            <w:r w:rsidR="004E7190">
              <w:fldChar w:fldCharType="begin"/>
            </w:r>
            <w:r w:rsidR="004E7190">
              <w:instrText xml:space="preserve"> PAGEREF _Toc11184 \h </w:instrText>
            </w:r>
            <w:r w:rsidR="004E7190">
              <w:fldChar w:fldCharType="separate"/>
            </w:r>
            <w:r w:rsidR="004E7190">
              <w:t>1</w:t>
            </w:r>
            <w:r w:rsidR="004E7190">
              <w:fldChar w:fldCharType="end"/>
            </w:r>
          </w:hyperlink>
        </w:p>
        <w:p w:rsidR="006A56C6" w:rsidRDefault="000C7BF2">
          <w:pPr>
            <w:pStyle w:val="20"/>
            <w:tabs>
              <w:tab w:val="right" w:leader="dot" w:pos="8306"/>
            </w:tabs>
            <w:ind w:left="560"/>
          </w:pPr>
          <w:hyperlink w:anchor="_Toc7182" w:history="1">
            <w:r w:rsidR="004E7190">
              <w:rPr>
                <w:rFonts w:ascii="宋体" w:hAnsi="宋体" w:cs="宋体" w:hint="eastAsia"/>
              </w:rPr>
              <w:t xml:space="preserve">1.3 </w:t>
            </w:r>
            <w:r w:rsidR="004E7190">
              <w:rPr>
                <w:rFonts w:ascii="Arial" w:hAnsi="Arial" w:hint="eastAsia"/>
              </w:rPr>
              <w:t>术语</w:t>
            </w:r>
            <w:r w:rsidR="004E7190">
              <w:tab/>
            </w:r>
            <w:r w:rsidR="004E7190">
              <w:fldChar w:fldCharType="begin"/>
            </w:r>
            <w:r w:rsidR="004E7190">
              <w:instrText xml:space="preserve"> PAGEREF _Toc7182 \h </w:instrText>
            </w:r>
            <w:r w:rsidR="004E7190">
              <w:fldChar w:fldCharType="separate"/>
            </w:r>
            <w:r w:rsidR="004E7190">
              <w:t>1</w:t>
            </w:r>
            <w:r w:rsidR="004E7190">
              <w:fldChar w:fldCharType="end"/>
            </w:r>
          </w:hyperlink>
        </w:p>
        <w:p w:rsidR="006A56C6" w:rsidRDefault="000C7BF2">
          <w:pPr>
            <w:pStyle w:val="20"/>
            <w:tabs>
              <w:tab w:val="right" w:leader="dot" w:pos="8306"/>
            </w:tabs>
            <w:ind w:left="560"/>
          </w:pPr>
          <w:hyperlink w:anchor="_Toc20546" w:history="1">
            <w:r w:rsidR="004E7190">
              <w:rPr>
                <w:rFonts w:ascii="宋体" w:hAnsi="宋体" w:cs="宋体" w:hint="eastAsia"/>
              </w:rPr>
              <w:t xml:space="preserve">1.4 </w:t>
            </w:r>
            <w:r w:rsidR="004E7190">
              <w:rPr>
                <w:rFonts w:ascii="Arial" w:hAnsi="Arial" w:hint="eastAsia"/>
              </w:rPr>
              <w:t>参考资料</w:t>
            </w:r>
            <w:r w:rsidR="004E7190">
              <w:tab/>
            </w:r>
            <w:r w:rsidR="004E7190">
              <w:fldChar w:fldCharType="begin"/>
            </w:r>
            <w:r w:rsidR="004E7190">
              <w:instrText xml:space="preserve"> PAGEREF _Toc20546 \h </w:instrText>
            </w:r>
            <w:r w:rsidR="004E7190">
              <w:fldChar w:fldCharType="separate"/>
            </w:r>
            <w:r w:rsidR="004E7190">
              <w:t>1</w:t>
            </w:r>
            <w:r w:rsidR="004E7190">
              <w:fldChar w:fldCharType="end"/>
            </w:r>
          </w:hyperlink>
        </w:p>
        <w:p w:rsidR="006A56C6" w:rsidRDefault="000C7BF2">
          <w:pPr>
            <w:pStyle w:val="10"/>
            <w:tabs>
              <w:tab w:val="right" w:leader="dot" w:pos="8306"/>
            </w:tabs>
          </w:pPr>
          <w:hyperlink w:anchor="_Toc748" w:history="1">
            <w:r w:rsidR="004E7190">
              <w:rPr>
                <w:rFonts w:hint="eastAsia"/>
                <w:kern w:val="44"/>
              </w:rPr>
              <w:t>第二章</w:t>
            </w:r>
            <w:r w:rsidR="004E7190">
              <w:rPr>
                <w:rFonts w:hint="eastAsia"/>
                <w:kern w:val="44"/>
              </w:rPr>
              <w:t xml:space="preserve"> </w:t>
            </w:r>
            <w:r w:rsidR="004E7190">
              <w:rPr>
                <w:rFonts w:hint="eastAsia"/>
                <w:kern w:val="44"/>
              </w:rPr>
              <w:t>验证条件</w:t>
            </w:r>
            <w:r w:rsidR="004E7190">
              <w:tab/>
            </w:r>
            <w:r w:rsidR="004E7190">
              <w:fldChar w:fldCharType="begin"/>
            </w:r>
            <w:r w:rsidR="004E7190">
              <w:instrText xml:space="preserve"> PAGEREF _Toc748 \h </w:instrText>
            </w:r>
            <w:r w:rsidR="004E7190">
              <w:fldChar w:fldCharType="separate"/>
            </w:r>
            <w:r w:rsidR="004E7190">
              <w:t>1</w:t>
            </w:r>
            <w:r w:rsidR="004E7190">
              <w:fldChar w:fldCharType="end"/>
            </w:r>
          </w:hyperlink>
        </w:p>
        <w:p w:rsidR="006A56C6" w:rsidRDefault="000C7BF2">
          <w:pPr>
            <w:pStyle w:val="20"/>
            <w:tabs>
              <w:tab w:val="right" w:leader="dot" w:pos="8306"/>
            </w:tabs>
            <w:ind w:left="560"/>
          </w:pPr>
          <w:hyperlink w:anchor="_Toc8077" w:history="1">
            <w:r w:rsidR="004E7190">
              <w:rPr>
                <w:rFonts w:ascii="宋体" w:hAnsi="宋体" w:cs="宋体" w:hint="eastAsia"/>
              </w:rPr>
              <w:t xml:space="preserve">2.1 </w:t>
            </w:r>
            <w:r w:rsidR="004E7190">
              <w:rPr>
                <w:rFonts w:ascii="Arial" w:hAnsi="Arial" w:hint="eastAsia"/>
              </w:rPr>
              <w:t>验证对象</w:t>
            </w:r>
            <w:r w:rsidR="004E7190">
              <w:tab/>
            </w:r>
            <w:r w:rsidR="004E7190">
              <w:fldChar w:fldCharType="begin"/>
            </w:r>
            <w:r w:rsidR="004E7190">
              <w:instrText xml:space="preserve"> PAGEREF _Toc8077 \h </w:instrText>
            </w:r>
            <w:r w:rsidR="004E7190">
              <w:fldChar w:fldCharType="separate"/>
            </w:r>
            <w:r w:rsidR="004E7190">
              <w:t>1</w:t>
            </w:r>
            <w:r w:rsidR="004E7190">
              <w:fldChar w:fldCharType="end"/>
            </w:r>
          </w:hyperlink>
        </w:p>
        <w:p w:rsidR="006A56C6" w:rsidRDefault="000C7BF2">
          <w:pPr>
            <w:pStyle w:val="20"/>
            <w:tabs>
              <w:tab w:val="right" w:leader="dot" w:pos="8306"/>
            </w:tabs>
            <w:ind w:left="560"/>
          </w:pPr>
          <w:hyperlink w:anchor="_Toc1151" w:history="1">
            <w:r w:rsidR="004E7190">
              <w:rPr>
                <w:rFonts w:ascii="宋体" w:hAnsi="宋体" w:cs="宋体" w:hint="eastAsia"/>
              </w:rPr>
              <w:t xml:space="preserve">2.2 </w:t>
            </w:r>
            <w:r w:rsidR="004E7190">
              <w:rPr>
                <w:rFonts w:ascii="Arial" w:hAnsi="Arial" w:hint="eastAsia"/>
              </w:rPr>
              <w:t>验证设备</w:t>
            </w:r>
            <w:r w:rsidR="004E7190">
              <w:rPr>
                <w:rFonts w:ascii="Arial" w:hAnsi="Arial" w:hint="eastAsia"/>
              </w:rPr>
              <w:t>/</w:t>
            </w:r>
            <w:r w:rsidR="004E7190">
              <w:rPr>
                <w:rFonts w:ascii="Arial" w:hAnsi="Arial" w:hint="eastAsia"/>
              </w:rPr>
              <w:t>工装</w:t>
            </w:r>
            <w:r w:rsidR="004E7190">
              <w:rPr>
                <w:rFonts w:ascii="Arial" w:hAnsi="Arial" w:hint="eastAsia"/>
              </w:rPr>
              <w:t>/</w:t>
            </w:r>
            <w:r w:rsidR="004E7190">
              <w:rPr>
                <w:rFonts w:ascii="Arial" w:hAnsi="Arial" w:hint="eastAsia"/>
              </w:rPr>
              <w:t>工具</w:t>
            </w:r>
            <w:r w:rsidR="004E7190">
              <w:tab/>
            </w:r>
            <w:r w:rsidR="004E7190">
              <w:fldChar w:fldCharType="begin"/>
            </w:r>
            <w:r w:rsidR="004E7190">
              <w:instrText xml:space="preserve"> PAGEREF _Toc1151 \h </w:instrText>
            </w:r>
            <w:r w:rsidR="004E7190">
              <w:fldChar w:fldCharType="separate"/>
            </w:r>
            <w:r w:rsidR="004E7190">
              <w:t>2</w:t>
            </w:r>
            <w:r w:rsidR="004E7190">
              <w:fldChar w:fldCharType="end"/>
            </w:r>
          </w:hyperlink>
        </w:p>
        <w:p w:rsidR="006A56C6" w:rsidRDefault="000C7BF2">
          <w:pPr>
            <w:pStyle w:val="20"/>
            <w:tabs>
              <w:tab w:val="right" w:leader="dot" w:pos="8306"/>
            </w:tabs>
            <w:ind w:left="560"/>
          </w:pPr>
          <w:hyperlink w:anchor="_Toc23322" w:history="1">
            <w:r w:rsidR="004E7190">
              <w:rPr>
                <w:rFonts w:ascii="宋体" w:hAnsi="宋体" w:cs="宋体" w:hint="eastAsia"/>
              </w:rPr>
              <w:t xml:space="preserve">2.3 </w:t>
            </w:r>
            <w:r w:rsidR="004E7190">
              <w:rPr>
                <w:rFonts w:ascii="Arial" w:hAnsi="Arial" w:hint="eastAsia"/>
              </w:rPr>
              <w:t>验证地点</w:t>
            </w:r>
            <w:r w:rsidR="004E7190">
              <w:tab/>
            </w:r>
            <w:r w:rsidR="004E7190">
              <w:fldChar w:fldCharType="begin"/>
            </w:r>
            <w:r w:rsidR="004E7190">
              <w:instrText xml:space="preserve"> PAGEREF _Toc23322 \h </w:instrText>
            </w:r>
            <w:r w:rsidR="004E7190">
              <w:fldChar w:fldCharType="separate"/>
            </w:r>
            <w:r w:rsidR="004E7190">
              <w:t>3</w:t>
            </w:r>
            <w:r w:rsidR="004E7190">
              <w:fldChar w:fldCharType="end"/>
            </w:r>
          </w:hyperlink>
        </w:p>
        <w:p w:rsidR="006A56C6" w:rsidRDefault="000C7BF2">
          <w:pPr>
            <w:pStyle w:val="20"/>
            <w:tabs>
              <w:tab w:val="right" w:leader="dot" w:pos="8306"/>
            </w:tabs>
            <w:ind w:left="560"/>
          </w:pPr>
          <w:hyperlink w:anchor="_Toc25891" w:history="1">
            <w:r w:rsidR="004E7190">
              <w:rPr>
                <w:rFonts w:ascii="宋体" w:hAnsi="宋体" w:cs="宋体" w:hint="eastAsia"/>
              </w:rPr>
              <w:t xml:space="preserve">2.4 </w:t>
            </w:r>
            <w:r w:rsidR="004E7190">
              <w:rPr>
                <w:rFonts w:ascii="Times New Roman" w:hAnsi="Times New Roman" w:cs="Times New Roman"/>
              </w:rPr>
              <w:t>验证时间</w:t>
            </w:r>
            <w:r w:rsidR="004E7190">
              <w:tab/>
            </w:r>
            <w:r w:rsidR="004E7190">
              <w:fldChar w:fldCharType="begin"/>
            </w:r>
            <w:r w:rsidR="004E7190">
              <w:instrText xml:space="preserve"> PAGEREF _Toc25891 \h </w:instrText>
            </w:r>
            <w:r w:rsidR="004E7190">
              <w:fldChar w:fldCharType="separate"/>
            </w:r>
            <w:r w:rsidR="004E7190">
              <w:t>3</w:t>
            </w:r>
            <w:r w:rsidR="004E7190">
              <w:fldChar w:fldCharType="end"/>
            </w:r>
          </w:hyperlink>
        </w:p>
        <w:p w:rsidR="006A56C6" w:rsidRDefault="000C7BF2">
          <w:pPr>
            <w:pStyle w:val="20"/>
            <w:tabs>
              <w:tab w:val="right" w:leader="dot" w:pos="8306"/>
            </w:tabs>
            <w:ind w:left="560"/>
          </w:pPr>
          <w:hyperlink w:anchor="_Toc744" w:history="1">
            <w:r w:rsidR="004E7190">
              <w:rPr>
                <w:rFonts w:ascii="宋体" w:hAnsi="宋体" w:cs="宋体" w:hint="eastAsia"/>
              </w:rPr>
              <w:t xml:space="preserve">2.5 </w:t>
            </w:r>
            <w:r w:rsidR="004E7190">
              <w:rPr>
                <w:rFonts w:ascii="Times New Roman" w:hAnsi="Times New Roman" w:cs="Times New Roman"/>
              </w:rPr>
              <w:t>验证环境</w:t>
            </w:r>
            <w:r w:rsidR="004E7190">
              <w:tab/>
            </w:r>
            <w:r w:rsidR="004E7190">
              <w:fldChar w:fldCharType="begin"/>
            </w:r>
            <w:r w:rsidR="004E7190">
              <w:instrText xml:space="preserve"> PAGEREF _Toc744 \h </w:instrText>
            </w:r>
            <w:r w:rsidR="004E7190">
              <w:fldChar w:fldCharType="separate"/>
            </w:r>
            <w:r w:rsidR="004E7190">
              <w:t>3</w:t>
            </w:r>
            <w:r w:rsidR="004E7190">
              <w:fldChar w:fldCharType="end"/>
            </w:r>
          </w:hyperlink>
        </w:p>
        <w:p w:rsidR="006A56C6" w:rsidRDefault="000C7BF2">
          <w:pPr>
            <w:pStyle w:val="20"/>
            <w:tabs>
              <w:tab w:val="right" w:leader="dot" w:pos="8306"/>
            </w:tabs>
            <w:ind w:left="560"/>
          </w:pPr>
          <w:hyperlink w:anchor="_Toc1450" w:history="1">
            <w:r w:rsidR="004E7190">
              <w:rPr>
                <w:rFonts w:ascii="宋体" w:hAnsi="宋体" w:cs="宋体" w:hint="eastAsia"/>
              </w:rPr>
              <w:t xml:space="preserve">2.6 </w:t>
            </w:r>
            <w:r w:rsidR="004E7190">
              <w:rPr>
                <w:rFonts w:ascii="Arial" w:hAnsi="Arial" w:hint="eastAsia"/>
              </w:rPr>
              <w:t>验证人员</w:t>
            </w:r>
            <w:r w:rsidR="004E7190">
              <w:tab/>
            </w:r>
            <w:r w:rsidR="004E7190">
              <w:fldChar w:fldCharType="begin"/>
            </w:r>
            <w:r w:rsidR="004E7190">
              <w:instrText xml:space="preserve"> PAGEREF _Toc1450 \h </w:instrText>
            </w:r>
            <w:r w:rsidR="004E7190">
              <w:fldChar w:fldCharType="separate"/>
            </w:r>
            <w:r w:rsidR="004E7190">
              <w:t>3</w:t>
            </w:r>
            <w:r w:rsidR="004E7190">
              <w:fldChar w:fldCharType="end"/>
            </w:r>
          </w:hyperlink>
        </w:p>
        <w:p w:rsidR="006A56C6" w:rsidRDefault="000C7BF2">
          <w:pPr>
            <w:pStyle w:val="10"/>
            <w:tabs>
              <w:tab w:val="right" w:leader="dot" w:pos="8306"/>
            </w:tabs>
          </w:pPr>
          <w:hyperlink w:anchor="_Toc31269" w:history="1">
            <w:r w:rsidR="004E7190">
              <w:rPr>
                <w:rFonts w:hint="eastAsia"/>
                <w:kern w:val="44"/>
              </w:rPr>
              <w:t>第三章</w:t>
            </w:r>
            <w:r w:rsidR="004E7190">
              <w:rPr>
                <w:rFonts w:hint="eastAsia"/>
                <w:kern w:val="44"/>
              </w:rPr>
              <w:t xml:space="preserve"> </w:t>
            </w:r>
            <w:r w:rsidR="004E7190">
              <w:rPr>
                <w:rFonts w:hint="eastAsia"/>
                <w:kern w:val="44"/>
              </w:rPr>
              <w:t>验证可接受准则</w:t>
            </w:r>
            <w:r w:rsidR="004E7190">
              <w:tab/>
            </w:r>
            <w:r w:rsidR="004E7190">
              <w:fldChar w:fldCharType="begin"/>
            </w:r>
            <w:r w:rsidR="004E7190">
              <w:instrText xml:space="preserve"> PAGEREF _Toc31269 \h </w:instrText>
            </w:r>
            <w:r w:rsidR="004E7190">
              <w:fldChar w:fldCharType="separate"/>
            </w:r>
            <w:r w:rsidR="004E7190">
              <w:t>3</w:t>
            </w:r>
            <w:r w:rsidR="004E7190">
              <w:fldChar w:fldCharType="end"/>
            </w:r>
          </w:hyperlink>
        </w:p>
        <w:p w:rsidR="006A56C6" w:rsidRDefault="000C7BF2">
          <w:pPr>
            <w:pStyle w:val="10"/>
            <w:tabs>
              <w:tab w:val="right" w:leader="dot" w:pos="8306"/>
            </w:tabs>
          </w:pPr>
          <w:hyperlink w:anchor="_Toc13216" w:history="1">
            <w:r w:rsidR="004E7190">
              <w:rPr>
                <w:rFonts w:hint="eastAsia"/>
                <w:kern w:val="44"/>
              </w:rPr>
              <w:t>第四章</w:t>
            </w:r>
            <w:r w:rsidR="004E7190">
              <w:rPr>
                <w:rFonts w:hint="eastAsia"/>
                <w:kern w:val="44"/>
              </w:rPr>
              <w:t xml:space="preserve"> </w:t>
            </w:r>
            <w:r w:rsidR="004E7190">
              <w:rPr>
                <w:rFonts w:hint="eastAsia"/>
                <w:kern w:val="44"/>
              </w:rPr>
              <w:t>验证方法与步骤</w:t>
            </w:r>
            <w:r w:rsidR="004E7190">
              <w:tab/>
            </w:r>
            <w:r w:rsidR="004E7190">
              <w:fldChar w:fldCharType="begin"/>
            </w:r>
            <w:r w:rsidR="004E7190">
              <w:instrText xml:space="preserve"> PAGEREF _Toc13216 \h </w:instrText>
            </w:r>
            <w:r w:rsidR="004E7190">
              <w:fldChar w:fldCharType="separate"/>
            </w:r>
            <w:r w:rsidR="004E7190">
              <w:t>4</w:t>
            </w:r>
            <w:r w:rsidR="004E7190">
              <w:fldChar w:fldCharType="end"/>
            </w:r>
          </w:hyperlink>
        </w:p>
        <w:p w:rsidR="006A56C6" w:rsidRDefault="000C7BF2">
          <w:pPr>
            <w:pStyle w:val="20"/>
            <w:tabs>
              <w:tab w:val="right" w:leader="dot" w:pos="8306"/>
            </w:tabs>
            <w:ind w:left="560"/>
          </w:pPr>
          <w:hyperlink w:anchor="_Toc23260" w:history="1">
            <w:r w:rsidR="004E7190">
              <w:rPr>
                <w:rFonts w:ascii="宋体" w:hAnsi="宋体" w:cs="宋体" w:hint="eastAsia"/>
              </w:rPr>
              <w:t xml:space="preserve">4.1 </w:t>
            </w:r>
            <w:r w:rsidR="004E7190">
              <w:rPr>
                <w:rFonts w:ascii="Arial" w:hAnsi="Arial" w:hint="eastAsia"/>
              </w:rPr>
              <w:t>验证方法</w:t>
            </w:r>
            <w:r w:rsidR="004E7190">
              <w:tab/>
            </w:r>
            <w:r w:rsidR="004E7190">
              <w:fldChar w:fldCharType="begin"/>
            </w:r>
            <w:r w:rsidR="004E7190">
              <w:instrText xml:space="preserve"> PAGEREF _Toc23260 \h </w:instrText>
            </w:r>
            <w:r w:rsidR="004E7190">
              <w:fldChar w:fldCharType="separate"/>
            </w:r>
            <w:r w:rsidR="004E7190">
              <w:t>4</w:t>
            </w:r>
            <w:r w:rsidR="004E7190">
              <w:fldChar w:fldCharType="end"/>
            </w:r>
          </w:hyperlink>
        </w:p>
        <w:p w:rsidR="006A56C6" w:rsidRDefault="000C7BF2">
          <w:pPr>
            <w:pStyle w:val="20"/>
            <w:tabs>
              <w:tab w:val="right" w:leader="dot" w:pos="8306"/>
            </w:tabs>
            <w:ind w:left="560"/>
          </w:pPr>
          <w:hyperlink w:anchor="_Toc24783" w:history="1">
            <w:r w:rsidR="004E7190">
              <w:rPr>
                <w:rFonts w:ascii="宋体" w:hAnsi="宋体" w:cs="宋体" w:hint="eastAsia"/>
              </w:rPr>
              <w:t xml:space="preserve">4.2 </w:t>
            </w:r>
            <w:r w:rsidR="004E7190">
              <w:rPr>
                <w:rFonts w:ascii="Arial" w:hAnsi="Arial" w:hint="eastAsia"/>
              </w:rPr>
              <w:t>验证步骤</w:t>
            </w:r>
            <w:r w:rsidR="004E7190">
              <w:tab/>
            </w:r>
            <w:r w:rsidR="004E7190">
              <w:fldChar w:fldCharType="begin"/>
            </w:r>
            <w:r w:rsidR="004E7190">
              <w:instrText xml:space="preserve"> PAGEREF _Toc24783 \h </w:instrText>
            </w:r>
            <w:r w:rsidR="004E7190">
              <w:fldChar w:fldCharType="separate"/>
            </w:r>
            <w:r w:rsidR="004E7190">
              <w:t>4</w:t>
            </w:r>
            <w:r w:rsidR="004E7190">
              <w:fldChar w:fldCharType="end"/>
            </w:r>
          </w:hyperlink>
        </w:p>
        <w:p w:rsidR="006A56C6" w:rsidRDefault="000C7BF2">
          <w:pPr>
            <w:pStyle w:val="10"/>
            <w:tabs>
              <w:tab w:val="right" w:leader="dot" w:pos="8306"/>
            </w:tabs>
          </w:pPr>
          <w:hyperlink w:anchor="_Toc14324" w:history="1">
            <w:r w:rsidR="004E7190">
              <w:rPr>
                <w:rFonts w:hint="eastAsia"/>
                <w:kern w:val="44"/>
              </w:rPr>
              <w:t>第五章</w:t>
            </w:r>
            <w:r w:rsidR="004E7190">
              <w:rPr>
                <w:rFonts w:hint="eastAsia"/>
                <w:kern w:val="44"/>
              </w:rPr>
              <w:t xml:space="preserve"> </w:t>
            </w:r>
            <w:r w:rsidR="004E7190">
              <w:rPr>
                <w:rFonts w:hint="eastAsia"/>
                <w:kern w:val="44"/>
              </w:rPr>
              <w:t>验证结果与结论</w:t>
            </w:r>
            <w:r w:rsidR="004E7190">
              <w:tab/>
            </w:r>
            <w:r w:rsidR="004E7190">
              <w:fldChar w:fldCharType="begin"/>
            </w:r>
            <w:r w:rsidR="004E7190">
              <w:instrText xml:space="preserve"> PAGEREF _Toc14324 \h </w:instrText>
            </w:r>
            <w:r w:rsidR="004E7190">
              <w:fldChar w:fldCharType="separate"/>
            </w:r>
            <w:r w:rsidR="004E7190">
              <w:t>5</w:t>
            </w:r>
            <w:r w:rsidR="004E7190">
              <w:fldChar w:fldCharType="end"/>
            </w:r>
          </w:hyperlink>
        </w:p>
        <w:p w:rsidR="006A56C6" w:rsidRDefault="004E7190">
          <w:pPr>
            <w:sectPr w:rsidR="006A56C6">
              <w:headerReference w:type="default" r:id="rId8"/>
              <w:footerReference w:type="default" r:id="rId9"/>
              <w:pgSz w:w="11906" w:h="16838"/>
              <w:pgMar w:top="1417" w:right="1800" w:bottom="850" w:left="1800" w:header="851" w:footer="283" w:gutter="0"/>
              <w:pgNumType w:start="1"/>
              <w:cols w:space="0"/>
              <w:docGrid w:type="lines" w:linePitch="380"/>
            </w:sectPr>
          </w:pPr>
          <w:r>
            <w:fldChar w:fldCharType="end"/>
          </w:r>
        </w:p>
      </w:sdtContent>
    </w:sdt>
    <w:p w:rsidR="006A56C6" w:rsidRDefault="004E7190">
      <w:pPr>
        <w:keepNext/>
        <w:keepLines/>
        <w:numPr>
          <w:ilvl w:val="0"/>
          <w:numId w:val="1"/>
        </w:numPr>
        <w:spacing w:before="100" w:after="90" w:line="240" w:lineRule="auto"/>
        <w:outlineLvl w:val="0"/>
        <w:rPr>
          <w:b/>
          <w:kern w:val="44"/>
          <w:sz w:val="32"/>
        </w:rPr>
      </w:pPr>
      <w:bookmarkStart w:id="3" w:name="_Toc185"/>
      <w:bookmarkStart w:id="4" w:name="_Toc25494"/>
      <w:bookmarkStart w:id="5" w:name="_Toc30924"/>
      <w:bookmarkStart w:id="6" w:name="_Toc24226"/>
      <w:bookmarkStart w:id="7" w:name="_Toc10239"/>
      <w:bookmarkStart w:id="8" w:name="_Toc1217"/>
      <w:bookmarkStart w:id="9" w:name="_Toc8498"/>
      <w:bookmarkStart w:id="10" w:name="_Toc10952"/>
      <w:bookmarkStart w:id="11" w:name="_Toc13356"/>
      <w:bookmarkStart w:id="12" w:name="_Toc27104"/>
      <w:bookmarkStart w:id="13" w:name="_Toc26683"/>
      <w:r>
        <w:rPr>
          <w:rFonts w:hint="eastAsia"/>
          <w:b/>
          <w:kern w:val="44"/>
          <w:sz w:val="32"/>
        </w:rPr>
        <w:lastRenderedPageBreak/>
        <w:t>概述</w:t>
      </w:r>
      <w:bookmarkEnd w:id="3"/>
      <w:bookmarkEnd w:id="4"/>
      <w:bookmarkEnd w:id="5"/>
      <w:bookmarkEnd w:id="6"/>
      <w:bookmarkEnd w:id="7"/>
      <w:bookmarkEnd w:id="8"/>
      <w:bookmarkEnd w:id="9"/>
      <w:bookmarkEnd w:id="10"/>
      <w:bookmarkEnd w:id="11"/>
      <w:bookmarkEnd w:id="12"/>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14" w:name="_Toc9537"/>
      <w:bookmarkStart w:id="15" w:name="_Toc18792"/>
      <w:bookmarkStart w:id="16" w:name="_Toc7898"/>
      <w:bookmarkStart w:id="17" w:name="_Toc24130"/>
      <w:bookmarkStart w:id="18" w:name="_Toc1912"/>
      <w:bookmarkStart w:id="19" w:name="_Toc26376"/>
      <w:bookmarkStart w:id="20" w:name="_Toc32383"/>
      <w:bookmarkStart w:id="21" w:name="_Toc23347"/>
      <w:bookmarkStart w:id="22" w:name="_Toc14588"/>
      <w:bookmarkStart w:id="23" w:name="_Toc8853"/>
      <w:r>
        <w:rPr>
          <w:rFonts w:ascii="Arial" w:hAnsi="Arial" w:hint="eastAsia"/>
          <w:b/>
        </w:rPr>
        <w:t>验证目的</w:t>
      </w:r>
      <w:bookmarkEnd w:id="14"/>
      <w:bookmarkEnd w:id="15"/>
      <w:bookmarkEnd w:id="16"/>
      <w:bookmarkEnd w:id="17"/>
      <w:bookmarkEnd w:id="18"/>
      <w:bookmarkEnd w:id="19"/>
      <w:bookmarkEnd w:id="20"/>
      <w:bookmarkEnd w:id="21"/>
      <w:bookmarkEnd w:id="22"/>
      <w:bookmarkEnd w:id="23"/>
    </w:p>
    <w:p w:rsidR="006A56C6" w:rsidRDefault="007A1AD7">
      <w:pPr>
        <w:ind w:firstLineChars="200" w:firstLine="480"/>
        <w:rPr>
          <w:rFonts w:ascii="Times New Roman" w:hAnsi="Times New Roman" w:cs="Times New Roman"/>
          <w:color w:val="A5A5A5" w:themeColor="accent3"/>
          <w:sz w:val="24"/>
        </w:rPr>
      </w:pPr>
      <w:r>
        <w:rPr>
          <w:rFonts w:ascii="Times New Roman" w:hAnsi="Times New Roman" w:cs="Times New Roman" w:hint="eastAsia"/>
          <w:sz w:val="24"/>
        </w:rPr>
        <w:t>M</w:t>
      </w:r>
      <w:r>
        <w:rPr>
          <w:rFonts w:ascii="Times New Roman" w:hAnsi="Times New Roman" w:cs="Times New Roman"/>
          <w:sz w:val="24"/>
        </w:rPr>
        <w:t>S-002</w:t>
      </w:r>
      <w:r>
        <w:rPr>
          <w:rFonts w:ascii="Times New Roman" w:hAnsi="Times New Roman" w:cs="Times New Roman" w:hint="eastAsia"/>
          <w:sz w:val="24"/>
        </w:rPr>
        <w:t>台车在正常工作过程中需要</w:t>
      </w:r>
      <w:r w:rsidR="00E66C0C">
        <w:rPr>
          <w:rFonts w:ascii="Times New Roman" w:hAnsi="Times New Roman" w:cs="Times New Roman" w:hint="eastAsia"/>
          <w:sz w:val="24"/>
        </w:rPr>
        <w:t>通过</w:t>
      </w:r>
      <w:r>
        <w:rPr>
          <w:rFonts w:ascii="Times New Roman" w:hAnsi="Times New Roman" w:cs="Times New Roman" w:hint="eastAsia"/>
          <w:sz w:val="24"/>
        </w:rPr>
        <w:t>示踪器</w:t>
      </w:r>
      <w:r w:rsidR="00E66C0C">
        <w:rPr>
          <w:rFonts w:ascii="Times New Roman" w:hAnsi="Times New Roman" w:cs="Times New Roman" w:hint="eastAsia"/>
          <w:sz w:val="24"/>
        </w:rPr>
        <w:t>上的反光球</w:t>
      </w:r>
      <w:r w:rsidR="00427DEA">
        <w:rPr>
          <w:rFonts w:ascii="Times New Roman" w:hAnsi="Times New Roman" w:cs="Times New Roman" w:hint="eastAsia"/>
          <w:sz w:val="24"/>
        </w:rPr>
        <w:t>进行</w:t>
      </w:r>
      <w:r w:rsidR="00E66C0C">
        <w:rPr>
          <w:rFonts w:ascii="Times New Roman" w:hAnsi="Times New Roman" w:cs="Times New Roman" w:hint="eastAsia"/>
          <w:sz w:val="24"/>
        </w:rPr>
        <w:t>实时定位以提高导航精度。示踪器在其使用寿命内是重复使用的手术器械，手术前需要进行消毒灭菌处理。反光球表面通常涂有一层反光材料，容易被各种液体腐蚀影响使用效果。因此，示踪器结构需要有一定的防水能力已确保反光球的涂层在器械消毒灭菌过程中不会有液体污染涂层。</w:t>
      </w:r>
      <w:r w:rsidR="004E7190">
        <w:rPr>
          <w:rFonts w:ascii="Times New Roman" w:hAnsi="Times New Roman" w:cs="Times New Roman"/>
          <w:sz w:val="24"/>
        </w:rPr>
        <w:t>故需要验证</w:t>
      </w:r>
      <w:r w:rsidR="00E66C0C">
        <w:rPr>
          <w:rFonts w:ascii="Times New Roman" w:hAnsi="Times New Roman" w:cs="Times New Roman" w:hint="eastAsia"/>
          <w:sz w:val="24"/>
        </w:rPr>
        <w:t>当前的示踪器结构是否可以达到预期的密封要求以保护反光球。</w:t>
      </w:r>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24" w:name="_Toc12483"/>
      <w:bookmarkStart w:id="25" w:name="_Toc8655"/>
      <w:bookmarkStart w:id="26" w:name="_Toc21184"/>
      <w:bookmarkStart w:id="27" w:name="_Toc21514"/>
      <w:bookmarkStart w:id="28" w:name="_Toc11184"/>
      <w:bookmarkStart w:id="29" w:name="_Toc17151"/>
      <w:bookmarkStart w:id="30" w:name="_Toc26745"/>
      <w:bookmarkStart w:id="31" w:name="_Toc27142"/>
      <w:bookmarkStart w:id="32" w:name="_Toc32447"/>
      <w:r>
        <w:rPr>
          <w:rFonts w:ascii="Arial" w:hAnsi="Arial" w:hint="eastAsia"/>
          <w:b/>
        </w:rPr>
        <w:t>验证</w:t>
      </w:r>
      <w:r>
        <w:rPr>
          <w:rFonts w:ascii="Arial" w:hAnsi="Arial"/>
          <w:b/>
        </w:rPr>
        <w:t>范围</w:t>
      </w:r>
      <w:bookmarkStart w:id="33" w:name="_Toc32161"/>
      <w:bookmarkStart w:id="34" w:name="_Toc18639"/>
      <w:bookmarkStart w:id="35" w:name="_Toc11648"/>
      <w:bookmarkStart w:id="36" w:name="_Toc4427"/>
      <w:bookmarkStart w:id="37" w:name="_Toc22393"/>
      <w:bookmarkStart w:id="38" w:name="_Toc329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6A56C6" w:rsidRDefault="00E66C0C">
      <w:pPr>
        <w:ind w:firstLineChars="200" w:firstLine="480"/>
        <w:rPr>
          <w:sz w:val="24"/>
        </w:rPr>
      </w:pPr>
      <w:r>
        <w:rPr>
          <w:rFonts w:hint="eastAsia"/>
          <w:sz w:val="24"/>
        </w:rPr>
        <w:t>所有示踪器安装反光球的结构一致且示踪器使用寿命相同，因此只需要选择其中一款示踪器进行验证即可。</w:t>
      </w:r>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39" w:name="_Toc20781"/>
      <w:bookmarkStart w:id="40" w:name="_Toc25521"/>
      <w:bookmarkStart w:id="41" w:name="_Toc24793"/>
      <w:bookmarkStart w:id="42" w:name="_Toc24382"/>
      <w:bookmarkStart w:id="43" w:name="_Toc18489"/>
      <w:bookmarkStart w:id="44" w:name="_Toc7182"/>
      <w:bookmarkStart w:id="45" w:name="_Toc13067"/>
      <w:bookmarkStart w:id="46" w:name="_Toc32484"/>
      <w:bookmarkStart w:id="47" w:name="_Toc17305"/>
      <w:bookmarkStart w:id="48" w:name="_Toc11457"/>
      <w:r>
        <w:rPr>
          <w:rFonts w:ascii="Arial" w:hAnsi="Arial" w:hint="eastAsia"/>
          <w:b/>
        </w:rPr>
        <w:t>术语</w:t>
      </w:r>
      <w:bookmarkEnd w:id="39"/>
      <w:bookmarkEnd w:id="40"/>
      <w:bookmarkEnd w:id="41"/>
      <w:bookmarkEnd w:id="42"/>
      <w:bookmarkEnd w:id="43"/>
      <w:bookmarkEnd w:id="44"/>
      <w:bookmarkEnd w:id="45"/>
      <w:bookmarkEnd w:id="46"/>
      <w:bookmarkEnd w:id="47"/>
    </w:p>
    <w:p w:rsidR="006A56C6" w:rsidRDefault="0056187C" w:rsidP="0056187C">
      <w:pPr>
        <w:ind w:firstLine="420"/>
        <w:rPr>
          <w:sz w:val="24"/>
        </w:rPr>
      </w:pPr>
      <w:r>
        <w:rPr>
          <w:rFonts w:hint="eastAsia"/>
          <w:sz w:val="24"/>
        </w:rPr>
        <w:t>N</w:t>
      </w:r>
      <w:r>
        <w:rPr>
          <w:sz w:val="24"/>
        </w:rPr>
        <w:t>/A</w:t>
      </w:r>
    </w:p>
    <w:p w:rsidR="006A56C6" w:rsidRDefault="0056187C">
      <w:pPr>
        <w:keepNext/>
        <w:keepLines/>
        <w:numPr>
          <w:ilvl w:val="1"/>
          <w:numId w:val="1"/>
        </w:numPr>
        <w:tabs>
          <w:tab w:val="left" w:pos="420"/>
        </w:tabs>
        <w:spacing w:before="140" w:after="140" w:line="240" w:lineRule="auto"/>
        <w:outlineLvl w:val="1"/>
        <w:rPr>
          <w:rFonts w:ascii="Arial" w:hAnsi="Arial"/>
          <w:b/>
        </w:rPr>
      </w:pPr>
      <w:r>
        <w:rPr>
          <w:rFonts w:ascii="Arial" w:hAnsi="Arial" w:hint="eastAsia"/>
          <w:b/>
        </w:rPr>
        <w:t>法规标准</w:t>
      </w:r>
    </w:p>
    <w:p w:rsidR="006A56C6" w:rsidRDefault="0056187C">
      <w:pPr>
        <w:ind w:firstLine="420"/>
        <w:rPr>
          <w:sz w:val="24"/>
        </w:rPr>
      </w:pPr>
      <w:r>
        <w:rPr>
          <w:rFonts w:hint="eastAsia"/>
          <w:sz w:val="24"/>
        </w:rPr>
        <w:t>N</w:t>
      </w:r>
      <w:r>
        <w:rPr>
          <w:sz w:val="24"/>
        </w:rPr>
        <w:t>/A</w:t>
      </w:r>
    </w:p>
    <w:p w:rsidR="006A56C6" w:rsidRDefault="004E7190">
      <w:pPr>
        <w:keepNext/>
        <w:keepLines/>
        <w:numPr>
          <w:ilvl w:val="0"/>
          <w:numId w:val="1"/>
        </w:numPr>
        <w:spacing w:before="100" w:after="90" w:line="240" w:lineRule="auto"/>
        <w:jc w:val="left"/>
        <w:outlineLvl w:val="0"/>
        <w:rPr>
          <w:b/>
          <w:kern w:val="44"/>
          <w:sz w:val="32"/>
        </w:rPr>
      </w:pPr>
      <w:bookmarkStart w:id="49" w:name="_Toc748"/>
      <w:bookmarkStart w:id="50" w:name="_Toc4826"/>
      <w:bookmarkStart w:id="51" w:name="_Toc1867"/>
      <w:bookmarkStart w:id="52" w:name="_Toc13206"/>
      <w:bookmarkStart w:id="53" w:name="_Toc24202"/>
      <w:bookmarkStart w:id="54" w:name="_Toc9422"/>
      <w:bookmarkStart w:id="55" w:name="_Toc1748"/>
      <w:bookmarkStart w:id="56" w:name="_Toc477"/>
      <w:bookmarkStart w:id="57" w:name="_Toc9934"/>
      <w:r>
        <w:rPr>
          <w:rFonts w:hint="eastAsia"/>
          <w:b/>
          <w:kern w:val="44"/>
          <w:sz w:val="32"/>
        </w:rPr>
        <w:t>验证条件</w:t>
      </w:r>
      <w:bookmarkEnd w:id="49"/>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58" w:name="_Toc8077"/>
      <w:bookmarkEnd w:id="48"/>
      <w:r>
        <w:rPr>
          <w:rFonts w:ascii="Arial" w:hAnsi="Arial" w:hint="eastAsia"/>
          <w:b/>
        </w:rPr>
        <w:t>验证对象</w:t>
      </w:r>
      <w:bookmarkEnd w:id="50"/>
      <w:bookmarkEnd w:id="51"/>
      <w:bookmarkEnd w:id="52"/>
      <w:bookmarkEnd w:id="53"/>
      <w:bookmarkEnd w:id="54"/>
      <w:bookmarkEnd w:id="55"/>
      <w:bookmarkEnd w:id="56"/>
      <w:bookmarkEnd w:id="57"/>
      <w:bookmarkEnd w:id="58"/>
    </w:p>
    <w:tbl>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2217"/>
        <w:gridCol w:w="2402"/>
        <w:gridCol w:w="1845"/>
      </w:tblGrid>
      <w:tr w:rsidR="006A56C6">
        <w:trPr>
          <w:jc w:val="center"/>
        </w:trPr>
        <w:tc>
          <w:tcPr>
            <w:tcW w:w="1206" w:type="pct"/>
            <w:shd w:val="clear" w:color="auto" w:fill="auto"/>
            <w:vAlign w:val="center"/>
          </w:tcPr>
          <w:p w:rsidR="006A56C6" w:rsidRDefault="004E7190">
            <w:pPr>
              <w:spacing w:line="240" w:lineRule="auto"/>
              <w:jc w:val="center"/>
              <w:rPr>
                <w:rFonts w:ascii="Calibri" w:hAnsi="Calibri" w:cs="Times New Roman"/>
                <w:sz w:val="24"/>
              </w:rPr>
            </w:pPr>
            <w:bookmarkStart w:id="59" w:name="_Toc27561"/>
            <w:r>
              <w:rPr>
                <w:rFonts w:ascii="Calibri" w:hAnsi="Calibri" w:cs="Times New Roman" w:hint="eastAsia"/>
                <w:sz w:val="24"/>
              </w:rPr>
              <w:t>设备编号</w:t>
            </w:r>
          </w:p>
        </w:tc>
        <w:tc>
          <w:tcPr>
            <w:tcW w:w="1300"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设备名称</w:t>
            </w:r>
          </w:p>
        </w:tc>
        <w:tc>
          <w:tcPr>
            <w:tcW w:w="1409"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型号规格</w:t>
            </w:r>
          </w:p>
        </w:tc>
        <w:tc>
          <w:tcPr>
            <w:tcW w:w="1083"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备注</w:t>
            </w:r>
          </w:p>
        </w:tc>
      </w:tr>
      <w:tr w:rsidR="006A56C6">
        <w:trPr>
          <w:jc w:val="center"/>
        </w:trPr>
        <w:tc>
          <w:tcPr>
            <w:tcW w:w="1206"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w:t>
            </w:r>
          </w:p>
        </w:tc>
        <w:tc>
          <w:tcPr>
            <w:tcW w:w="1300"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示踪器</w:t>
            </w:r>
          </w:p>
        </w:tc>
        <w:tc>
          <w:tcPr>
            <w:tcW w:w="1409" w:type="pct"/>
            <w:shd w:val="clear" w:color="auto" w:fill="auto"/>
            <w:vAlign w:val="center"/>
          </w:tcPr>
          <w:p w:rsidR="006A56C6" w:rsidRDefault="006A56C6">
            <w:pPr>
              <w:spacing w:line="240" w:lineRule="auto"/>
              <w:jc w:val="center"/>
              <w:rPr>
                <w:rFonts w:ascii="Calibri" w:hAnsi="Calibri" w:cs="Times New Roman"/>
                <w:sz w:val="24"/>
              </w:rPr>
            </w:pPr>
          </w:p>
        </w:tc>
        <w:tc>
          <w:tcPr>
            <w:tcW w:w="1083" w:type="pct"/>
            <w:shd w:val="clear" w:color="auto" w:fill="auto"/>
            <w:vAlign w:val="center"/>
          </w:tcPr>
          <w:p w:rsidR="006A56C6" w:rsidRDefault="006A56C6">
            <w:pPr>
              <w:spacing w:line="240" w:lineRule="auto"/>
              <w:jc w:val="center"/>
              <w:rPr>
                <w:rFonts w:ascii="Times New Roman" w:hAnsi="Times New Roman" w:cs="Times New Roman"/>
                <w:sz w:val="24"/>
              </w:rPr>
            </w:pPr>
          </w:p>
        </w:tc>
      </w:tr>
    </w:tbl>
    <w:p w:rsidR="006A56C6" w:rsidRDefault="006A56C6" w:rsidP="00E9039B">
      <w:pPr>
        <w:pStyle w:val="a4"/>
      </w:pPr>
      <w:bookmarkStart w:id="60" w:name="_Toc21937"/>
      <w:bookmarkStart w:id="61" w:name="_Toc10789"/>
      <w:bookmarkStart w:id="62" w:name="_Toc31328"/>
      <w:bookmarkStart w:id="63" w:name="_Toc28399"/>
      <w:bookmarkStart w:id="64" w:name="_Toc11532"/>
      <w:bookmarkStart w:id="65" w:name="_Toc18418"/>
      <w:bookmarkStart w:id="66" w:name="_Toc27341"/>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67" w:name="_Toc1151"/>
      <w:r>
        <w:rPr>
          <w:rFonts w:ascii="Arial" w:hAnsi="Arial" w:hint="eastAsia"/>
          <w:b/>
        </w:rPr>
        <w:t>验证设备</w:t>
      </w:r>
      <w:r>
        <w:rPr>
          <w:rFonts w:ascii="Arial" w:hAnsi="Arial" w:hint="eastAsia"/>
          <w:b/>
        </w:rPr>
        <w:t>/</w:t>
      </w:r>
      <w:r>
        <w:rPr>
          <w:rFonts w:ascii="Arial" w:hAnsi="Arial" w:hint="eastAsia"/>
          <w:b/>
        </w:rPr>
        <w:t>工装</w:t>
      </w:r>
      <w:r>
        <w:rPr>
          <w:rFonts w:ascii="Arial" w:hAnsi="Arial" w:hint="eastAsia"/>
          <w:b/>
        </w:rPr>
        <w:t>/</w:t>
      </w:r>
      <w:r>
        <w:rPr>
          <w:rFonts w:ascii="Arial" w:hAnsi="Arial" w:hint="eastAsia"/>
          <w:b/>
        </w:rPr>
        <w:t>工具</w:t>
      </w:r>
      <w:bookmarkEnd w:id="60"/>
      <w:bookmarkEnd w:id="61"/>
      <w:bookmarkEnd w:id="62"/>
      <w:bookmarkEnd w:id="63"/>
      <w:bookmarkEnd w:id="64"/>
      <w:bookmarkEnd w:id="65"/>
      <w:bookmarkEnd w:id="66"/>
      <w:bookmarkEnd w:id="67"/>
    </w:p>
    <w:tbl>
      <w:tblPr>
        <w:tblW w:w="504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2"/>
        <w:gridCol w:w="2235"/>
        <w:gridCol w:w="2373"/>
        <w:gridCol w:w="2500"/>
      </w:tblGrid>
      <w:tr w:rsidR="006A56C6" w:rsidTr="00E9039B">
        <w:trPr>
          <w:jc w:val="center"/>
        </w:trPr>
        <w:tc>
          <w:tcPr>
            <w:tcW w:w="863"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设备编号</w:t>
            </w:r>
          </w:p>
        </w:tc>
        <w:tc>
          <w:tcPr>
            <w:tcW w:w="1301"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设备名称</w:t>
            </w:r>
          </w:p>
        </w:tc>
        <w:tc>
          <w:tcPr>
            <w:tcW w:w="1381"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型号规格</w:t>
            </w:r>
          </w:p>
        </w:tc>
        <w:tc>
          <w:tcPr>
            <w:tcW w:w="1455"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备注</w:t>
            </w:r>
          </w:p>
        </w:tc>
      </w:tr>
      <w:tr w:rsidR="006A56C6" w:rsidTr="00E9039B">
        <w:trPr>
          <w:jc w:val="center"/>
        </w:trPr>
        <w:tc>
          <w:tcPr>
            <w:tcW w:w="863"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w:t>
            </w:r>
          </w:p>
        </w:tc>
        <w:tc>
          <w:tcPr>
            <w:tcW w:w="1301"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水感标签</w:t>
            </w:r>
          </w:p>
        </w:tc>
        <w:tc>
          <w:tcPr>
            <w:tcW w:w="1381" w:type="pct"/>
            <w:shd w:val="clear" w:color="auto" w:fill="auto"/>
            <w:vAlign w:val="center"/>
          </w:tcPr>
          <w:p w:rsidR="006A56C6" w:rsidRDefault="004E7190">
            <w:pPr>
              <w:spacing w:line="240" w:lineRule="auto"/>
              <w:jc w:val="center"/>
              <w:rPr>
                <w:rFonts w:ascii="Calibri" w:hAnsi="Calibri" w:cs="Times New Roman"/>
                <w:sz w:val="24"/>
              </w:rPr>
            </w:pPr>
            <w:r>
              <w:rPr>
                <w:rFonts w:ascii="Calibri" w:hAnsi="Calibri" w:cs="Times New Roman" w:hint="eastAsia"/>
                <w:sz w:val="24"/>
              </w:rPr>
              <w:t>Φ</w:t>
            </w:r>
            <w:r>
              <w:rPr>
                <w:rFonts w:ascii="Calibri" w:hAnsi="Calibri" w:cs="Times New Roman" w:hint="eastAsia"/>
                <w:sz w:val="24"/>
              </w:rPr>
              <w:t>5mmX1mm</w:t>
            </w:r>
          </w:p>
        </w:tc>
        <w:tc>
          <w:tcPr>
            <w:tcW w:w="1455" w:type="pct"/>
            <w:shd w:val="clear" w:color="auto" w:fill="auto"/>
            <w:vAlign w:val="center"/>
          </w:tcPr>
          <w:p w:rsidR="006A56C6" w:rsidRDefault="0056187C">
            <w:pPr>
              <w:spacing w:line="240" w:lineRule="auto"/>
              <w:jc w:val="center"/>
              <w:rPr>
                <w:rFonts w:ascii="Calibri" w:hAnsi="Calibri" w:cs="Times New Roman"/>
                <w:sz w:val="24"/>
              </w:rPr>
            </w:pPr>
            <w:r>
              <w:rPr>
                <w:rFonts w:ascii="Calibri" w:hAnsi="Calibri" w:cs="Times New Roman" w:hint="eastAsia"/>
                <w:sz w:val="24"/>
              </w:rPr>
              <w:t>/</w:t>
            </w:r>
          </w:p>
        </w:tc>
      </w:tr>
      <w:tr w:rsidR="006A56C6" w:rsidTr="00E9039B">
        <w:trPr>
          <w:jc w:val="center"/>
        </w:trPr>
        <w:tc>
          <w:tcPr>
            <w:tcW w:w="863" w:type="pct"/>
            <w:shd w:val="clear" w:color="auto" w:fill="auto"/>
            <w:vAlign w:val="center"/>
          </w:tcPr>
          <w:p w:rsidR="006A56C6" w:rsidRDefault="0056187C">
            <w:pPr>
              <w:spacing w:line="240" w:lineRule="auto"/>
              <w:jc w:val="center"/>
              <w:rPr>
                <w:rFonts w:ascii="Calibri" w:hAnsi="Calibri" w:cs="Times New Roman"/>
                <w:sz w:val="24"/>
              </w:rPr>
            </w:pPr>
            <w:r>
              <w:rPr>
                <w:rFonts w:ascii="Calibri" w:hAnsi="Calibri" w:cs="Times New Roman" w:hint="eastAsia"/>
                <w:sz w:val="24"/>
              </w:rPr>
              <w:t>/</w:t>
            </w:r>
          </w:p>
        </w:tc>
        <w:tc>
          <w:tcPr>
            <w:tcW w:w="1301" w:type="pct"/>
            <w:shd w:val="clear" w:color="auto" w:fill="auto"/>
            <w:vAlign w:val="center"/>
          </w:tcPr>
          <w:p w:rsidR="006A56C6" w:rsidRDefault="0056187C">
            <w:pPr>
              <w:spacing w:line="240" w:lineRule="auto"/>
              <w:jc w:val="center"/>
              <w:rPr>
                <w:rFonts w:ascii="Times New Roman" w:hAnsi="Times New Roman" w:cs="Times New Roman"/>
                <w:sz w:val="24"/>
              </w:rPr>
            </w:pPr>
            <w:r>
              <w:rPr>
                <w:rFonts w:ascii="Times New Roman" w:hAnsi="Times New Roman" w:cs="Times New Roman" w:hint="eastAsia"/>
                <w:sz w:val="24"/>
              </w:rPr>
              <w:t>秒表</w:t>
            </w:r>
          </w:p>
        </w:tc>
        <w:tc>
          <w:tcPr>
            <w:tcW w:w="1381" w:type="pct"/>
            <w:shd w:val="clear" w:color="auto" w:fill="auto"/>
            <w:vAlign w:val="center"/>
          </w:tcPr>
          <w:p w:rsidR="006A56C6" w:rsidRDefault="0056187C">
            <w:pPr>
              <w:spacing w:line="240" w:lineRule="auto"/>
              <w:jc w:val="center"/>
              <w:rPr>
                <w:rFonts w:ascii="Calibri" w:hAnsi="Calibri" w:cs="Times New Roman"/>
                <w:sz w:val="24"/>
              </w:rPr>
            </w:pPr>
            <w:r>
              <w:rPr>
                <w:rFonts w:ascii="Calibri" w:hAnsi="Calibri" w:cs="Times New Roman" w:hint="eastAsia"/>
                <w:sz w:val="24"/>
              </w:rPr>
              <w:t>/</w:t>
            </w:r>
          </w:p>
        </w:tc>
        <w:tc>
          <w:tcPr>
            <w:tcW w:w="1455" w:type="pct"/>
            <w:shd w:val="clear" w:color="auto" w:fill="auto"/>
            <w:vAlign w:val="center"/>
          </w:tcPr>
          <w:p w:rsidR="006A56C6" w:rsidRDefault="0056187C">
            <w:pPr>
              <w:spacing w:line="240" w:lineRule="auto"/>
              <w:jc w:val="center"/>
              <w:rPr>
                <w:rFonts w:ascii="Calibri" w:hAnsi="Calibri" w:cs="Times New Roman"/>
                <w:sz w:val="24"/>
              </w:rPr>
            </w:pPr>
            <w:r>
              <w:rPr>
                <w:rFonts w:ascii="Calibri" w:hAnsi="Calibri" w:cs="Times New Roman" w:hint="eastAsia"/>
                <w:sz w:val="24"/>
              </w:rPr>
              <w:t>/</w:t>
            </w:r>
          </w:p>
        </w:tc>
      </w:tr>
      <w:tr w:rsidR="006A56C6" w:rsidTr="00E9039B">
        <w:trPr>
          <w:jc w:val="center"/>
        </w:trPr>
        <w:tc>
          <w:tcPr>
            <w:tcW w:w="863" w:type="pct"/>
            <w:shd w:val="clear" w:color="auto" w:fill="auto"/>
            <w:vAlign w:val="center"/>
          </w:tcPr>
          <w:p w:rsidR="006A56C6" w:rsidRDefault="006A56C6">
            <w:pPr>
              <w:spacing w:line="240" w:lineRule="auto"/>
              <w:jc w:val="center"/>
              <w:rPr>
                <w:rFonts w:ascii="Calibri" w:hAnsi="Calibri" w:cs="Times New Roman"/>
                <w:sz w:val="24"/>
              </w:rPr>
            </w:pPr>
          </w:p>
        </w:tc>
        <w:tc>
          <w:tcPr>
            <w:tcW w:w="1301" w:type="pct"/>
            <w:shd w:val="clear" w:color="auto" w:fill="auto"/>
            <w:vAlign w:val="center"/>
          </w:tcPr>
          <w:p w:rsidR="006A56C6" w:rsidRDefault="006A56C6">
            <w:pPr>
              <w:spacing w:line="240" w:lineRule="auto"/>
              <w:jc w:val="center"/>
              <w:rPr>
                <w:rFonts w:ascii="Times New Roman" w:hAnsi="Times New Roman" w:cs="Times New Roman"/>
                <w:sz w:val="24"/>
              </w:rPr>
            </w:pPr>
          </w:p>
        </w:tc>
        <w:tc>
          <w:tcPr>
            <w:tcW w:w="1381" w:type="pct"/>
            <w:shd w:val="clear" w:color="auto" w:fill="auto"/>
            <w:vAlign w:val="center"/>
          </w:tcPr>
          <w:p w:rsidR="006A56C6" w:rsidRDefault="006A56C6">
            <w:pPr>
              <w:spacing w:line="240" w:lineRule="auto"/>
              <w:jc w:val="center"/>
              <w:rPr>
                <w:rFonts w:ascii="Calibri" w:hAnsi="Calibri" w:cs="Times New Roman"/>
                <w:sz w:val="24"/>
              </w:rPr>
            </w:pPr>
          </w:p>
        </w:tc>
        <w:tc>
          <w:tcPr>
            <w:tcW w:w="1455" w:type="pct"/>
            <w:shd w:val="clear" w:color="auto" w:fill="auto"/>
            <w:vAlign w:val="center"/>
          </w:tcPr>
          <w:p w:rsidR="006A56C6" w:rsidRDefault="006A56C6">
            <w:pPr>
              <w:spacing w:line="240" w:lineRule="auto"/>
              <w:jc w:val="center"/>
              <w:rPr>
                <w:rFonts w:ascii="Calibri" w:hAnsi="Calibri" w:cs="Times New Roman"/>
                <w:sz w:val="24"/>
              </w:rPr>
            </w:pPr>
          </w:p>
        </w:tc>
      </w:tr>
    </w:tbl>
    <w:p w:rsidR="006A56C6" w:rsidRDefault="006A56C6" w:rsidP="006A5200">
      <w:pPr>
        <w:rPr>
          <w:rFonts w:eastAsia="新宋体"/>
          <w:color w:val="000000"/>
          <w:szCs w:val="21"/>
        </w:rPr>
      </w:pPr>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68" w:name="_Toc23322"/>
      <w:bookmarkStart w:id="69" w:name="_Toc15049"/>
      <w:bookmarkStart w:id="70" w:name="_Toc27278"/>
      <w:bookmarkStart w:id="71" w:name="_Toc2111"/>
      <w:bookmarkStart w:id="72" w:name="_Toc3324"/>
      <w:bookmarkStart w:id="73" w:name="_Toc29383"/>
      <w:bookmarkStart w:id="74" w:name="_Toc26207"/>
      <w:bookmarkStart w:id="75" w:name="_Toc16357"/>
      <w:bookmarkStart w:id="76" w:name="_Toc4741"/>
      <w:bookmarkEnd w:id="59"/>
      <w:r>
        <w:rPr>
          <w:rFonts w:ascii="Arial" w:hAnsi="Arial" w:hint="eastAsia"/>
          <w:b/>
        </w:rPr>
        <w:t>验证地点</w:t>
      </w:r>
      <w:bookmarkEnd w:id="68"/>
    </w:p>
    <w:p w:rsidR="006A56C6" w:rsidRDefault="0056187C" w:rsidP="0056187C">
      <w:pPr>
        <w:ind w:firstLine="420"/>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/A</w:t>
      </w:r>
    </w:p>
    <w:p w:rsidR="006A56C6" w:rsidRDefault="004E7190">
      <w:pPr>
        <w:keepNext/>
        <w:keepLines/>
        <w:numPr>
          <w:ilvl w:val="1"/>
          <w:numId w:val="1"/>
        </w:numPr>
        <w:tabs>
          <w:tab w:val="left" w:pos="420"/>
        </w:tabs>
        <w:spacing w:before="140" w:after="140" w:line="240" w:lineRule="auto"/>
        <w:outlineLvl w:val="1"/>
        <w:rPr>
          <w:rFonts w:ascii="Times New Roman" w:hAnsi="Times New Roman" w:cs="Times New Roman"/>
          <w:b/>
        </w:rPr>
      </w:pPr>
      <w:bookmarkStart w:id="77" w:name="_Toc25891"/>
      <w:r>
        <w:rPr>
          <w:rFonts w:ascii="Times New Roman" w:hAnsi="Times New Roman" w:cs="Times New Roman"/>
          <w:b/>
        </w:rPr>
        <w:t>验证时间</w:t>
      </w:r>
      <w:bookmarkEnd w:id="69"/>
      <w:bookmarkEnd w:id="70"/>
      <w:bookmarkEnd w:id="71"/>
      <w:bookmarkEnd w:id="72"/>
      <w:bookmarkEnd w:id="73"/>
      <w:bookmarkEnd w:id="74"/>
      <w:bookmarkEnd w:id="75"/>
      <w:bookmarkEnd w:id="76"/>
      <w:bookmarkEnd w:id="77"/>
    </w:p>
    <w:p w:rsidR="006A56C6" w:rsidRPr="0056187C" w:rsidRDefault="0056187C" w:rsidP="0056187C">
      <w:pPr>
        <w:ind w:firstLine="420"/>
        <w:rPr>
          <w:rFonts w:ascii="Times New Roman" w:hAnsi="Times New Roman" w:cs="Times New Roman"/>
          <w:color w:val="000000" w:themeColor="text1"/>
          <w:sz w:val="24"/>
          <w:szCs w:val="22"/>
        </w:rPr>
      </w:pPr>
      <w:r w:rsidRPr="0056187C">
        <w:rPr>
          <w:rFonts w:ascii="Times New Roman" w:hAnsi="Times New Roman" w:cs="Times New Roman"/>
          <w:color w:val="000000" w:themeColor="text1"/>
          <w:sz w:val="24"/>
          <w:szCs w:val="22"/>
        </w:rPr>
        <w:t>N/A</w:t>
      </w:r>
    </w:p>
    <w:p w:rsidR="006A56C6" w:rsidRDefault="004E7190">
      <w:pPr>
        <w:keepNext/>
        <w:keepLines/>
        <w:numPr>
          <w:ilvl w:val="1"/>
          <w:numId w:val="1"/>
        </w:numPr>
        <w:tabs>
          <w:tab w:val="left" w:pos="420"/>
        </w:tabs>
        <w:spacing w:before="140" w:after="140" w:line="240" w:lineRule="auto"/>
        <w:outlineLvl w:val="1"/>
        <w:rPr>
          <w:rFonts w:ascii="Times New Roman" w:hAnsi="Times New Roman" w:cs="Times New Roman"/>
          <w:b/>
        </w:rPr>
      </w:pPr>
      <w:bookmarkStart w:id="78" w:name="_Toc744"/>
      <w:bookmarkStart w:id="79" w:name="_Toc1754"/>
      <w:bookmarkStart w:id="80" w:name="_Toc9164"/>
      <w:bookmarkStart w:id="81" w:name="_Toc15326"/>
      <w:bookmarkStart w:id="82" w:name="_Toc29300"/>
      <w:bookmarkStart w:id="83" w:name="_Toc9414"/>
      <w:bookmarkStart w:id="84" w:name="_Toc602"/>
      <w:bookmarkStart w:id="85" w:name="_Toc31455"/>
      <w:bookmarkStart w:id="86" w:name="_Toc32107"/>
      <w:bookmarkStart w:id="87" w:name="_Toc11888"/>
      <w:r>
        <w:rPr>
          <w:rFonts w:ascii="Times New Roman" w:hAnsi="Times New Roman" w:cs="Times New Roman"/>
          <w:b/>
        </w:rPr>
        <w:t>验证环境</w:t>
      </w:r>
      <w:bookmarkEnd w:id="78"/>
    </w:p>
    <w:p w:rsidR="0056187C" w:rsidRDefault="0056187C" w:rsidP="0056187C">
      <w:pPr>
        <w:ind w:firstLine="560"/>
        <w:rPr>
          <w:rFonts w:ascii="Calibri" w:hAnsi="Calibri" w:cs="Times New Roman"/>
          <w:sz w:val="24"/>
        </w:rPr>
      </w:pPr>
      <w:r>
        <w:rPr>
          <w:rFonts w:ascii="宋体" w:hAnsi="宋体" w:hint="eastAsia"/>
        </w:rPr>
        <w:t>环境温度：10℃～30℃；</w:t>
      </w:r>
    </w:p>
    <w:p w:rsidR="006A56C6" w:rsidRPr="0056187C" w:rsidRDefault="0056187C" w:rsidP="0056187C">
      <w:pPr>
        <w:ind w:firstLine="560"/>
        <w:rPr>
          <w:rFonts w:ascii="Calibri" w:hAnsi="Calibri" w:cs="Times New Roman"/>
          <w:sz w:val="24"/>
        </w:rPr>
      </w:pPr>
      <w:r>
        <w:rPr>
          <w:rFonts w:ascii="宋体" w:hAnsi="宋体" w:hint="eastAsia"/>
        </w:rPr>
        <w:t>相对湿度：≤</w:t>
      </w:r>
      <w:r>
        <w:rPr>
          <w:rFonts w:cs="Calibri" w:hint="eastAsia"/>
        </w:rPr>
        <w:t>70%</w:t>
      </w:r>
    </w:p>
    <w:p w:rsidR="006A56C6" w:rsidRDefault="004E7190">
      <w:pPr>
        <w:keepNext/>
        <w:keepLines/>
        <w:numPr>
          <w:ilvl w:val="1"/>
          <w:numId w:val="1"/>
        </w:numPr>
        <w:tabs>
          <w:tab w:val="left" w:pos="420"/>
        </w:tabs>
        <w:spacing w:before="140" w:after="140" w:line="240" w:lineRule="auto"/>
        <w:outlineLvl w:val="1"/>
        <w:rPr>
          <w:rFonts w:ascii="Arial" w:hAnsi="Arial"/>
          <w:b/>
        </w:rPr>
      </w:pPr>
      <w:bookmarkStart w:id="88" w:name="_Toc1450"/>
      <w:r>
        <w:rPr>
          <w:rFonts w:ascii="Arial" w:hAnsi="Arial" w:hint="eastAsia"/>
          <w:b/>
        </w:rPr>
        <w:t>验证</w:t>
      </w:r>
      <w:bookmarkEnd w:id="79"/>
      <w:bookmarkEnd w:id="80"/>
      <w:bookmarkEnd w:id="81"/>
      <w:bookmarkEnd w:id="82"/>
      <w:bookmarkEnd w:id="83"/>
      <w:bookmarkEnd w:id="84"/>
      <w:bookmarkEnd w:id="85"/>
      <w:bookmarkEnd w:id="86"/>
      <w:bookmarkEnd w:id="87"/>
      <w:r>
        <w:rPr>
          <w:rFonts w:ascii="Arial" w:hAnsi="Arial" w:hint="eastAsia"/>
          <w:b/>
        </w:rPr>
        <w:t>人员</w:t>
      </w:r>
      <w:bookmarkEnd w:id="88"/>
    </w:p>
    <w:tbl>
      <w:tblPr>
        <w:tblStyle w:val="a8"/>
        <w:tblW w:w="5000" w:type="pct"/>
        <w:tblLook w:val="04A0" w:firstRow="1" w:lastRow="0" w:firstColumn="1" w:lastColumn="0" w:noHBand="0" w:noVBand="1"/>
      </w:tblPr>
      <w:tblGrid>
        <w:gridCol w:w="960"/>
        <w:gridCol w:w="2408"/>
        <w:gridCol w:w="5154"/>
      </w:tblGrid>
      <w:tr w:rsidR="0056187C" w:rsidTr="004A646E">
        <w:tc>
          <w:tcPr>
            <w:tcW w:w="563" w:type="pct"/>
          </w:tcPr>
          <w:p w:rsidR="0056187C" w:rsidRDefault="0056187C">
            <w:pPr>
              <w:jc w:val="center"/>
              <w:rPr>
                <w:rFonts w:ascii="Times New Roman" w:hAnsi="Times New Roman" w:cs="Times New Roman"/>
                <w:sz w:val="24"/>
              </w:rPr>
            </w:pPr>
            <w:r>
              <w:rPr>
                <w:rFonts w:ascii="Times New Roman" w:hAnsi="Times New Roman" w:cs="Times New Roman" w:hint="eastAsia"/>
                <w:sz w:val="24"/>
              </w:rPr>
              <w:t>序号</w:t>
            </w:r>
          </w:p>
        </w:tc>
        <w:tc>
          <w:tcPr>
            <w:tcW w:w="1413" w:type="pct"/>
          </w:tcPr>
          <w:p w:rsidR="0056187C" w:rsidRDefault="0056187C">
            <w:pPr>
              <w:jc w:val="center"/>
              <w:rPr>
                <w:rFonts w:ascii="Times New Roman" w:hAnsi="Times New Roman" w:cs="Times New Roman"/>
                <w:sz w:val="24"/>
              </w:rPr>
            </w:pPr>
            <w:r>
              <w:rPr>
                <w:rFonts w:ascii="Times New Roman" w:hAnsi="Times New Roman" w:cs="Times New Roman" w:hint="eastAsia"/>
                <w:sz w:val="24"/>
              </w:rPr>
              <w:t>岗位</w:t>
            </w:r>
          </w:p>
        </w:tc>
        <w:tc>
          <w:tcPr>
            <w:tcW w:w="3024" w:type="pct"/>
          </w:tcPr>
          <w:p w:rsidR="0056187C" w:rsidRDefault="0056187C">
            <w:pPr>
              <w:jc w:val="center"/>
              <w:rPr>
                <w:rFonts w:ascii="Times New Roman" w:hAnsi="Times New Roman" w:cs="Times New Roman"/>
                <w:sz w:val="24"/>
              </w:rPr>
            </w:pPr>
            <w:r>
              <w:rPr>
                <w:rFonts w:ascii="Times New Roman" w:hAnsi="Times New Roman" w:cs="Times New Roman" w:hint="eastAsia"/>
                <w:sz w:val="24"/>
              </w:rPr>
              <w:t>职责</w:t>
            </w:r>
          </w:p>
        </w:tc>
      </w:tr>
      <w:tr w:rsidR="0056187C" w:rsidTr="004A646E">
        <w:tc>
          <w:tcPr>
            <w:tcW w:w="563" w:type="pct"/>
          </w:tcPr>
          <w:p w:rsidR="0056187C" w:rsidRDefault="0056187C">
            <w:pPr>
              <w:jc w:val="center"/>
              <w:rPr>
                <w:rFonts w:ascii="Times New Roman" w:hAnsi="Times New Roman" w:cs="Times New Roman"/>
                <w:sz w:val="24"/>
              </w:rPr>
            </w:pPr>
            <w:r>
              <w:rPr>
                <w:rFonts w:ascii="Times New Roman" w:hAnsi="Times New Roman" w:cs="Times New Roman" w:hint="eastAsia"/>
                <w:sz w:val="24"/>
              </w:rPr>
              <w:t>1</w:t>
            </w:r>
          </w:p>
        </w:tc>
        <w:tc>
          <w:tcPr>
            <w:tcW w:w="1413" w:type="pct"/>
          </w:tcPr>
          <w:p w:rsidR="0056187C" w:rsidRPr="0056187C" w:rsidRDefault="0056187C">
            <w:pPr>
              <w:jc w:val="center"/>
              <w:rPr>
                <w:color w:val="000000" w:themeColor="text1"/>
                <w:sz w:val="24"/>
                <w:szCs w:val="22"/>
              </w:rPr>
            </w:pPr>
            <w:r w:rsidRPr="0056187C">
              <w:rPr>
                <w:rFonts w:hint="eastAsia"/>
                <w:color w:val="000000" w:themeColor="text1"/>
                <w:sz w:val="24"/>
                <w:szCs w:val="22"/>
              </w:rPr>
              <w:t>机械工程师</w:t>
            </w:r>
          </w:p>
        </w:tc>
        <w:tc>
          <w:tcPr>
            <w:tcW w:w="3024" w:type="pct"/>
          </w:tcPr>
          <w:p w:rsidR="0056187C" w:rsidRPr="0056187C" w:rsidRDefault="0056187C">
            <w:pPr>
              <w:jc w:val="center"/>
              <w:rPr>
                <w:color w:val="000000" w:themeColor="text1"/>
                <w:sz w:val="24"/>
                <w:szCs w:val="22"/>
              </w:rPr>
            </w:pPr>
            <w:r w:rsidRPr="0056187C">
              <w:rPr>
                <w:rFonts w:hint="eastAsia"/>
                <w:color w:val="000000" w:themeColor="text1"/>
                <w:sz w:val="24"/>
                <w:szCs w:val="22"/>
              </w:rPr>
              <w:t>试验中的设备操作</w:t>
            </w:r>
            <w:r w:rsidR="004A646E">
              <w:rPr>
                <w:rFonts w:hint="eastAsia"/>
                <w:color w:val="000000" w:themeColor="text1"/>
                <w:sz w:val="24"/>
                <w:szCs w:val="22"/>
              </w:rPr>
              <w:t>，</w:t>
            </w:r>
            <w:r w:rsidR="004A646E" w:rsidRPr="0056187C">
              <w:rPr>
                <w:rFonts w:hint="eastAsia"/>
                <w:color w:val="000000" w:themeColor="text1"/>
                <w:sz w:val="24"/>
                <w:szCs w:val="22"/>
              </w:rPr>
              <w:t>进行数据记录、统计；编制报告</w:t>
            </w:r>
          </w:p>
        </w:tc>
      </w:tr>
      <w:tr w:rsidR="0056187C" w:rsidTr="004A646E">
        <w:tc>
          <w:tcPr>
            <w:tcW w:w="563" w:type="pct"/>
            <w:vAlign w:val="center"/>
          </w:tcPr>
          <w:p w:rsidR="0056187C" w:rsidRDefault="004A646E">
            <w:pPr>
              <w:jc w:val="center"/>
              <w:rPr>
                <w:rFonts w:ascii="Times New Roman" w:hAnsi="Times New Roman" w:cs="Times New Roman"/>
                <w:sz w:val="24"/>
              </w:rPr>
            </w:pPr>
            <w:r>
              <w:rPr>
                <w:rFonts w:ascii="Times New Roman" w:hAnsi="Times New Roman" w:cs="Times New Roman"/>
                <w:sz w:val="24"/>
              </w:rPr>
              <w:t>2</w:t>
            </w:r>
          </w:p>
        </w:tc>
        <w:tc>
          <w:tcPr>
            <w:tcW w:w="1413" w:type="pct"/>
          </w:tcPr>
          <w:p w:rsidR="0056187C" w:rsidRPr="0056187C" w:rsidRDefault="0056187C">
            <w:pPr>
              <w:jc w:val="center"/>
              <w:rPr>
                <w:color w:val="000000" w:themeColor="text1"/>
                <w:sz w:val="24"/>
                <w:szCs w:val="22"/>
              </w:rPr>
            </w:pPr>
            <w:r>
              <w:rPr>
                <w:rFonts w:hint="eastAsia"/>
                <w:color w:val="000000" w:themeColor="text1"/>
                <w:sz w:val="24"/>
                <w:szCs w:val="22"/>
              </w:rPr>
              <w:t>机械组主管</w:t>
            </w:r>
          </w:p>
        </w:tc>
        <w:tc>
          <w:tcPr>
            <w:tcW w:w="3024" w:type="pct"/>
          </w:tcPr>
          <w:p w:rsidR="0056187C" w:rsidRPr="0056187C" w:rsidRDefault="0056187C">
            <w:pPr>
              <w:jc w:val="center"/>
              <w:rPr>
                <w:color w:val="000000" w:themeColor="text1"/>
                <w:sz w:val="24"/>
                <w:szCs w:val="22"/>
              </w:rPr>
            </w:pPr>
            <w:r w:rsidRPr="0056187C">
              <w:rPr>
                <w:rFonts w:hint="eastAsia"/>
                <w:color w:val="000000" w:themeColor="text1"/>
                <w:sz w:val="24"/>
                <w:szCs w:val="22"/>
              </w:rPr>
              <w:t>审核报告</w:t>
            </w:r>
          </w:p>
        </w:tc>
      </w:tr>
    </w:tbl>
    <w:p w:rsidR="006A56C6" w:rsidRDefault="004E7190">
      <w:pPr>
        <w:keepNext/>
        <w:keepLines/>
        <w:numPr>
          <w:ilvl w:val="0"/>
          <w:numId w:val="1"/>
        </w:numPr>
        <w:spacing w:before="100" w:after="90" w:line="240" w:lineRule="auto"/>
        <w:jc w:val="left"/>
        <w:outlineLvl w:val="0"/>
        <w:rPr>
          <w:b/>
          <w:kern w:val="44"/>
          <w:sz w:val="32"/>
        </w:rPr>
      </w:pPr>
      <w:bookmarkStart w:id="89" w:name="_Toc31269"/>
      <w:bookmarkStart w:id="90" w:name="_Toc2006"/>
      <w:bookmarkStart w:id="91" w:name="_Toc28523"/>
      <w:bookmarkStart w:id="92" w:name="_Toc19959"/>
      <w:bookmarkStart w:id="93" w:name="_Toc4467"/>
      <w:bookmarkStart w:id="94" w:name="_Toc15702"/>
      <w:bookmarkStart w:id="95" w:name="_Toc21694"/>
      <w:bookmarkStart w:id="96" w:name="_Toc29201"/>
      <w:bookmarkStart w:id="97" w:name="_Toc1400"/>
      <w:bookmarkStart w:id="98" w:name="_Toc9029"/>
      <w:r>
        <w:rPr>
          <w:rFonts w:hint="eastAsia"/>
          <w:b/>
          <w:kern w:val="44"/>
          <w:sz w:val="32"/>
        </w:rPr>
        <w:t>验证可接受准则</w:t>
      </w:r>
      <w:bookmarkEnd w:id="89"/>
      <w:bookmarkEnd w:id="90"/>
      <w:bookmarkEnd w:id="91"/>
      <w:bookmarkEnd w:id="92"/>
      <w:bookmarkEnd w:id="93"/>
      <w:bookmarkEnd w:id="94"/>
      <w:bookmarkEnd w:id="95"/>
      <w:bookmarkEnd w:id="96"/>
      <w:bookmarkEnd w:id="97"/>
      <w:bookmarkEnd w:id="98"/>
    </w:p>
    <w:p w:rsidR="0056187C" w:rsidRDefault="004E7190" w:rsidP="0056187C">
      <w:pPr>
        <w:ind w:leftChars="200" w:left="560"/>
        <w:rPr>
          <w:sz w:val="24"/>
        </w:rPr>
      </w:pPr>
      <w:r>
        <w:rPr>
          <w:rFonts w:hint="eastAsia"/>
          <w:sz w:val="24"/>
        </w:rPr>
        <w:t>验证结果应符合以下指标：</w:t>
      </w:r>
    </w:p>
    <w:p w:rsidR="006A56C6" w:rsidRDefault="0056187C" w:rsidP="0056187C">
      <w:pPr>
        <w:ind w:leftChars="200" w:left="560"/>
        <w:rPr>
          <w:sz w:val="24"/>
        </w:rPr>
      </w:pPr>
      <w:r>
        <w:rPr>
          <w:rFonts w:hint="eastAsia"/>
          <w:sz w:val="24"/>
        </w:rPr>
        <w:t>示踪器安装反光球的结构内部没有进液</w:t>
      </w:r>
      <w:r>
        <w:rPr>
          <w:rFonts w:eastAsia="新宋体" w:hint="eastAsia"/>
          <w:color w:val="000000"/>
          <w:sz w:val="24"/>
        </w:rPr>
        <w:t>；</w:t>
      </w:r>
    </w:p>
    <w:p w:rsidR="006A56C6" w:rsidRDefault="004E7190">
      <w:pPr>
        <w:keepNext/>
        <w:keepLines/>
        <w:numPr>
          <w:ilvl w:val="0"/>
          <w:numId w:val="1"/>
        </w:numPr>
        <w:spacing w:before="100" w:after="90" w:line="240" w:lineRule="auto"/>
        <w:jc w:val="left"/>
        <w:outlineLvl w:val="0"/>
        <w:rPr>
          <w:b/>
          <w:kern w:val="44"/>
          <w:sz w:val="32"/>
        </w:rPr>
      </w:pPr>
      <w:bookmarkStart w:id="99" w:name="_Toc3397"/>
      <w:bookmarkStart w:id="100" w:name="_Toc19333"/>
      <w:bookmarkStart w:id="101" w:name="_Toc26435"/>
      <w:bookmarkStart w:id="102" w:name="_Toc25226"/>
      <w:bookmarkStart w:id="103" w:name="_Toc28304"/>
      <w:bookmarkStart w:id="104" w:name="_Toc6986"/>
      <w:bookmarkStart w:id="105" w:name="_Toc5244"/>
      <w:bookmarkStart w:id="106" w:name="_Toc3422"/>
      <w:bookmarkStart w:id="107" w:name="_Toc19363"/>
      <w:bookmarkStart w:id="108" w:name="_Toc13216"/>
      <w:r>
        <w:rPr>
          <w:rFonts w:hint="eastAsia"/>
          <w:b/>
          <w:kern w:val="44"/>
          <w:sz w:val="32"/>
        </w:rPr>
        <w:t>验证方法</w:t>
      </w:r>
      <w:bookmarkEnd w:id="99"/>
      <w:bookmarkEnd w:id="100"/>
      <w:bookmarkEnd w:id="101"/>
      <w:bookmarkEnd w:id="102"/>
      <w:bookmarkEnd w:id="103"/>
      <w:bookmarkEnd w:id="104"/>
      <w:bookmarkEnd w:id="105"/>
      <w:bookmarkEnd w:id="106"/>
      <w:bookmarkEnd w:id="107"/>
      <w:r>
        <w:rPr>
          <w:rFonts w:hint="eastAsia"/>
          <w:b/>
          <w:kern w:val="44"/>
          <w:sz w:val="32"/>
        </w:rPr>
        <w:t>与步骤</w:t>
      </w:r>
      <w:bookmarkEnd w:id="108"/>
    </w:p>
    <w:p w:rsidR="006A56C6" w:rsidRDefault="004E7190">
      <w:pPr>
        <w:keepNext/>
        <w:keepLines/>
        <w:numPr>
          <w:ilvl w:val="1"/>
          <w:numId w:val="1"/>
        </w:numPr>
        <w:spacing w:before="140" w:after="140" w:line="240" w:lineRule="auto"/>
        <w:outlineLvl w:val="1"/>
        <w:rPr>
          <w:rFonts w:ascii="Arial" w:hAnsi="Arial"/>
          <w:b/>
        </w:rPr>
      </w:pPr>
      <w:bookmarkStart w:id="109" w:name="_Toc23260"/>
      <w:r>
        <w:rPr>
          <w:rFonts w:ascii="Arial" w:hAnsi="Arial" w:hint="eastAsia"/>
          <w:b/>
        </w:rPr>
        <w:t>验证方法</w:t>
      </w:r>
      <w:bookmarkEnd w:id="109"/>
    </w:p>
    <w:p w:rsidR="006A56C6" w:rsidRDefault="004E7190">
      <w:pPr>
        <w:ind w:firstLineChars="200" w:firstLine="480"/>
        <w:rPr>
          <w:rFonts w:ascii="Times New Roman" w:hAnsi="Times New Roman" w:cs="Times New Roman"/>
          <w:color w:val="000000"/>
          <w:sz w:val="24"/>
        </w:rPr>
      </w:pPr>
      <w:r>
        <w:rPr>
          <w:rFonts w:ascii="Times New Roman" w:hAnsi="Times New Roman" w:cs="Times New Roman"/>
          <w:color w:val="000000"/>
          <w:sz w:val="24"/>
        </w:rPr>
        <w:t>准备一个喷水口径为</w:t>
      </w:r>
      <w:r>
        <w:rPr>
          <w:rFonts w:ascii="Times New Roman" w:hAnsi="Times New Roman" w:cs="Times New Roman"/>
          <w:color w:val="000000"/>
          <w:sz w:val="24"/>
        </w:rPr>
        <w:t>20mm</w:t>
      </w:r>
      <w:r>
        <w:rPr>
          <w:rFonts w:ascii="Times New Roman" w:hAnsi="Times New Roman" w:cs="Times New Roman"/>
          <w:color w:val="000000"/>
          <w:sz w:val="24"/>
        </w:rPr>
        <w:t>的喷嘴，在距离示踪器表面</w:t>
      </w:r>
      <w:r>
        <w:rPr>
          <w:rFonts w:ascii="Times New Roman" w:hAnsi="Times New Roman" w:cs="Times New Roman"/>
          <w:color w:val="000000"/>
          <w:sz w:val="24"/>
        </w:rPr>
        <w:t>200mm</w:t>
      </w:r>
      <w:r>
        <w:rPr>
          <w:rFonts w:ascii="Times New Roman" w:hAnsi="Times New Roman" w:cs="Times New Roman"/>
          <w:color w:val="000000"/>
          <w:sz w:val="24"/>
        </w:rPr>
        <w:t>的地方喷射，水流量为</w:t>
      </w:r>
      <w:r>
        <w:rPr>
          <w:rFonts w:ascii="Times New Roman" w:hAnsi="Times New Roman" w:cs="Times New Roman"/>
          <w:color w:val="000000"/>
          <w:sz w:val="24"/>
        </w:rPr>
        <w:t>4.5L/min(6000L/h)</w:t>
      </w:r>
      <w:r>
        <w:rPr>
          <w:rFonts w:ascii="Times New Roman" w:hAnsi="Times New Roman" w:cs="Times New Roman"/>
          <w:color w:val="000000"/>
          <w:sz w:val="24"/>
        </w:rPr>
        <w:t>，检测</w:t>
      </w:r>
      <w:r>
        <w:rPr>
          <w:rFonts w:ascii="Times New Roman" w:hAnsi="Times New Roman" w:cs="Times New Roman"/>
          <w:color w:val="000000"/>
          <w:sz w:val="24"/>
        </w:rPr>
        <w:t>3min</w:t>
      </w:r>
      <w:r>
        <w:rPr>
          <w:rFonts w:ascii="Times New Roman" w:hAnsi="Times New Roman" w:cs="Times New Roman"/>
          <w:color w:val="000000"/>
          <w:sz w:val="24"/>
        </w:rPr>
        <w:t>。在喷水试验前，示踪器</w:t>
      </w:r>
      <w:r w:rsidR="006A5200">
        <w:rPr>
          <w:rFonts w:ascii="Times New Roman" w:hAnsi="Times New Roman" w:cs="Times New Roman" w:hint="eastAsia"/>
          <w:color w:val="000000"/>
          <w:sz w:val="24"/>
        </w:rPr>
        <w:t>安装反光球结构</w:t>
      </w:r>
      <w:r>
        <w:rPr>
          <w:rFonts w:ascii="Times New Roman" w:hAnsi="Times New Roman" w:cs="Times New Roman"/>
          <w:color w:val="000000"/>
          <w:sz w:val="24"/>
        </w:rPr>
        <w:t>内</w:t>
      </w:r>
      <w:r w:rsidR="006A5200">
        <w:rPr>
          <w:rFonts w:ascii="Times New Roman" w:hAnsi="Times New Roman" w:cs="Times New Roman" w:hint="eastAsia"/>
          <w:color w:val="000000"/>
          <w:sz w:val="24"/>
        </w:rPr>
        <w:t>粘贴</w:t>
      </w:r>
      <w:r>
        <w:rPr>
          <w:rFonts w:ascii="Times New Roman" w:hAnsi="Times New Roman" w:cs="Times New Roman"/>
          <w:color w:val="000000"/>
          <w:sz w:val="24"/>
        </w:rPr>
        <w:t>φ5mm</w:t>
      </w:r>
      <w:r w:rsidR="006A5200">
        <w:rPr>
          <w:rFonts w:ascii="Times New Roman" w:hAnsi="Times New Roman" w:cs="Times New Roman" w:hint="eastAsia"/>
          <w:color w:val="000000"/>
          <w:sz w:val="24"/>
        </w:rPr>
        <w:t>x</w:t>
      </w:r>
      <w:r>
        <w:rPr>
          <w:rFonts w:ascii="Times New Roman" w:hAnsi="Times New Roman" w:cs="Times New Roman"/>
          <w:color w:val="000000"/>
          <w:sz w:val="24"/>
        </w:rPr>
        <w:t>1mm</w:t>
      </w:r>
      <w:r>
        <w:rPr>
          <w:rFonts w:ascii="Times New Roman" w:hAnsi="Times New Roman" w:cs="Times New Roman"/>
          <w:color w:val="000000"/>
          <w:sz w:val="24"/>
        </w:rPr>
        <w:t>的水感标签，喷水处理完成后，检查玻璃球示踪器的水感标签是否变红。若不变红，视为合格。</w:t>
      </w:r>
    </w:p>
    <w:p w:rsidR="00E9039B" w:rsidRDefault="00E9039B" w:rsidP="00E9039B">
      <w:pPr>
        <w:pStyle w:val="a0"/>
        <w:ind w:left="1960" w:right="1960"/>
      </w:pPr>
      <w:r>
        <w:rPr>
          <w:noProof/>
        </w:rPr>
        <w:lastRenderedPageBreak/>
        <w:drawing>
          <wp:inline distT="0" distB="0" distL="0" distR="0" wp14:anchorId="6E521796" wp14:editId="5E5FB5EC">
            <wp:extent cx="2703444" cy="2069406"/>
            <wp:effectExtent l="0" t="0" r="1905"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0"/>
                    <a:stretch>
                      <a:fillRect/>
                    </a:stretch>
                  </pic:blipFill>
                  <pic:spPr>
                    <a:xfrm>
                      <a:off x="0" y="0"/>
                      <a:ext cx="2736301" cy="2094557"/>
                    </a:xfrm>
                    <a:prstGeom prst="rect">
                      <a:avLst/>
                    </a:prstGeom>
                  </pic:spPr>
                </pic:pic>
              </a:graphicData>
            </a:graphic>
          </wp:inline>
        </w:drawing>
      </w:r>
    </w:p>
    <w:p w:rsidR="00E9039B" w:rsidRPr="00E9039B" w:rsidRDefault="00E9039B" w:rsidP="00E9039B">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示踪器反光球固定结构图</w:t>
      </w:r>
    </w:p>
    <w:p w:rsidR="006A5200" w:rsidRDefault="006A5200" w:rsidP="006A5200">
      <w:pPr>
        <w:ind w:firstLineChars="200" w:firstLine="480"/>
        <w:rPr>
          <w:rFonts w:eastAsia="新宋体"/>
          <w:b/>
          <w:bCs/>
          <w:color w:val="000000"/>
          <w:sz w:val="18"/>
          <w:szCs w:val="18"/>
        </w:rPr>
      </w:pPr>
      <w:r w:rsidRPr="006A5200">
        <w:rPr>
          <w:rFonts w:ascii="Times New Roman" w:hAnsi="Times New Roman" w:cs="Times New Roman" w:hint="eastAsia"/>
          <w:color w:val="000000"/>
          <w:sz w:val="24"/>
        </w:rPr>
        <w:t>水感标签如</w:t>
      </w:r>
      <w:r w:rsidRPr="006A5200">
        <w:rPr>
          <w:rFonts w:ascii="Times New Roman" w:hAnsi="Times New Roman" w:cs="Times New Roman" w:hint="eastAsia"/>
          <w:color w:val="000000"/>
          <w:sz w:val="24"/>
        </w:rPr>
        <w:fldChar w:fldCharType="begin"/>
      </w:r>
      <w:r w:rsidRPr="006A5200">
        <w:rPr>
          <w:rFonts w:ascii="Times New Roman" w:hAnsi="Times New Roman" w:cs="Times New Roman" w:hint="eastAsia"/>
          <w:color w:val="000000"/>
          <w:sz w:val="24"/>
        </w:rPr>
        <w:instrText xml:space="preserve"> REF _Ref32330 \h </w:instrText>
      </w:r>
      <w:r>
        <w:rPr>
          <w:rFonts w:ascii="Times New Roman" w:hAnsi="Times New Roman" w:cs="Times New Roman"/>
          <w:color w:val="000000"/>
          <w:sz w:val="24"/>
        </w:rPr>
        <w:instrText xml:space="preserve"> \* MERGEFORMAT </w:instrText>
      </w:r>
      <w:r w:rsidRPr="006A5200">
        <w:rPr>
          <w:rFonts w:ascii="Times New Roman" w:hAnsi="Times New Roman" w:cs="Times New Roman" w:hint="eastAsia"/>
          <w:color w:val="000000"/>
          <w:sz w:val="24"/>
        </w:rPr>
      </w:r>
      <w:r w:rsidRPr="006A5200">
        <w:rPr>
          <w:rFonts w:ascii="Times New Roman" w:hAnsi="Times New Roman" w:cs="Times New Roman" w:hint="eastAsia"/>
          <w:color w:val="000000"/>
          <w:sz w:val="24"/>
        </w:rPr>
        <w:fldChar w:fldCharType="separate"/>
      </w:r>
      <w:r w:rsidRPr="006A5200">
        <w:rPr>
          <w:rFonts w:ascii="Times New Roman" w:hAnsi="Times New Roman" w:cs="Times New Roman"/>
          <w:color w:val="000000"/>
          <w:sz w:val="24"/>
        </w:rPr>
        <w:t>图</w:t>
      </w:r>
      <w:r w:rsidRPr="006A5200">
        <w:rPr>
          <w:rFonts w:ascii="Times New Roman" w:hAnsi="Times New Roman" w:cs="Times New Roman"/>
          <w:color w:val="000000"/>
          <w:sz w:val="24"/>
        </w:rPr>
        <w:t xml:space="preserve"> 2</w:t>
      </w:r>
      <w:r w:rsidRPr="006A5200">
        <w:rPr>
          <w:rFonts w:ascii="Times New Roman" w:hAnsi="Times New Roman" w:cs="Times New Roman" w:hint="eastAsia"/>
          <w:color w:val="000000"/>
          <w:sz w:val="24"/>
        </w:rPr>
        <w:t>水感标签</w:t>
      </w:r>
      <w:r w:rsidRPr="006A5200">
        <w:rPr>
          <w:rFonts w:ascii="Times New Roman" w:hAnsi="Times New Roman" w:cs="Times New Roman" w:hint="eastAsia"/>
          <w:color w:val="000000"/>
          <w:sz w:val="24"/>
        </w:rPr>
        <w:fldChar w:fldCharType="end"/>
      </w:r>
      <w:r w:rsidRPr="006A5200">
        <w:rPr>
          <w:rFonts w:ascii="Times New Roman" w:hAnsi="Times New Roman" w:cs="Times New Roman" w:hint="eastAsia"/>
          <w:color w:val="000000"/>
          <w:sz w:val="24"/>
        </w:rPr>
        <w:t>所示，水感标签面材为吸水纸</w:t>
      </w:r>
      <w:r w:rsidRPr="006A5200">
        <w:rPr>
          <w:rFonts w:ascii="Times New Roman" w:hAnsi="Times New Roman" w:cs="Times New Roman" w:hint="eastAsia"/>
          <w:color w:val="000000"/>
          <w:sz w:val="24"/>
        </w:rPr>
        <w:t>+</w:t>
      </w:r>
      <w:r w:rsidRPr="006A5200">
        <w:rPr>
          <w:rFonts w:ascii="Times New Roman" w:hAnsi="Times New Roman" w:cs="Times New Roman" w:hint="eastAsia"/>
          <w:color w:val="000000"/>
          <w:sz w:val="24"/>
        </w:rPr>
        <w:t>特殊颜色油墨，能遇水扩散，背面自带油胶，水感标签对湿度有较强的敏感度，</w:t>
      </w:r>
      <w:r>
        <w:rPr>
          <w:rFonts w:ascii="Times New Roman" w:hAnsi="Times New Roman" w:cs="Times New Roman" w:hint="eastAsia"/>
          <w:color w:val="000000"/>
          <w:sz w:val="24"/>
        </w:rPr>
        <w:t>能显示出受潮表面的程度，面材遇水时，表面会变成红色，且不可逆转</w:t>
      </w:r>
      <w:r w:rsidRPr="006A5200">
        <w:rPr>
          <w:rFonts w:ascii="Times New Roman" w:hAnsi="Times New Roman" w:cs="Times New Roman" w:hint="eastAsia"/>
          <w:color w:val="000000"/>
          <w:sz w:val="24"/>
        </w:rPr>
        <w:t>。</w:t>
      </w:r>
    </w:p>
    <w:p w:rsidR="006A5200" w:rsidRDefault="006A5200" w:rsidP="00E9039B">
      <w:pPr>
        <w:pStyle w:val="a0"/>
        <w:ind w:left="1960" w:right="1960"/>
        <w:jc w:val="center"/>
      </w:pPr>
      <w:r>
        <w:rPr>
          <w:rFonts w:eastAsia="新宋体"/>
          <w:noProof/>
          <w:color w:val="000000"/>
          <w:szCs w:val="21"/>
        </w:rPr>
        <w:drawing>
          <wp:inline distT="0" distB="0" distL="114300" distR="114300" wp14:anchorId="5B6CB488" wp14:editId="7456B1C0">
            <wp:extent cx="1878645" cy="2727297"/>
            <wp:effectExtent l="0" t="0" r="7620" b="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1"/>
                    <a:stretch>
                      <a:fillRect/>
                    </a:stretch>
                  </pic:blipFill>
                  <pic:spPr>
                    <a:xfrm>
                      <a:off x="0" y="0"/>
                      <a:ext cx="1883132" cy="2733810"/>
                    </a:xfrm>
                    <a:prstGeom prst="rect">
                      <a:avLst/>
                    </a:prstGeom>
                  </pic:spPr>
                </pic:pic>
              </a:graphicData>
            </a:graphic>
          </wp:inline>
        </w:drawing>
      </w:r>
    </w:p>
    <w:p w:rsidR="006A5200" w:rsidRPr="006A5200" w:rsidRDefault="006A5200" w:rsidP="006A5200">
      <w:pPr>
        <w:pStyle w:val="a4"/>
        <w:jc w:val="center"/>
        <w:rPr>
          <w:rFonts w:eastAsia="宋体"/>
        </w:rPr>
      </w:pPr>
      <w:bookmarkStart w:id="110" w:name="_Ref32330"/>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水感标签</w:t>
      </w:r>
      <w:bookmarkEnd w:id="110"/>
    </w:p>
    <w:p w:rsidR="006A56C6" w:rsidRDefault="004E7190">
      <w:pPr>
        <w:keepNext/>
        <w:keepLines/>
        <w:numPr>
          <w:ilvl w:val="1"/>
          <w:numId w:val="1"/>
        </w:numPr>
        <w:spacing w:before="140" w:after="140" w:line="240" w:lineRule="auto"/>
        <w:outlineLvl w:val="1"/>
        <w:rPr>
          <w:rFonts w:ascii="Arial" w:hAnsi="Arial"/>
          <w:b/>
        </w:rPr>
      </w:pPr>
      <w:bookmarkStart w:id="111" w:name="_Toc24783"/>
      <w:r>
        <w:rPr>
          <w:rFonts w:ascii="Arial" w:hAnsi="Arial" w:hint="eastAsia"/>
          <w:b/>
        </w:rPr>
        <w:t>验证步骤</w:t>
      </w:r>
      <w:bookmarkEnd w:id="111"/>
    </w:p>
    <w:p w:rsidR="006A5200" w:rsidRDefault="006A5200" w:rsidP="006A5200">
      <w:pPr>
        <w:ind w:firstLine="420"/>
        <w:rPr>
          <w:rFonts w:ascii="宋体" w:hAnsi="宋体"/>
          <w:sz w:val="24"/>
        </w:rPr>
      </w:pPr>
      <w:r>
        <w:rPr>
          <w:rFonts w:ascii="宋体" w:hAnsi="宋体" w:hint="eastAsia"/>
          <w:sz w:val="24"/>
        </w:rPr>
        <w:t>详细验证操作步骤如下：</w:t>
      </w:r>
    </w:p>
    <w:p w:rsidR="006A5200" w:rsidRDefault="006A5200" w:rsidP="006A5200">
      <w:pPr>
        <w:pStyle w:val="11"/>
        <w:numPr>
          <w:ilvl w:val="0"/>
          <w:numId w:val="2"/>
        </w:numPr>
        <w:ind w:firstLineChars="0"/>
      </w:pPr>
      <w:r>
        <w:rPr>
          <w:rFonts w:ascii="宋体" w:hAnsi="宋体" w:hint="eastAsia"/>
        </w:rPr>
        <w:t>新组装一款示踪器，并在堵盖内部粘贴水感标签；</w:t>
      </w:r>
    </w:p>
    <w:p w:rsidR="006A5200" w:rsidRPr="00CF2B6A" w:rsidRDefault="006A5200" w:rsidP="006A5200">
      <w:pPr>
        <w:pStyle w:val="11"/>
        <w:numPr>
          <w:ilvl w:val="0"/>
          <w:numId w:val="2"/>
        </w:numPr>
        <w:ind w:firstLineChars="0"/>
      </w:pPr>
      <w:r>
        <w:rPr>
          <w:rFonts w:ascii="宋体" w:hAnsi="宋体" w:hint="eastAsia"/>
        </w:rPr>
        <w:t>将堵盖安装到示踪器支架上并旋紧堵盖，</w:t>
      </w:r>
      <w:r>
        <w:rPr>
          <w:rFonts w:ascii="Times New Roman" w:hAnsi="Times New Roman"/>
        </w:rPr>
        <w:t>用水流量</w:t>
      </w:r>
      <w:r>
        <w:rPr>
          <w:rFonts w:ascii="Times New Roman" w:hAnsi="Times New Roman"/>
          <w:color w:val="000000"/>
        </w:rPr>
        <w:t>4.5L/min(6000L/h)</w:t>
      </w:r>
      <w:r>
        <w:rPr>
          <w:rFonts w:ascii="Times New Roman" w:hAnsi="Times New Roman"/>
          <w:color w:val="000000"/>
        </w:rPr>
        <w:t>的水正反</w:t>
      </w:r>
      <w:r w:rsidR="00CF2B6A">
        <w:rPr>
          <w:rFonts w:ascii="Times New Roman" w:hAnsi="Times New Roman" w:hint="eastAsia"/>
          <w:color w:val="000000"/>
        </w:rPr>
        <w:t>冲洗反光球，持续冲洗</w:t>
      </w:r>
      <w:r>
        <w:rPr>
          <w:rFonts w:ascii="Times New Roman" w:hAnsi="Times New Roman"/>
          <w:color w:val="000000"/>
        </w:rPr>
        <w:t>3min</w:t>
      </w:r>
      <w:r>
        <w:rPr>
          <w:rFonts w:ascii="宋体" w:hAnsi="宋体" w:hint="eastAsia"/>
        </w:rPr>
        <w:t>；</w:t>
      </w:r>
    </w:p>
    <w:p w:rsidR="00CF2B6A" w:rsidRDefault="00CF2B6A" w:rsidP="006A5200">
      <w:pPr>
        <w:pStyle w:val="11"/>
        <w:numPr>
          <w:ilvl w:val="0"/>
          <w:numId w:val="2"/>
        </w:numPr>
        <w:ind w:firstLineChars="0"/>
      </w:pPr>
      <w:r>
        <w:rPr>
          <w:rFonts w:ascii="宋体" w:hAnsi="宋体" w:hint="eastAsia"/>
        </w:rPr>
        <w:t>冲洗完成用吸水纸巾将示踪器仔细擦干后，旋开堵盖，观察堵盖内的水</w:t>
      </w:r>
      <w:r>
        <w:rPr>
          <w:rFonts w:ascii="宋体" w:hAnsi="宋体" w:hint="eastAsia"/>
        </w:rPr>
        <w:lastRenderedPageBreak/>
        <w:t>感标签是否变色。</w:t>
      </w:r>
    </w:p>
    <w:p w:rsidR="006A56C6" w:rsidRDefault="004E7190">
      <w:pPr>
        <w:keepNext/>
        <w:keepLines/>
        <w:numPr>
          <w:ilvl w:val="0"/>
          <w:numId w:val="1"/>
        </w:numPr>
        <w:spacing w:before="100" w:after="90" w:line="240" w:lineRule="auto"/>
        <w:jc w:val="left"/>
        <w:outlineLvl w:val="0"/>
        <w:rPr>
          <w:b/>
          <w:kern w:val="44"/>
          <w:sz w:val="32"/>
        </w:rPr>
      </w:pPr>
      <w:bookmarkStart w:id="112" w:name="_Toc14324"/>
      <w:bookmarkStart w:id="113" w:name="_Toc5798"/>
      <w:bookmarkStart w:id="114" w:name="_Toc31962"/>
      <w:bookmarkStart w:id="115" w:name="_Toc25867"/>
      <w:bookmarkStart w:id="116" w:name="_Toc25403"/>
      <w:bookmarkStart w:id="117" w:name="_Toc5520"/>
      <w:bookmarkStart w:id="118" w:name="_Toc16593"/>
      <w:bookmarkStart w:id="119" w:name="_Toc16250"/>
      <w:bookmarkStart w:id="120" w:name="_Toc17913"/>
      <w:bookmarkStart w:id="121" w:name="_Toc25451"/>
      <w:r>
        <w:rPr>
          <w:rFonts w:hint="eastAsia"/>
          <w:b/>
          <w:kern w:val="44"/>
          <w:sz w:val="32"/>
        </w:rPr>
        <w:t>验证结果与结论</w:t>
      </w:r>
      <w:bookmarkEnd w:id="112"/>
      <w:bookmarkEnd w:id="113"/>
      <w:bookmarkEnd w:id="114"/>
      <w:bookmarkEnd w:id="115"/>
      <w:bookmarkEnd w:id="116"/>
      <w:bookmarkEnd w:id="117"/>
      <w:bookmarkEnd w:id="118"/>
      <w:bookmarkEnd w:id="119"/>
      <w:bookmarkEnd w:id="120"/>
      <w:bookmarkEnd w:id="121"/>
    </w:p>
    <w:p w:rsidR="006A56C6" w:rsidRDefault="004E7190">
      <w:pPr>
        <w:ind w:firstLineChars="200" w:firstLine="480"/>
      </w:pPr>
      <w:r>
        <w:rPr>
          <w:rFonts w:hint="eastAsia"/>
          <w:sz w:val="24"/>
          <w:szCs w:val="22"/>
        </w:rPr>
        <w:t>验证小组组员根据本方案的方法及步骤进行验证，记录结果并对结果进行相关分析。依据本方案的标准要求得出最终的验证结论，并编写验证报告。验证相关文档需经过审核、批准后归档。</w:t>
      </w:r>
      <w:bookmarkEnd w:id="13"/>
    </w:p>
    <w:sectPr w:rsidR="006A56C6">
      <w:headerReference w:type="default" r:id="rId12"/>
      <w:footerReference w:type="default" r:id="rId13"/>
      <w:pgSz w:w="11906" w:h="16838"/>
      <w:pgMar w:top="1417" w:right="1800" w:bottom="850" w:left="1800" w:header="851" w:footer="283" w:gutter="0"/>
      <w:pgNumType w:start="1"/>
      <w:cols w:space="0"/>
      <w:docGrid w:type="lines" w:linePitch="38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BF2" w:rsidRDefault="000C7BF2">
      <w:pPr>
        <w:spacing w:line="240" w:lineRule="auto"/>
      </w:pPr>
      <w:r>
        <w:separator/>
      </w:r>
    </w:p>
  </w:endnote>
  <w:endnote w:type="continuationSeparator" w:id="0">
    <w:p w:rsidR="000C7BF2" w:rsidRDefault="000C7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C6" w:rsidRDefault="004E7190">
    <w:pPr>
      <w:tabs>
        <w:tab w:val="left" w:pos="3013"/>
      </w:tabs>
      <w:snapToGrid w:val="0"/>
      <w:jc w:val="left"/>
      <w:rPr>
        <w:sz w:val="18"/>
      </w:rPr>
    </w:pPr>
    <w:r>
      <w:rPr>
        <w:noProof/>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56C6" w:rsidRDefault="006A56C6">
                          <w:pPr>
                            <w:snapToGrid w:val="0"/>
                            <w:jc w:val="left"/>
                            <w:rPr>
                              <w:rFonts w:ascii="Times New Roman" w:hAnsi="Times New Roman" w:cs="Times New Roman"/>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C6CQ5ZQIAABgFAAAOAAAAAAAAAAAAAAAAAC4CAABkcnMvZTJvRG9j&#10;LnhtbFBLAQItABQABgAIAAAAIQBxqtG51wAAAAUBAAAPAAAAAAAAAAAAAAAAAL8EAABkcnMvZG93&#10;bnJldi54bWxQSwUGAAAAAAQABADzAAAAwwUAAAAA&#10;" filled="f" stroked="f" strokeweight=".5pt">
              <v:textbox style="mso-fit-shape-to-text:t" inset="0,0,0,0">
                <w:txbxContent>
                  <w:p w:rsidR="006A56C6" w:rsidRDefault="006A56C6">
                    <w:pPr>
                      <w:snapToGrid w:val="0"/>
                      <w:jc w:val="left"/>
                      <w:rPr>
                        <w:rFonts w:ascii="Times New Roman" w:hAnsi="Times New Roman" w:cs="Times New Roman"/>
                        <w:sz w:val="18"/>
                      </w:rPr>
                    </w:pPr>
                  </w:p>
                </w:txbxContent>
              </v:textbox>
              <w10:wrap anchorx="margin"/>
            </v:shape>
          </w:pict>
        </mc:Fallback>
      </mc:AlternateContent>
    </w:r>
    <w:r>
      <w:rPr>
        <w:rFonts w:hint="eastAsia"/>
        <w:sz w:val="18"/>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C6" w:rsidRDefault="004E7190">
    <w:pPr>
      <w:pStyle w:val="a6"/>
      <w:tabs>
        <w:tab w:val="clear" w:pos="4153"/>
        <w:tab w:val="left" w:pos="3013"/>
      </w:tabs>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A56C6" w:rsidRDefault="004E7190">
                          <w:pPr>
                            <w:pStyle w:val="a6"/>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F85A6D">
                            <w:rPr>
                              <w:rFonts w:ascii="Times New Roman" w:hAnsi="Times New Roman" w:cs="Times New Roman"/>
                              <w:noProof/>
                            </w:rPr>
                            <w:t>1</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rsidR="006A56C6" w:rsidRDefault="004E7190">
                    <w:pPr>
                      <w:pStyle w:val="a6"/>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F85A6D">
                      <w:rPr>
                        <w:rFonts w:ascii="Times New Roman" w:hAnsi="Times New Roman" w:cs="Times New Roman"/>
                        <w:noProof/>
                      </w:rPr>
                      <w:t>1</w:t>
                    </w:r>
                    <w:r>
                      <w:rPr>
                        <w:rFonts w:ascii="Times New Roman" w:hAnsi="Times New Roman" w:cs="Times New Roman"/>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BF2" w:rsidRDefault="000C7BF2">
      <w:r>
        <w:separator/>
      </w:r>
    </w:p>
  </w:footnote>
  <w:footnote w:type="continuationSeparator" w:id="0">
    <w:p w:rsidR="000C7BF2" w:rsidRDefault="000C7B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C6" w:rsidRDefault="004E7190">
    <w:pPr>
      <w:pBdr>
        <w:top w:val="none" w:sz="0" w:space="1" w:color="auto"/>
        <w:left w:val="none" w:sz="0" w:space="4" w:color="auto"/>
        <w:bottom w:val="single" w:sz="4" w:space="1" w:color="auto"/>
        <w:right w:val="none" w:sz="0" w:space="4" w:color="auto"/>
      </w:pBdr>
      <w:snapToGrid w:val="0"/>
      <w:spacing w:line="240" w:lineRule="auto"/>
      <w:jc w:val="center"/>
      <w:rPr>
        <w:sz w:val="21"/>
        <w:szCs w:val="32"/>
      </w:rPr>
    </w:pPr>
    <w:r>
      <w:rPr>
        <w:rFonts w:hint="eastAsia"/>
        <w:sz w:val="21"/>
        <w:szCs w:val="32"/>
      </w:rPr>
      <w:t xml:space="preserve">                                                       </w:t>
    </w:r>
    <w:r>
      <w:rPr>
        <w:rFonts w:hint="eastAsia"/>
        <w:sz w:val="21"/>
        <w:szCs w:val="32"/>
      </w:rPr>
      <w:t>杭州三坛医疗科技有限公司</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6C6" w:rsidRDefault="004E7190">
    <w:pPr>
      <w:pStyle w:val="a7"/>
      <w:pBdr>
        <w:bottom w:val="single" w:sz="4" w:space="1" w:color="auto"/>
      </w:pBdr>
      <w:jc w:val="center"/>
      <w:rPr>
        <w:sz w:val="21"/>
        <w:szCs w:val="32"/>
      </w:rPr>
    </w:pPr>
    <w:r>
      <w:rPr>
        <w:rFonts w:hint="eastAsia"/>
        <w:sz w:val="21"/>
        <w:szCs w:val="32"/>
      </w:rPr>
      <w:t xml:space="preserve">                                                       </w:t>
    </w:r>
    <w:r>
      <w:rPr>
        <w:rFonts w:hint="eastAsia"/>
        <w:sz w:val="21"/>
        <w:szCs w:val="32"/>
      </w:rPr>
      <w:t>杭州三坛医疗科技有限公司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0560"/>
    <w:multiLevelType w:val="multilevel"/>
    <w:tmpl w:val="C34CBB82"/>
    <w:lvl w:ilvl="0">
      <w:start w:val="1"/>
      <w:numFmt w:val="decimal"/>
      <w:lvlText w:val="%1)"/>
      <w:lvlJc w:val="left"/>
      <w:pPr>
        <w:tabs>
          <w:tab w:val="num" w:pos="420"/>
        </w:tabs>
        <w:ind w:left="84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3E8BCAC"/>
    <w:multiLevelType w:val="multilevel"/>
    <w:tmpl w:val="63E8BCAC"/>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宋体" w:eastAsia="宋体" w:hAnsi="宋体" w:cs="宋体"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xia">
    <w15:presenceInfo w15:providerId="None" w15:userId="chen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trackRevisions/>
  <w:defaultTabStop w:val="420"/>
  <w:drawingGridVerticalSpacing w:val="19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xYzMwN2QwNmExMjQ3YzNhNjA4NzE5ZTk2OTRmYWEifQ=="/>
  </w:docVars>
  <w:rsids>
    <w:rsidRoot w:val="78B236E4"/>
    <w:rsid w:val="000C7BF2"/>
    <w:rsid w:val="001A6428"/>
    <w:rsid w:val="00427DEA"/>
    <w:rsid w:val="004A646E"/>
    <w:rsid w:val="004E7190"/>
    <w:rsid w:val="005574FC"/>
    <w:rsid w:val="0056187C"/>
    <w:rsid w:val="005E0AA6"/>
    <w:rsid w:val="005F481F"/>
    <w:rsid w:val="0067408D"/>
    <w:rsid w:val="006A5200"/>
    <w:rsid w:val="006A56C6"/>
    <w:rsid w:val="006F789F"/>
    <w:rsid w:val="007A1AD7"/>
    <w:rsid w:val="008243F1"/>
    <w:rsid w:val="00920750"/>
    <w:rsid w:val="00A85735"/>
    <w:rsid w:val="00C30909"/>
    <w:rsid w:val="00CF2B6A"/>
    <w:rsid w:val="00E66C0C"/>
    <w:rsid w:val="00E9039B"/>
    <w:rsid w:val="00F85A6D"/>
    <w:rsid w:val="011243B7"/>
    <w:rsid w:val="012C2149"/>
    <w:rsid w:val="012D0479"/>
    <w:rsid w:val="01465165"/>
    <w:rsid w:val="01570814"/>
    <w:rsid w:val="01A00C4B"/>
    <w:rsid w:val="01B540A2"/>
    <w:rsid w:val="01CF1530"/>
    <w:rsid w:val="01D6466C"/>
    <w:rsid w:val="01D67EAB"/>
    <w:rsid w:val="01EB3AA6"/>
    <w:rsid w:val="0204742C"/>
    <w:rsid w:val="02054BE2"/>
    <w:rsid w:val="020B0E44"/>
    <w:rsid w:val="022278B2"/>
    <w:rsid w:val="02644ACE"/>
    <w:rsid w:val="027A149C"/>
    <w:rsid w:val="029E759B"/>
    <w:rsid w:val="02AB0636"/>
    <w:rsid w:val="02F62AAB"/>
    <w:rsid w:val="03455F4E"/>
    <w:rsid w:val="03465822"/>
    <w:rsid w:val="03483A14"/>
    <w:rsid w:val="0361265C"/>
    <w:rsid w:val="0365604C"/>
    <w:rsid w:val="036E6466"/>
    <w:rsid w:val="03800300"/>
    <w:rsid w:val="03E17141"/>
    <w:rsid w:val="03EF41F2"/>
    <w:rsid w:val="04071455"/>
    <w:rsid w:val="04073203"/>
    <w:rsid w:val="041534AD"/>
    <w:rsid w:val="041A2F36"/>
    <w:rsid w:val="04277401"/>
    <w:rsid w:val="04394805"/>
    <w:rsid w:val="046234E6"/>
    <w:rsid w:val="04836851"/>
    <w:rsid w:val="04842AA6"/>
    <w:rsid w:val="04974587"/>
    <w:rsid w:val="049C7DEF"/>
    <w:rsid w:val="04AF4B6F"/>
    <w:rsid w:val="04B2316F"/>
    <w:rsid w:val="04B30C95"/>
    <w:rsid w:val="04D74983"/>
    <w:rsid w:val="04D855BF"/>
    <w:rsid w:val="04E76AA2"/>
    <w:rsid w:val="04EB3BB5"/>
    <w:rsid w:val="04F80D9E"/>
    <w:rsid w:val="056264CF"/>
    <w:rsid w:val="058B72E6"/>
    <w:rsid w:val="059E1945"/>
    <w:rsid w:val="05D2339D"/>
    <w:rsid w:val="05EA6938"/>
    <w:rsid w:val="05FD56D0"/>
    <w:rsid w:val="06092059"/>
    <w:rsid w:val="060E0879"/>
    <w:rsid w:val="0627337D"/>
    <w:rsid w:val="0687062B"/>
    <w:rsid w:val="069A035E"/>
    <w:rsid w:val="069F3BC7"/>
    <w:rsid w:val="06C07699"/>
    <w:rsid w:val="06E04D44"/>
    <w:rsid w:val="06E3401F"/>
    <w:rsid w:val="071A149F"/>
    <w:rsid w:val="074245F9"/>
    <w:rsid w:val="075E313A"/>
    <w:rsid w:val="07A64AE1"/>
    <w:rsid w:val="07E37AE3"/>
    <w:rsid w:val="080B1BF2"/>
    <w:rsid w:val="08167EB9"/>
    <w:rsid w:val="08204893"/>
    <w:rsid w:val="08252E8C"/>
    <w:rsid w:val="083D71F3"/>
    <w:rsid w:val="08583F5B"/>
    <w:rsid w:val="085A6A9E"/>
    <w:rsid w:val="087730BA"/>
    <w:rsid w:val="087A5175"/>
    <w:rsid w:val="087B41C0"/>
    <w:rsid w:val="088E2F27"/>
    <w:rsid w:val="089963F4"/>
    <w:rsid w:val="08B11E84"/>
    <w:rsid w:val="08BF5E5A"/>
    <w:rsid w:val="08C43471"/>
    <w:rsid w:val="08CF1E16"/>
    <w:rsid w:val="08D1266E"/>
    <w:rsid w:val="08D86F1C"/>
    <w:rsid w:val="091F2D9D"/>
    <w:rsid w:val="09290881"/>
    <w:rsid w:val="09336E74"/>
    <w:rsid w:val="093827D2"/>
    <w:rsid w:val="09510A7C"/>
    <w:rsid w:val="095F13EB"/>
    <w:rsid w:val="09840E52"/>
    <w:rsid w:val="098620DD"/>
    <w:rsid w:val="09931095"/>
    <w:rsid w:val="09B41737"/>
    <w:rsid w:val="09C37BCC"/>
    <w:rsid w:val="0A116B8A"/>
    <w:rsid w:val="0A183EA3"/>
    <w:rsid w:val="0A287A2F"/>
    <w:rsid w:val="0A391C3C"/>
    <w:rsid w:val="0A60541B"/>
    <w:rsid w:val="0A65416C"/>
    <w:rsid w:val="0A7333A0"/>
    <w:rsid w:val="0A886720"/>
    <w:rsid w:val="0AA11F9C"/>
    <w:rsid w:val="0AD32091"/>
    <w:rsid w:val="0B161F7E"/>
    <w:rsid w:val="0B3615D6"/>
    <w:rsid w:val="0B36617C"/>
    <w:rsid w:val="0B505490"/>
    <w:rsid w:val="0B5D1CFF"/>
    <w:rsid w:val="0B5F56D3"/>
    <w:rsid w:val="0B696551"/>
    <w:rsid w:val="0B8D4C06"/>
    <w:rsid w:val="0BB928C2"/>
    <w:rsid w:val="0BC669F3"/>
    <w:rsid w:val="0BED15C5"/>
    <w:rsid w:val="0C0F0EA7"/>
    <w:rsid w:val="0C5B233E"/>
    <w:rsid w:val="0C5C7E64"/>
    <w:rsid w:val="0C7426EC"/>
    <w:rsid w:val="0C842B00"/>
    <w:rsid w:val="0C8D626F"/>
    <w:rsid w:val="0C971A52"/>
    <w:rsid w:val="0C9C64B3"/>
    <w:rsid w:val="0C9F66CF"/>
    <w:rsid w:val="0CC2416B"/>
    <w:rsid w:val="0CC46135"/>
    <w:rsid w:val="0CC90ECA"/>
    <w:rsid w:val="0CEC11E8"/>
    <w:rsid w:val="0CF347E7"/>
    <w:rsid w:val="0D1B1ACD"/>
    <w:rsid w:val="0D270472"/>
    <w:rsid w:val="0D3112F1"/>
    <w:rsid w:val="0D380D3F"/>
    <w:rsid w:val="0DA63A8D"/>
    <w:rsid w:val="0DB07E20"/>
    <w:rsid w:val="0DB461AA"/>
    <w:rsid w:val="0DC161D1"/>
    <w:rsid w:val="0DC3019B"/>
    <w:rsid w:val="0DD51C7C"/>
    <w:rsid w:val="0DEF71E2"/>
    <w:rsid w:val="0E2E3EEC"/>
    <w:rsid w:val="0E76520D"/>
    <w:rsid w:val="0E7A523C"/>
    <w:rsid w:val="0EBC4BEA"/>
    <w:rsid w:val="0EE91E83"/>
    <w:rsid w:val="0F0D45F7"/>
    <w:rsid w:val="0F190E46"/>
    <w:rsid w:val="0F20786F"/>
    <w:rsid w:val="0F525587"/>
    <w:rsid w:val="0F587009"/>
    <w:rsid w:val="0F590216"/>
    <w:rsid w:val="0F616722"/>
    <w:rsid w:val="0F6771DF"/>
    <w:rsid w:val="0F6E05DA"/>
    <w:rsid w:val="0FAA0363"/>
    <w:rsid w:val="10020DC3"/>
    <w:rsid w:val="10082730"/>
    <w:rsid w:val="10855BDB"/>
    <w:rsid w:val="10863702"/>
    <w:rsid w:val="109776BD"/>
    <w:rsid w:val="10A12DA0"/>
    <w:rsid w:val="111C620F"/>
    <w:rsid w:val="112E0021"/>
    <w:rsid w:val="113B0990"/>
    <w:rsid w:val="11665A0D"/>
    <w:rsid w:val="117A794E"/>
    <w:rsid w:val="118934A9"/>
    <w:rsid w:val="11A84DD1"/>
    <w:rsid w:val="11E608FC"/>
    <w:rsid w:val="11EE155E"/>
    <w:rsid w:val="11F36B75"/>
    <w:rsid w:val="11F8062F"/>
    <w:rsid w:val="11FB4122"/>
    <w:rsid w:val="1235718D"/>
    <w:rsid w:val="12621206"/>
    <w:rsid w:val="127A1044"/>
    <w:rsid w:val="128812A8"/>
    <w:rsid w:val="128B2871"/>
    <w:rsid w:val="12A32349"/>
    <w:rsid w:val="12C845D2"/>
    <w:rsid w:val="133F3180"/>
    <w:rsid w:val="13442980"/>
    <w:rsid w:val="134F0723"/>
    <w:rsid w:val="136B07DB"/>
    <w:rsid w:val="13826402"/>
    <w:rsid w:val="13A97E33"/>
    <w:rsid w:val="13C95DDF"/>
    <w:rsid w:val="13D84274"/>
    <w:rsid w:val="13F41BF9"/>
    <w:rsid w:val="13FF5CA5"/>
    <w:rsid w:val="14025795"/>
    <w:rsid w:val="14027543"/>
    <w:rsid w:val="141E2224"/>
    <w:rsid w:val="142E658A"/>
    <w:rsid w:val="143C0CA7"/>
    <w:rsid w:val="145002AE"/>
    <w:rsid w:val="1451050F"/>
    <w:rsid w:val="146124BC"/>
    <w:rsid w:val="146A5814"/>
    <w:rsid w:val="14804BA1"/>
    <w:rsid w:val="149F74BB"/>
    <w:rsid w:val="14A625C4"/>
    <w:rsid w:val="14C60571"/>
    <w:rsid w:val="14ED3D4F"/>
    <w:rsid w:val="15012ED0"/>
    <w:rsid w:val="151E65FF"/>
    <w:rsid w:val="152C0D1B"/>
    <w:rsid w:val="157D50D3"/>
    <w:rsid w:val="15835095"/>
    <w:rsid w:val="15857A9F"/>
    <w:rsid w:val="15A75485"/>
    <w:rsid w:val="15BB2A37"/>
    <w:rsid w:val="15C2342E"/>
    <w:rsid w:val="15C70A44"/>
    <w:rsid w:val="15CB5087"/>
    <w:rsid w:val="15F335E7"/>
    <w:rsid w:val="15F5110D"/>
    <w:rsid w:val="162419BE"/>
    <w:rsid w:val="162A6D5B"/>
    <w:rsid w:val="16557DFE"/>
    <w:rsid w:val="16612C47"/>
    <w:rsid w:val="16685D83"/>
    <w:rsid w:val="166F6F59"/>
    <w:rsid w:val="169F1F3F"/>
    <w:rsid w:val="16AE1708"/>
    <w:rsid w:val="16BE59A3"/>
    <w:rsid w:val="16D57191"/>
    <w:rsid w:val="16E41182"/>
    <w:rsid w:val="17051824"/>
    <w:rsid w:val="170610F8"/>
    <w:rsid w:val="17370A93"/>
    <w:rsid w:val="175005C5"/>
    <w:rsid w:val="17524D0D"/>
    <w:rsid w:val="175C51BC"/>
    <w:rsid w:val="17780248"/>
    <w:rsid w:val="179E3A27"/>
    <w:rsid w:val="17C76AD9"/>
    <w:rsid w:val="17D567AE"/>
    <w:rsid w:val="17D67188"/>
    <w:rsid w:val="17DA2843"/>
    <w:rsid w:val="17DC33B7"/>
    <w:rsid w:val="17F11DA8"/>
    <w:rsid w:val="17F51C94"/>
    <w:rsid w:val="17FC1F5A"/>
    <w:rsid w:val="17FD24FB"/>
    <w:rsid w:val="17FD699F"/>
    <w:rsid w:val="180A1D48"/>
    <w:rsid w:val="181C076B"/>
    <w:rsid w:val="18381785"/>
    <w:rsid w:val="18867AE9"/>
    <w:rsid w:val="18A312F5"/>
    <w:rsid w:val="18D23988"/>
    <w:rsid w:val="18D40CD5"/>
    <w:rsid w:val="18E11E1D"/>
    <w:rsid w:val="18FA0B99"/>
    <w:rsid w:val="19053D5D"/>
    <w:rsid w:val="19151255"/>
    <w:rsid w:val="193D1FA8"/>
    <w:rsid w:val="19595E57"/>
    <w:rsid w:val="195C5C31"/>
    <w:rsid w:val="195C76F5"/>
    <w:rsid w:val="197C38F4"/>
    <w:rsid w:val="19832ED4"/>
    <w:rsid w:val="19A215B9"/>
    <w:rsid w:val="19AD1CFF"/>
    <w:rsid w:val="19AF3CC9"/>
    <w:rsid w:val="19C31523"/>
    <w:rsid w:val="19DD25E4"/>
    <w:rsid w:val="1A383CBF"/>
    <w:rsid w:val="1A400DC5"/>
    <w:rsid w:val="1A4408B5"/>
    <w:rsid w:val="1A4506CC"/>
    <w:rsid w:val="1A61265D"/>
    <w:rsid w:val="1A734CF7"/>
    <w:rsid w:val="1A772A39"/>
    <w:rsid w:val="1A840CB2"/>
    <w:rsid w:val="1AE630A7"/>
    <w:rsid w:val="1B530684"/>
    <w:rsid w:val="1B5C6DF5"/>
    <w:rsid w:val="1B937931"/>
    <w:rsid w:val="1BC17CE4"/>
    <w:rsid w:val="1BE834C2"/>
    <w:rsid w:val="1C0F2C5C"/>
    <w:rsid w:val="1C362480"/>
    <w:rsid w:val="1C4E1577"/>
    <w:rsid w:val="1C9828C4"/>
    <w:rsid w:val="1CC10DAC"/>
    <w:rsid w:val="1D1F1166"/>
    <w:rsid w:val="1D3B79BC"/>
    <w:rsid w:val="1D4D5CD3"/>
    <w:rsid w:val="1D6660A0"/>
    <w:rsid w:val="1D7019C1"/>
    <w:rsid w:val="1DC83D3D"/>
    <w:rsid w:val="1DCD2970"/>
    <w:rsid w:val="1DD41F50"/>
    <w:rsid w:val="1DE303E5"/>
    <w:rsid w:val="1DE859FC"/>
    <w:rsid w:val="1E004AF3"/>
    <w:rsid w:val="1E1265D5"/>
    <w:rsid w:val="1E18393A"/>
    <w:rsid w:val="1E1E31CB"/>
    <w:rsid w:val="1E220F19"/>
    <w:rsid w:val="1E2A6014"/>
    <w:rsid w:val="1E426EBA"/>
    <w:rsid w:val="1E696B3C"/>
    <w:rsid w:val="1E85149C"/>
    <w:rsid w:val="1EA9759F"/>
    <w:rsid w:val="1EAA4A5F"/>
    <w:rsid w:val="1EE86F0A"/>
    <w:rsid w:val="1EF328AA"/>
    <w:rsid w:val="1F434B63"/>
    <w:rsid w:val="1F705E33"/>
    <w:rsid w:val="1F7229C9"/>
    <w:rsid w:val="1F9359FB"/>
    <w:rsid w:val="1FA713D9"/>
    <w:rsid w:val="1FB75686"/>
    <w:rsid w:val="1FBF453A"/>
    <w:rsid w:val="1FC102B2"/>
    <w:rsid w:val="1FD20711"/>
    <w:rsid w:val="1FE16BA6"/>
    <w:rsid w:val="1FE87F35"/>
    <w:rsid w:val="1FFE5062"/>
    <w:rsid w:val="20120B0E"/>
    <w:rsid w:val="202A5E57"/>
    <w:rsid w:val="208520D7"/>
    <w:rsid w:val="209B0B03"/>
    <w:rsid w:val="20BD4F1E"/>
    <w:rsid w:val="20C67591"/>
    <w:rsid w:val="20EC5803"/>
    <w:rsid w:val="20F42A19"/>
    <w:rsid w:val="211C60E8"/>
    <w:rsid w:val="212A0BF1"/>
    <w:rsid w:val="21374CD0"/>
    <w:rsid w:val="213A4F5B"/>
    <w:rsid w:val="213A656E"/>
    <w:rsid w:val="21B865F5"/>
    <w:rsid w:val="21C359FD"/>
    <w:rsid w:val="21C81DCC"/>
    <w:rsid w:val="21C95B52"/>
    <w:rsid w:val="21CE6CB6"/>
    <w:rsid w:val="21DE15EF"/>
    <w:rsid w:val="21DE514B"/>
    <w:rsid w:val="21F901D7"/>
    <w:rsid w:val="22131A10"/>
    <w:rsid w:val="22160D89"/>
    <w:rsid w:val="22205C80"/>
    <w:rsid w:val="223F0819"/>
    <w:rsid w:val="224A27E1"/>
    <w:rsid w:val="226C09A9"/>
    <w:rsid w:val="228B6D71"/>
    <w:rsid w:val="228E63B8"/>
    <w:rsid w:val="229B128E"/>
    <w:rsid w:val="229D070C"/>
    <w:rsid w:val="22CA1B74"/>
    <w:rsid w:val="22E449E3"/>
    <w:rsid w:val="22F93A8C"/>
    <w:rsid w:val="2331285C"/>
    <w:rsid w:val="23552F11"/>
    <w:rsid w:val="238B1303"/>
    <w:rsid w:val="23D04F68"/>
    <w:rsid w:val="23D729E7"/>
    <w:rsid w:val="23E9602A"/>
    <w:rsid w:val="23F029A0"/>
    <w:rsid w:val="23F859D5"/>
    <w:rsid w:val="24193711"/>
    <w:rsid w:val="242A65BC"/>
    <w:rsid w:val="24463799"/>
    <w:rsid w:val="24540CD2"/>
    <w:rsid w:val="249C557D"/>
    <w:rsid w:val="24A27F99"/>
    <w:rsid w:val="24AF7273"/>
    <w:rsid w:val="24E0742D"/>
    <w:rsid w:val="24E266DD"/>
    <w:rsid w:val="252217F3"/>
    <w:rsid w:val="2529637A"/>
    <w:rsid w:val="254554E2"/>
    <w:rsid w:val="25671385"/>
    <w:rsid w:val="256C0CC0"/>
    <w:rsid w:val="25AE6362"/>
    <w:rsid w:val="25B368EF"/>
    <w:rsid w:val="25B74631"/>
    <w:rsid w:val="25D725DE"/>
    <w:rsid w:val="260352F7"/>
    <w:rsid w:val="260E7FC9"/>
    <w:rsid w:val="26270419"/>
    <w:rsid w:val="26AE4A01"/>
    <w:rsid w:val="26D81C86"/>
    <w:rsid w:val="26EF5616"/>
    <w:rsid w:val="270F5DA7"/>
    <w:rsid w:val="27121FFF"/>
    <w:rsid w:val="272E26D1"/>
    <w:rsid w:val="273211C2"/>
    <w:rsid w:val="27434EF3"/>
    <w:rsid w:val="274F2647"/>
    <w:rsid w:val="275D221F"/>
    <w:rsid w:val="275D6B12"/>
    <w:rsid w:val="27EC60E8"/>
    <w:rsid w:val="28060C67"/>
    <w:rsid w:val="281F026C"/>
    <w:rsid w:val="285148C8"/>
    <w:rsid w:val="28D177B8"/>
    <w:rsid w:val="28DC43AF"/>
    <w:rsid w:val="28DF17A9"/>
    <w:rsid w:val="28E633A3"/>
    <w:rsid w:val="28E80ADA"/>
    <w:rsid w:val="29023E15"/>
    <w:rsid w:val="290A2CCA"/>
    <w:rsid w:val="29154C2F"/>
    <w:rsid w:val="29231FDE"/>
    <w:rsid w:val="292713F3"/>
    <w:rsid w:val="29347D47"/>
    <w:rsid w:val="295A08AB"/>
    <w:rsid w:val="29733725"/>
    <w:rsid w:val="29763EBB"/>
    <w:rsid w:val="29971B11"/>
    <w:rsid w:val="29BA14F6"/>
    <w:rsid w:val="29C94933"/>
    <w:rsid w:val="29C966E1"/>
    <w:rsid w:val="29FD45DD"/>
    <w:rsid w:val="2A16744D"/>
    <w:rsid w:val="2A2D51DB"/>
    <w:rsid w:val="2A3D0E7D"/>
    <w:rsid w:val="2A506E2C"/>
    <w:rsid w:val="2A612DBE"/>
    <w:rsid w:val="2A613F72"/>
    <w:rsid w:val="2A731975"/>
    <w:rsid w:val="2A7F3244"/>
    <w:rsid w:val="2A900FAD"/>
    <w:rsid w:val="2AB949A8"/>
    <w:rsid w:val="2ABB636F"/>
    <w:rsid w:val="2AC45B60"/>
    <w:rsid w:val="2AC84BEB"/>
    <w:rsid w:val="2ACA0963"/>
    <w:rsid w:val="2AFD0BD7"/>
    <w:rsid w:val="2B033E75"/>
    <w:rsid w:val="2B0602BE"/>
    <w:rsid w:val="2B1649FE"/>
    <w:rsid w:val="2B4B669F"/>
    <w:rsid w:val="2B606BD1"/>
    <w:rsid w:val="2B632843"/>
    <w:rsid w:val="2B6E7FC0"/>
    <w:rsid w:val="2B97636B"/>
    <w:rsid w:val="2BA975C9"/>
    <w:rsid w:val="2BAD0DF3"/>
    <w:rsid w:val="2BE041B6"/>
    <w:rsid w:val="2C024294"/>
    <w:rsid w:val="2C0A3184"/>
    <w:rsid w:val="2C22032B"/>
    <w:rsid w:val="2C4B5AD3"/>
    <w:rsid w:val="2C5E2824"/>
    <w:rsid w:val="2C7E5BEA"/>
    <w:rsid w:val="2C815051"/>
    <w:rsid w:val="2C9921DB"/>
    <w:rsid w:val="2C9F7ED1"/>
    <w:rsid w:val="2CDB53CD"/>
    <w:rsid w:val="2D1C121E"/>
    <w:rsid w:val="2D412A32"/>
    <w:rsid w:val="2D5B66A8"/>
    <w:rsid w:val="2D652BC5"/>
    <w:rsid w:val="2D6842F7"/>
    <w:rsid w:val="2DA846A6"/>
    <w:rsid w:val="2DE10445"/>
    <w:rsid w:val="2DEC5317"/>
    <w:rsid w:val="2DF9330D"/>
    <w:rsid w:val="2DFA09C5"/>
    <w:rsid w:val="2E036741"/>
    <w:rsid w:val="2E1168A9"/>
    <w:rsid w:val="2E2E4CC8"/>
    <w:rsid w:val="2E5D21FC"/>
    <w:rsid w:val="2E72208A"/>
    <w:rsid w:val="2E7C6418"/>
    <w:rsid w:val="2E826747"/>
    <w:rsid w:val="2EA27501"/>
    <w:rsid w:val="2EA63495"/>
    <w:rsid w:val="2EAC037F"/>
    <w:rsid w:val="2EB45BB2"/>
    <w:rsid w:val="2EC90F31"/>
    <w:rsid w:val="2ECA18C3"/>
    <w:rsid w:val="2EE041DF"/>
    <w:rsid w:val="2EE1627B"/>
    <w:rsid w:val="2F27081C"/>
    <w:rsid w:val="2F4A1338"/>
    <w:rsid w:val="2F564966"/>
    <w:rsid w:val="2F8A6913"/>
    <w:rsid w:val="2FB15C4D"/>
    <w:rsid w:val="2FBC18C3"/>
    <w:rsid w:val="2FBD2FBE"/>
    <w:rsid w:val="2FC31E25"/>
    <w:rsid w:val="2FF43D8C"/>
    <w:rsid w:val="30270841"/>
    <w:rsid w:val="303F5B52"/>
    <w:rsid w:val="30444D13"/>
    <w:rsid w:val="304E5B92"/>
    <w:rsid w:val="305A2401"/>
    <w:rsid w:val="307D0225"/>
    <w:rsid w:val="308A20DF"/>
    <w:rsid w:val="3099089E"/>
    <w:rsid w:val="30AC251B"/>
    <w:rsid w:val="30E23B4A"/>
    <w:rsid w:val="30E42053"/>
    <w:rsid w:val="30EA3353"/>
    <w:rsid w:val="30FC01F6"/>
    <w:rsid w:val="31097D0B"/>
    <w:rsid w:val="310B61B1"/>
    <w:rsid w:val="311F31F4"/>
    <w:rsid w:val="31332561"/>
    <w:rsid w:val="314F1BC2"/>
    <w:rsid w:val="316025BD"/>
    <w:rsid w:val="3166515D"/>
    <w:rsid w:val="31724030"/>
    <w:rsid w:val="31837ABD"/>
    <w:rsid w:val="319C0B7F"/>
    <w:rsid w:val="31BE4652"/>
    <w:rsid w:val="3202098E"/>
    <w:rsid w:val="320D035A"/>
    <w:rsid w:val="32116E77"/>
    <w:rsid w:val="32132BEF"/>
    <w:rsid w:val="32193F7E"/>
    <w:rsid w:val="3254625E"/>
    <w:rsid w:val="325D23A1"/>
    <w:rsid w:val="326F24E1"/>
    <w:rsid w:val="328A6C2A"/>
    <w:rsid w:val="329A50BF"/>
    <w:rsid w:val="32E7520C"/>
    <w:rsid w:val="332350B4"/>
    <w:rsid w:val="33294694"/>
    <w:rsid w:val="333139EB"/>
    <w:rsid w:val="33386686"/>
    <w:rsid w:val="334447D4"/>
    <w:rsid w:val="33740094"/>
    <w:rsid w:val="339935C8"/>
    <w:rsid w:val="33AA484A"/>
    <w:rsid w:val="33C63C91"/>
    <w:rsid w:val="341541E9"/>
    <w:rsid w:val="342310E4"/>
    <w:rsid w:val="34384B8F"/>
    <w:rsid w:val="343D70B6"/>
    <w:rsid w:val="343E2D6C"/>
    <w:rsid w:val="344F012B"/>
    <w:rsid w:val="34583831"/>
    <w:rsid w:val="34811DDA"/>
    <w:rsid w:val="34967B08"/>
    <w:rsid w:val="34983880"/>
    <w:rsid w:val="349B6ECC"/>
    <w:rsid w:val="349D3E26"/>
    <w:rsid w:val="34B00BC9"/>
    <w:rsid w:val="34D21F7A"/>
    <w:rsid w:val="34D65F41"/>
    <w:rsid w:val="34E556B0"/>
    <w:rsid w:val="34F565DC"/>
    <w:rsid w:val="350727B3"/>
    <w:rsid w:val="35551771"/>
    <w:rsid w:val="35845033"/>
    <w:rsid w:val="358E79FB"/>
    <w:rsid w:val="35920744"/>
    <w:rsid w:val="35944047"/>
    <w:rsid w:val="35BE1C8C"/>
    <w:rsid w:val="35D02BA5"/>
    <w:rsid w:val="360F1920"/>
    <w:rsid w:val="36176311"/>
    <w:rsid w:val="3619454C"/>
    <w:rsid w:val="362C24D2"/>
    <w:rsid w:val="364610BA"/>
    <w:rsid w:val="365437D6"/>
    <w:rsid w:val="366670C2"/>
    <w:rsid w:val="366A584F"/>
    <w:rsid w:val="36743E79"/>
    <w:rsid w:val="368E4501"/>
    <w:rsid w:val="369167D9"/>
    <w:rsid w:val="36C24BE4"/>
    <w:rsid w:val="36DD557A"/>
    <w:rsid w:val="37285E55"/>
    <w:rsid w:val="373C45E9"/>
    <w:rsid w:val="37400017"/>
    <w:rsid w:val="37425D25"/>
    <w:rsid w:val="37475678"/>
    <w:rsid w:val="375875CF"/>
    <w:rsid w:val="37603F8F"/>
    <w:rsid w:val="37612E17"/>
    <w:rsid w:val="37861808"/>
    <w:rsid w:val="379F0F1F"/>
    <w:rsid w:val="37AA3C6E"/>
    <w:rsid w:val="37BB72AC"/>
    <w:rsid w:val="37D0077B"/>
    <w:rsid w:val="3806155D"/>
    <w:rsid w:val="380803DD"/>
    <w:rsid w:val="382471D8"/>
    <w:rsid w:val="38262F51"/>
    <w:rsid w:val="383733B0"/>
    <w:rsid w:val="384F24A7"/>
    <w:rsid w:val="38507A75"/>
    <w:rsid w:val="386D0B7F"/>
    <w:rsid w:val="38810BBF"/>
    <w:rsid w:val="389F7439"/>
    <w:rsid w:val="38EE7F12"/>
    <w:rsid w:val="3922196A"/>
    <w:rsid w:val="394702FC"/>
    <w:rsid w:val="39742F53"/>
    <w:rsid w:val="398D1E4D"/>
    <w:rsid w:val="399B3711"/>
    <w:rsid w:val="39B5645A"/>
    <w:rsid w:val="39DB3678"/>
    <w:rsid w:val="39E13A83"/>
    <w:rsid w:val="39E430C3"/>
    <w:rsid w:val="3A0D43C8"/>
    <w:rsid w:val="3A0D6176"/>
    <w:rsid w:val="3A1D45CF"/>
    <w:rsid w:val="3A6A181A"/>
    <w:rsid w:val="3A6D30B9"/>
    <w:rsid w:val="3A8B1791"/>
    <w:rsid w:val="3A96323D"/>
    <w:rsid w:val="3AA54601"/>
    <w:rsid w:val="3AA97F6C"/>
    <w:rsid w:val="3AC23405"/>
    <w:rsid w:val="3B304812"/>
    <w:rsid w:val="3B3360B0"/>
    <w:rsid w:val="3B833FB4"/>
    <w:rsid w:val="3B954675"/>
    <w:rsid w:val="3BBF7944"/>
    <w:rsid w:val="3BD74EA0"/>
    <w:rsid w:val="3BE61375"/>
    <w:rsid w:val="3BEA03BE"/>
    <w:rsid w:val="3C025A83"/>
    <w:rsid w:val="3C5A58BF"/>
    <w:rsid w:val="3C746980"/>
    <w:rsid w:val="3C805325"/>
    <w:rsid w:val="3C991F43"/>
    <w:rsid w:val="3C9F0F1D"/>
    <w:rsid w:val="3CBF57BA"/>
    <w:rsid w:val="3D102888"/>
    <w:rsid w:val="3D2D6B2F"/>
    <w:rsid w:val="3D337791"/>
    <w:rsid w:val="3D3D4FC4"/>
    <w:rsid w:val="3D42082D"/>
    <w:rsid w:val="3D6C7658"/>
    <w:rsid w:val="3D7D206B"/>
    <w:rsid w:val="3D94624D"/>
    <w:rsid w:val="3DA6700D"/>
    <w:rsid w:val="3DBA4867"/>
    <w:rsid w:val="3DC079A3"/>
    <w:rsid w:val="3DD551FD"/>
    <w:rsid w:val="3DFC6C2D"/>
    <w:rsid w:val="3E0C543F"/>
    <w:rsid w:val="3E244B6A"/>
    <w:rsid w:val="3E6B790F"/>
    <w:rsid w:val="3EB516C8"/>
    <w:rsid w:val="3EBC2DD4"/>
    <w:rsid w:val="3EC207BE"/>
    <w:rsid w:val="3EC7360C"/>
    <w:rsid w:val="3EE85404"/>
    <w:rsid w:val="3F0B2EA0"/>
    <w:rsid w:val="3F0C10F2"/>
    <w:rsid w:val="3F23643C"/>
    <w:rsid w:val="3F4168C2"/>
    <w:rsid w:val="3F450160"/>
    <w:rsid w:val="3F5C54AA"/>
    <w:rsid w:val="3F8341BE"/>
    <w:rsid w:val="3F9E2EF4"/>
    <w:rsid w:val="3FC2231F"/>
    <w:rsid w:val="3FD140EA"/>
    <w:rsid w:val="3FEE07F8"/>
    <w:rsid w:val="40210BCD"/>
    <w:rsid w:val="405D772B"/>
    <w:rsid w:val="41022AB3"/>
    <w:rsid w:val="411424E0"/>
    <w:rsid w:val="411C4672"/>
    <w:rsid w:val="414546A9"/>
    <w:rsid w:val="41561795"/>
    <w:rsid w:val="41566BC5"/>
    <w:rsid w:val="41673E54"/>
    <w:rsid w:val="41C77552"/>
    <w:rsid w:val="41C86420"/>
    <w:rsid w:val="41E43209"/>
    <w:rsid w:val="41F40907"/>
    <w:rsid w:val="4247376C"/>
    <w:rsid w:val="424B6320"/>
    <w:rsid w:val="427D40B5"/>
    <w:rsid w:val="428B2C89"/>
    <w:rsid w:val="42957651"/>
    <w:rsid w:val="42A258CA"/>
    <w:rsid w:val="42CF3399"/>
    <w:rsid w:val="42D261AF"/>
    <w:rsid w:val="42F425C9"/>
    <w:rsid w:val="433B01F8"/>
    <w:rsid w:val="43776D56"/>
    <w:rsid w:val="43A01E09"/>
    <w:rsid w:val="43A7763B"/>
    <w:rsid w:val="43D61CCF"/>
    <w:rsid w:val="43DB5537"/>
    <w:rsid w:val="443B7D84"/>
    <w:rsid w:val="44437E31"/>
    <w:rsid w:val="447137A5"/>
    <w:rsid w:val="44775993"/>
    <w:rsid w:val="447C53F1"/>
    <w:rsid w:val="44823C05"/>
    <w:rsid w:val="448E2DB4"/>
    <w:rsid w:val="44AB315B"/>
    <w:rsid w:val="44BF7173"/>
    <w:rsid w:val="44CE0BF8"/>
    <w:rsid w:val="44DF1658"/>
    <w:rsid w:val="44F20D8A"/>
    <w:rsid w:val="45091C30"/>
    <w:rsid w:val="45140D01"/>
    <w:rsid w:val="451A3E3D"/>
    <w:rsid w:val="454315E6"/>
    <w:rsid w:val="45442F56"/>
    <w:rsid w:val="45542E15"/>
    <w:rsid w:val="455B0481"/>
    <w:rsid w:val="45684BA8"/>
    <w:rsid w:val="456D6663"/>
    <w:rsid w:val="45837C34"/>
    <w:rsid w:val="458A240E"/>
    <w:rsid w:val="458A2D71"/>
    <w:rsid w:val="45967266"/>
    <w:rsid w:val="45BD29C5"/>
    <w:rsid w:val="45DB181E"/>
    <w:rsid w:val="45E61C3E"/>
    <w:rsid w:val="45EF3DF7"/>
    <w:rsid w:val="460743C1"/>
    <w:rsid w:val="460D74FE"/>
    <w:rsid w:val="461E795D"/>
    <w:rsid w:val="46475912"/>
    <w:rsid w:val="46592743"/>
    <w:rsid w:val="468B4FF2"/>
    <w:rsid w:val="46FC37FA"/>
    <w:rsid w:val="47084AA0"/>
    <w:rsid w:val="47501D98"/>
    <w:rsid w:val="47613FA5"/>
    <w:rsid w:val="47661A9B"/>
    <w:rsid w:val="478F28C0"/>
    <w:rsid w:val="479779C7"/>
    <w:rsid w:val="47CE5910"/>
    <w:rsid w:val="47DE55F6"/>
    <w:rsid w:val="47F81CD6"/>
    <w:rsid w:val="4807074F"/>
    <w:rsid w:val="48121F78"/>
    <w:rsid w:val="48256D81"/>
    <w:rsid w:val="4840005F"/>
    <w:rsid w:val="486A50DB"/>
    <w:rsid w:val="486C0E54"/>
    <w:rsid w:val="486D24D6"/>
    <w:rsid w:val="487171B8"/>
    <w:rsid w:val="48877323"/>
    <w:rsid w:val="48951477"/>
    <w:rsid w:val="48B661D7"/>
    <w:rsid w:val="48F92351"/>
    <w:rsid w:val="4913307D"/>
    <w:rsid w:val="49366D6C"/>
    <w:rsid w:val="49492F43"/>
    <w:rsid w:val="497A134E"/>
    <w:rsid w:val="49865F45"/>
    <w:rsid w:val="49876F99"/>
    <w:rsid w:val="49885819"/>
    <w:rsid w:val="49C1176A"/>
    <w:rsid w:val="49D7054F"/>
    <w:rsid w:val="49F40639"/>
    <w:rsid w:val="49FB248F"/>
    <w:rsid w:val="4A1670FE"/>
    <w:rsid w:val="4A442B1E"/>
    <w:rsid w:val="4A45195C"/>
    <w:rsid w:val="4A4F6337"/>
    <w:rsid w:val="4A512772"/>
    <w:rsid w:val="4A58168F"/>
    <w:rsid w:val="4A5A2744"/>
    <w:rsid w:val="4A873D23"/>
    <w:rsid w:val="4A9A6ECC"/>
    <w:rsid w:val="4A9B4458"/>
    <w:rsid w:val="4A9E2CF5"/>
    <w:rsid w:val="4AAA5CD3"/>
    <w:rsid w:val="4AAE12AF"/>
    <w:rsid w:val="4AC33C78"/>
    <w:rsid w:val="4ACD77C9"/>
    <w:rsid w:val="4ACF7376"/>
    <w:rsid w:val="4AFA2747"/>
    <w:rsid w:val="4B0640D2"/>
    <w:rsid w:val="4B245A16"/>
    <w:rsid w:val="4B3612A5"/>
    <w:rsid w:val="4B386DCB"/>
    <w:rsid w:val="4B427C4A"/>
    <w:rsid w:val="4B5A4478"/>
    <w:rsid w:val="4B6E0A3F"/>
    <w:rsid w:val="4B8B07CC"/>
    <w:rsid w:val="4B8D6B91"/>
    <w:rsid w:val="4BAB1C93"/>
    <w:rsid w:val="4BCF5981"/>
    <w:rsid w:val="4BE551A5"/>
    <w:rsid w:val="4BE80C94"/>
    <w:rsid w:val="4BEA4569"/>
    <w:rsid w:val="4C0875E3"/>
    <w:rsid w:val="4C0A751C"/>
    <w:rsid w:val="4C15535E"/>
    <w:rsid w:val="4C2C1E95"/>
    <w:rsid w:val="4C5B0FC3"/>
    <w:rsid w:val="4C615416"/>
    <w:rsid w:val="4C771B75"/>
    <w:rsid w:val="4C811E19"/>
    <w:rsid w:val="4C8F6EBF"/>
    <w:rsid w:val="4C98546D"/>
    <w:rsid w:val="4CA35B14"/>
    <w:rsid w:val="4CAC5CC3"/>
    <w:rsid w:val="4CAC7A71"/>
    <w:rsid w:val="4CAD3B6F"/>
    <w:rsid w:val="4CCA7EF7"/>
    <w:rsid w:val="4D046B85"/>
    <w:rsid w:val="4D07739D"/>
    <w:rsid w:val="4D1005EE"/>
    <w:rsid w:val="4D5123C6"/>
    <w:rsid w:val="4D522188"/>
    <w:rsid w:val="4D52631B"/>
    <w:rsid w:val="4D7C3C63"/>
    <w:rsid w:val="4D822BD5"/>
    <w:rsid w:val="4D907392"/>
    <w:rsid w:val="4DAA171B"/>
    <w:rsid w:val="4DC96400"/>
    <w:rsid w:val="4DCC4AAA"/>
    <w:rsid w:val="4DEA5A8F"/>
    <w:rsid w:val="4DED0341"/>
    <w:rsid w:val="4E4D0DDF"/>
    <w:rsid w:val="4E5B79A0"/>
    <w:rsid w:val="4E611D50"/>
    <w:rsid w:val="4E667AF3"/>
    <w:rsid w:val="4E830CA5"/>
    <w:rsid w:val="4EBD343A"/>
    <w:rsid w:val="4EEF58EE"/>
    <w:rsid w:val="4F094286"/>
    <w:rsid w:val="4F165675"/>
    <w:rsid w:val="4F7D56F4"/>
    <w:rsid w:val="4FB530E0"/>
    <w:rsid w:val="502142D2"/>
    <w:rsid w:val="50836D3A"/>
    <w:rsid w:val="508D5E0B"/>
    <w:rsid w:val="50A243A4"/>
    <w:rsid w:val="50A3011C"/>
    <w:rsid w:val="50AA076B"/>
    <w:rsid w:val="50B557BC"/>
    <w:rsid w:val="50CF1F80"/>
    <w:rsid w:val="50D13F4A"/>
    <w:rsid w:val="50FE0CB7"/>
    <w:rsid w:val="51126BBE"/>
    <w:rsid w:val="514E7348"/>
    <w:rsid w:val="5174152A"/>
    <w:rsid w:val="51936894"/>
    <w:rsid w:val="51AA404F"/>
    <w:rsid w:val="51B01DB1"/>
    <w:rsid w:val="51D72152"/>
    <w:rsid w:val="51D91E05"/>
    <w:rsid w:val="521D6D1B"/>
    <w:rsid w:val="52250856"/>
    <w:rsid w:val="523C3645"/>
    <w:rsid w:val="527E5A0B"/>
    <w:rsid w:val="52DF2414"/>
    <w:rsid w:val="53002E6B"/>
    <w:rsid w:val="537826A2"/>
    <w:rsid w:val="53807561"/>
    <w:rsid w:val="53A6670E"/>
    <w:rsid w:val="53AE67E0"/>
    <w:rsid w:val="53D852B7"/>
    <w:rsid w:val="54422A68"/>
    <w:rsid w:val="54506176"/>
    <w:rsid w:val="54857525"/>
    <w:rsid w:val="548C0FB1"/>
    <w:rsid w:val="54B971CF"/>
    <w:rsid w:val="54BF230B"/>
    <w:rsid w:val="55703126"/>
    <w:rsid w:val="55F12998"/>
    <w:rsid w:val="55F935FB"/>
    <w:rsid w:val="56026953"/>
    <w:rsid w:val="563441A1"/>
    <w:rsid w:val="56494582"/>
    <w:rsid w:val="565A22EB"/>
    <w:rsid w:val="567333AD"/>
    <w:rsid w:val="567B7E74"/>
    <w:rsid w:val="56C34335"/>
    <w:rsid w:val="57003878"/>
    <w:rsid w:val="57060B39"/>
    <w:rsid w:val="570F757A"/>
    <w:rsid w:val="57234DD3"/>
    <w:rsid w:val="5728063B"/>
    <w:rsid w:val="574D1E50"/>
    <w:rsid w:val="574F43DF"/>
    <w:rsid w:val="57525A8B"/>
    <w:rsid w:val="57623B4D"/>
    <w:rsid w:val="57935094"/>
    <w:rsid w:val="57B67C8D"/>
    <w:rsid w:val="580F7106"/>
    <w:rsid w:val="5812317D"/>
    <w:rsid w:val="58466FCB"/>
    <w:rsid w:val="584D65AC"/>
    <w:rsid w:val="58562F86"/>
    <w:rsid w:val="5865469B"/>
    <w:rsid w:val="5873188B"/>
    <w:rsid w:val="587368DE"/>
    <w:rsid w:val="589F66DB"/>
    <w:rsid w:val="58A950E8"/>
    <w:rsid w:val="590A624B"/>
    <w:rsid w:val="59213594"/>
    <w:rsid w:val="596A536F"/>
    <w:rsid w:val="597933D0"/>
    <w:rsid w:val="599B3347"/>
    <w:rsid w:val="59AE4438"/>
    <w:rsid w:val="59EA0F5C"/>
    <w:rsid w:val="59F81BAE"/>
    <w:rsid w:val="5A0013FC"/>
    <w:rsid w:val="5A0D1EE0"/>
    <w:rsid w:val="5A421A14"/>
    <w:rsid w:val="5A64198B"/>
    <w:rsid w:val="5A6574B1"/>
    <w:rsid w:val="5A6B5B61"/>
    <w:rsid w:val="5A8B5169"/>
    <w:rsid w:val="5AB301E0"/>
    <w:rsid w:val="5AB75F5E"/>
    <w:rsid w:val="5AEB5C08"/>
    <w:rsid w:val="5B0373F5"/>
    <w:rsid w:val="5B2D6220"/>
    <w:rsid w:val="5B3F5F54"/>
    <w:rsid w:val="5B3F7D02"/>
    <w:rsid w:val="5B5163B3"/>
    <w:rsid w:val="5B597015"/>
    <w:rsid w:val="5B81031A"/>
    <w:rsid w:val="5BC44C3E"/>
    <w:rsid w:val="5BC86C25"/>
    <w:rsid w:val="5BD63961"/>
    <w:rsid w:val="5C325930"/>
    <w:rsid w:val="5C441A74"/>
    <w:rsid w:val="5C442353"/>
    <w:rsid w:val="5C593045"/>
    <w:rsid w:val="5C841E70"/>
    <w:rsid w:val="5CC130C4"/>
    <w:rsid w:val="5CD105CC"/>
    <w:rsid w:val="5CD34BA6"/>
    <w:rsid w:val="5D096819"/>
    <w:rsid w:val="5D1E0517"/>
    <w:rsid w:val="5D2B2C34"/>
    <w:rsid w:val="5D2C5B6B"/>
    <w:rsid w:val="5D333896"/>
    <w:rsid w:val="5D755C5D"/>
    <w:rsid w:val="5D944335"/>
    <w:rsid w:val="5DE0757A"/>
    <w:rsid w:val="5E023994"/>
    <w:rsid w:val="5E19016A"/>
    <w:rsid w:val="5E1B552A"/>
    <w:rsid w:val="5E2F405E"/>
    <w:rsid w:val="5E4E6BDA"/>
    <w:rsid w:val="5E785A05"/>
    <w:rsid w:val="5E79177D"/>
    <w:rsid w:val="5E7A79CF"/>
    <w:rsid w:val="5E9B16F3"/>
    <w:rsid w:val="5EA42C9D"/>
    <w:rsid w:val="5ECC3FA2"/>
    <w:rsid w:val="5ECE7D1A"/>
    <w:rsid w:val="5ED864A3"/>
    <w:rsid w:val="5EE237C6"/>
    <w:rsid w:val="5EE674E7"/>
    <w:rsid w:val="5F1A2F60"/>
    <w:rsid w:val="5F314239"/>
    <w:rsid w:val="5F48187B"/>
    <w:rsid w:val="5F483205"/>
    <w:rsid w:val="5F702B80"/>
    <w:rsid w:val="5FB213EA"/>
    <w:rsid w:val="5FB81FB6"/>
    <w:rsid w:val="5FD255AC"/>
    <w:rsid w:val="5FDF06B8"/>
    <w:rsid w:val="602102CA"/>
    <w:rsid w:val="604364E6"/>
    <w:rsid w:val="60522285"/>
    <w:rsid w:val="60536729"/>
    <w:rsid w:val="60547BD1"/>
    <w:rsid w:val="60760191"/>
    <w:rsid w:val="60DC4E7C"/>
    <w:rsid w:val="60E46730"/>
    <w:rsid w:val="610129BA"/>
    <w:rsid w:val="614D13CA"/>
    <w:rsid w:val="61500EBB"/>
    <w:rsid w:val="615E5C6A"/>
    <w:rsid w:val="61623611"/>
    <w:rsid w:val="6189617B"/>
    <w:rsid w:val="61972646"/>
    <w:rsid w:val="619F599E"/>
    <w:rsid w:val="61BA6334"/>
    <w:rsid w:val="61F77588"/>
    <w:rsid w:val="62060E21"/>
    <w:rsid w:val="6239194F"/>
    <w:rsid w:val="624621BF"/>
    <w:rsid w:val="62606EDB"/>
    <w:rsid w:val="62794716"/>
    <w:rsid w:val="627E3805"/>
    <w:rsid w:val="62AD6CFB"/>
    <w:rsid w:val="62BE1E54"/>
    <w:rsid w:val="62C92CD3"/>
    <w:rsid w:val="62E0626E"/>
    <w:rsid w:val="62EC39A0"/>
    <w:rsid w:val="62F15D85"/>
    <w:rsid w:val="63224191"/>
    <w:rsid w:val="63350368"/>
    <w:rsid w:val="63441F30"/>
    <w:rsid w:val="634950F6"/>
    <w:rsid w:val="636E10F8"/>
    <w:rsid w:val="637864A7"/>
    <w:rsid w:val="6388493C"/>
    <w:rsid w:val="639130C5"/>
    <w:rsid w:val="63A36353"/>
    <w:rsid w:val="63BC2AE6"/>
    <w:rsid w:val="63C27722"/>
    <w:rsid w:val="63CB5574"/>
    <w:rsid w:val="63F0603D"/>
    <w:rsid w:val="64322884"/>
    <w:rsid w:val="643B3294"/>
    <w:rsid w:val="6459249E"/>
    <w:rsid w:val="646565A9"/>
    <w:rsid w:val="647E2D29"/>
    <w:rsid w:val="649030B3"/>
    <w:rsid w:val="64D35D0E"/>
    <w:rsid w:val="64E42388"/>
    <w:rsid w:val="64F7690A"/>
    <w:rsid w:val="65406093"/>
    <w:rsid w:val="654B0D86"/>
    <w:rsid w:val="65530F79"/>
    <w:rsid w:val="65652A5B"/>
    <w:rsid w:val="6568285E"/>
    <w:rsid w:val="657A6506"/>
    <w:rsid w:val="65B01F28"/>
    <w:rsid w:val="65C634F9"/>
    <w:rsid w:val="65E46075"/>
    <w:rsid w:val="65F92587"/>
    <w:rsid w:val="65FE0EE5"/>
    <w:rsid w:val="66014531"/>
    <w:rsid w:val="660E4009"/>
    <w:rsid w:val="66240220"/>
    <w:rsid w:val="664576ED"/>
    <w:rsid w:val="665925BF"/>
    <w:rsid w:val="667E261C"/>
    <w:rsid w:val="66886A01"/>
    <w:rsid w:val="66AA6710"/>
    <w:rsid w:val="66E947FF"/>
    <w:rsid w:val="66FE6CC3"/>
    <w:rsid w:val="66FF63A4"/>
    <w:rsid w:val="67564D51"/>
    <w:rsid w:val="67573E35"/>
    <w:rsid w:val="675D7E8D"/>
    <w:rsid w:val="677E6BC6"/>
    <w:rsid w:val="67E22141"/>
    <w:rsid w:val="68152516"/>
    <w:rsid w:val="68180E35"/>
    <w:rsid w:val="683C3F47"/>
    <w:rsid w:val="68466B73"/>
    <w:rsid w:val="68491856"/>
    <w:rsid w:val="68837AC6"/>
    <w:rsid w:val="68B47F81"/>
    <w:rsid w:val="68C11D22"/>
    <w:rsid w:val="68D6749B"/>
    <w:rsid w:val="694A28E1"/>
    <w:rsid w:val="69677250"/>
    <w:rsid w:val="69BE4554"/>
    <w:rsid w:val="69D87C9F"/>
    <w:rsid w:val="69DE7D53"/>
    <w:rsid w:val="69FA5E67"/>
    <w:rsid w:val="6A0A597F"/>
    <w:rsid w:val="6A2D7FEB"/>
    <w:rsid w:val="6A4564F4"/>
    <w:rsid w:val="6A971908"/>
    <w:rsid w:val="6A9F07BD"/>
    <w:rsid w:val="6AA36EB1"/>
    <w:rsid w:val="6AA87672"/>
    <w:rsid w:val="6AD24675"/>
    <w:rsid w:val="6AD761A9"/>
    <w:rsid w:val="6AF20E02"/>
    <w:rsid w:val="6B256F14"/>
    <w:rsid w:val="6B3B04E6"/>
    <w:rsid w:val="6B481462"/>
    <w:rsid w:val="6B4F3F91"/>
    <w:rsid w:val="6B5A5D8D"/>
    <w:rsid w:val="6B6C68F1"/>
    <w:rsid w:val="6B8A4FC9"/>
    <w:rsid w:val="6B985938"/>
    <w:rsid w:val="6B9B2D32"/>
    <w:rsid w:val="6BB34520"/>
    <w:rsid w:val="6BCD25D1"/>
    <w:rsid w:val="6BEC358E"/>
    <w:rsid w:val="6C0B71D2"/>
    <w:rsid w:val="6CD97FB6"/>
    <w:rsid w:val="6CF941B4"/>
    <w:rsid w:val="6D086CEF"/>
    <w:rsid w:val="6D2D1DF5"/>
    <w:rsid w:val="6D390A55"/>
    <w:rsid w:val="6D400035"/>
    <w:rsid w:val="6D5F31A0"/>
    <w:rsid w:val="6D976FEF"/>
    <w:rsid w:val="6DA7537D"/>
    <w:rsid w:val="6DB413BA"/>
    <w:rsid w:val="6DB66549"/>
    <w:rsid w:val="6DBE71AC"/>
    <w:rsid w:val="6DCC18C9"/>
    <w:rsid w:val="6DCE5641"/>
    <w:rsid w:val="6DDE6EA2"/>
    <w:rsid w:val="6DF826BE"/>
    <w:rsid w:val="6DFF1C9E"/>
    <w:rsid w:val="6E166FE8"/>
    <w:rsid w:val="6E1C16C2"/>
    <w:rsid w:val="6E201C15"/>
    <w:rsid w:val="6E361438"/>
    <w:rsid w:val="6E387CA9"/>
    <w:rsid w:val="6E396833"/>
    <w:rsid w:val="6E5378F4"/>
    <w:rsid w:val="6E6423F0"/>
    <w:rsid w:val="6E867CCA"/>
    <w:rsid w:val="6E922B12"/>
    <w:rsid w:val="6EB5235D"/>
    <w:rsid w:val="6EE844E0"/>
    <w:rsid w:val="6F0230C8"/>
    <w:rsid w:val="6F1C23DC"/>
    <w:rsid w:val="6F327E52"/>
    <w:rsid w:val="6F3A5FD1"/>
    <w:rsid w:val="6F425277"/>
    <w:rsid w:val="6F436888"/>
    <w:rsid w:val="6F7A740B"/>
    <w:rsid w:val="6F8D2AC6"/>
    <w:rsid w:val="6F931592"/>
    <w:rsid w:val="6FC274E6"/>
    <w:rsid w:val="7008444B"/>
    <w:rsid w:val="701354FB"/>
    <w:rsid w:val="702406E0"/>
    <w:rsid w:val="7044032E"/>
    <w:rsid w:val="70455963"/>
    <w:rsid w:val="705B5186"/>
    <w:rsid w:val="70644F43"/>
    <w:rsid w:val="70EE7DA8"/>
    <w:rsid w:val="70EF4C9D"/>
    <w:rsid w:val="70F84783"/>
    <w:rsid w:val="71030C4D"/>
    <w:rsid w:val="71153587"/>
    <w:rsid w:val="7123004B"/>
    <w:rsid w:val="71233EF6"/>
    <w:rsid w:val="7148570A"/>
    <w:rsid w:val="715F5A90"/>
    <w:rsid w:val="7169675E"/>
    <w:rsid w:val="716D33C3"/>
    <w:rsid w:val="71BC7EA6"/>
    <w:rsid w:val="71DB657E"/>
    <w:rsid w:val="71F1319A"/>
    <w:rsid w:val="721970A7"/>
    <w:rsid w:val="72606A84"/>
    <w:rsid w:val="72760055"/>
    <w:rsid w:val="72AF4744"/>
    <w:rsid w:val="72BB3CBA"/>
    <w:rsid w:val="73201F13"/>
    <w:rsid w:val="732144AE"/>
    <w:rsid w:val="73691968"/>
    <w:rsid w:val="737547B1"/>
    <w:rsid w:val="73974106"/>
    <w:rsid w:val="739B25F3"/>
    <w:rsid w:val="73AF381F"/>
    <w:rsid w:val="73B726D3"/>
    <w:rsid w:val="73CF0E5E"/>
    <w:rsid w:val="73D634A1"/>
    <w:rsid w:val="743B3304"/>
    <w:rsid w:val="744F44B4"/>
    <w:rsid w:val="745A5E80"/>
    <w:rsid w:val="746F2FAE"/>
    <w:rsid w:val="74777690"/>
    <w:rsid w:val="749B3DA3"/>
    <w:rsid w:val="74B86703"/>
    <w:rsid w:val="74DC704C"/>
    <w:rsid w:val="74F620A9"/>
    <w:rsid w:val="75063912"/>
    <w:rsid w:val="75646EFD"/>
    <w:rsid w:val="75680256"/>
    <w:rsid w:val="75B754E7"/>
    <w:rsid w:val="75C00539"/>
    <w:rsid w:val="75DE5FD3"/>
    <w:rsid w:val="75EE59E0"/>
    <w:rsid w:val="760A106F"/>
    <w:rsid w:val="76253251"/>
    <w:rsid w:val="76752701"/>
    <w:rsid w:val="7677439C"/>
    <w:rsid w:val="76916A34"/>
    <w:rsid w:val="76AF189E"/>
    <w:rsid w:val="76C92E49"/>
    <w:rsid w:val="76F1414E"/>
    <w:rsid w:val="76F51E90"/>
    <w:rsid w:val="77075720"/>
    <w:rsid w:val="77204A34"/>
    <w:rsid w:val="772C39F4"/>
    <w:rsid w:val="773D7394"/>
    <w:rsid w:val="77414B3E"/>
    <w:rsid w:val="77547417"/>
    <w:rsid w:val="776963DA"/>
    <w:rsid w:val="777A05E8"/>
    <w:rsid w:val="77B35E42"/>
    <w:rsid w:val="77C74EAF"/>
    <w:rsid w:val="78146346"/>
    <w:rsid w:val="78225D97"/>
    <w:rsid w:val="78397B5B"/>
    <w:rsid w:val="783C764B"/>
    <w:rsid w:val="784D46CE"/>
    <w:rsid w:val="78704F34"/>
    <w:rsid w:val="787B0173"/>
    <w:rsid w:val="78827754"/>
    <w:rsid w:val="788D2783"/>
    <w:rsid w:val="78A43FAC"/>
    <w:rsid w:val="78B236E4"/>
    <w:rsid w:val="78B813C8"/>
    <w:rsid w:val="78DA0F34"/>
    <w:rsid w:val="790E7842"/>
    <w:rsid w:val="793E3D2A"/>
    <w:rsid w:val="79A951B4"/>
    <w:rsid w:val="79B37DE1"/>
    <w:rsid w:val="79B712F4"/>
    <w:rsid w:val="79B966E4"/>
    <w:rsid w:val="79C74101"/>
    <w:rsid w:val="79CE6742"/>
    <w:rsid w:val="79FC7092"/>
    <w:rsid w:val="7A195E96"/>
    <w:rsid w:val="7A1E34AC"/>
    <w:rsid w:val="7A2860D9"/>
    <w:rsid w:val="7A3C3932"/>
    <w:rsid w:val="7A416D6C"/>
    <w:rsid w:val="7A485CA4"/>
    <w:rsid w:val="7A7E219D"/>
    <w:rsid w:val="7AA339B1"/>
    <w:rsid w:val="7AE244DA"/>
    <w:rsid w:val="7B1A0118"/>
    <w:rsid w:val="7B6902D6"/>
    <w:rsid w:val="7B6E5D6D"/>
    <w:rsid w:val="7B8E1BD1"/>
    <w:rsid w:val="7BAB5214"/>
    <w:rsid w:val="7BB51BEE"/>
    <w:rsid w:val="7BB546BF"/>
    <w:rsid w:val="7BB75966"/>
    <w:rsid w:val="7BC6610D"/>
    <w:rsid w:val="7BCC0CE6"/>
    <w:rsid w:val="7BD134CC"/>
    <w:rsid w:val="7BDB7E7C"/>
    <w:rsid w:val="7BE67FFA"/>
    <w:rsid w:val="7BFD3595"/>
    <w:rsid w:val="7C142DB9"/>
    <w:rsid w:val="7C224DAA"/>
    <w:rsid w:val="7C5A0E1C"/>
    <w:rsid w:val="7C6C243B"/>
    <w:rsid w:val="7C977CED"/>
    <w:rsid w:val="7C9F2067"/>
    <w:rsid w:val="7CB8338F"/>
    <w:rsid w:val="7CCB71F0"/>
    <w:rsid w:val="7D276B1C"/>
    <w:rsid w:val="7D3354C1"/>
    <w:rsid w:val="7D521DBC"/>
    <w:rsid w:val="7D6F2271"/>
    <w:rsid w:val="7D764A3C"/>
    <w:rsid w:val="7D99109C"/>
    <w:rsid w:val="7DDB18E2"/>
    <w:rsid w:val="7E046E5D"/>
    <w:rsid w:val="7E156974"/>
    <w:rsid w:val="7E7044F2"/>
    <w:rsid w:val="7E751791"/>
    <w:rsid w:val="7E7F226F"/>
    <w:rsid w:val="7E85156B"/>
    <w:rsid w:val="7EB9730D"/>
    <w:rsid w:val="7EDA196C"/>
    <w:rsid w:val="7EF1219D"/>
    <w:rsid w:val="7F17496E"/>
    <w:rsid w:val="7F1C1F84"/>
    <w:rsid w:val="7F2B292B"/>
    <w:rsid w:val="7F2B605D"/>
    <w:rsid w:val="7F3626A0"/>
    <w:rsid w:val="7F4F5EB6"/>
    <w:rsid w:val="7F91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A8A04"/>
  <w15:docId w15:val="{15C57360-1F35-439A-9881-CAC100F3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annotation reference" w:semiHidden="1" w:uiPriority="99" w:unhideWhenUsed="1" w:qFormat="1"/>
    <w:lsdException w:name="page number" w:qFormat="1"/>
    <w:lsdException w:name="Title" w:qFormat="1"/>
    <w:lsdException w:name="Default Paragraph Font" w:semiHidden="1" w:qFormat="1"/>
    <w:lsdException w:name="Body Text" w:qFormat="1"/>
    <w:lsdException w:name="Subtitle" w:qFormat="1"/>
    <w:lsdException w:name="Body Text Indent 3" w:qFormat="1"/>
    <w:lsdException w:name="Block Tex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360" w:lineRule="auto"/>
      <w:jc w:val="both"/>
    </w:pPr>
    <w:rPr>
      <w:rFonts w:asciiTheme="minorHAnsi" w:hAnsiTheme="minorHAnsi" w:cstheme="minorBidi"/>
      <w:kern w:val="2"/>
      <w:sz w:val="28"/>
      <w:szCs w:val="24"/>
    </w:rPr>
  </w:style>
  <w:style w:type="paragraph" w:styleId="1">
    <w:name w:val="heading 1"/>
    <w:basedOn w:val="10"/>
    <w:next w:val="a"/>
    <w:qFormat/>
    <w:pPr>
      <w:keepNext/>
      <w:keepLines/>
      <w:numPr>
        <w:numId w:val="1"/>
      </w:numPr>
      <w:spacing w:before="100" w:after="90" w:line="240" w:lineRule="auto"/>
      <w:jc w:val="left"/>
      <w:outlineLvl w:val="0"/>
    </w:pPr>
    <w:rPr>
      <w:b/>
      <w:kern w:val="44"/>
      <w:sz w:val="32"/>
    </w:rPr>
  </w:style>
  <w:style w:type="paragraph" w:styleId="2">
    <w:name w:val="heading 2"/>
    <w:basedOn w:val="a"/>
    <w:next w:val="a"/>
    <w:unhideWhenUsed/>
    <w:qFormat/>
    <w:pPr>
      <w:keepNext/>
      <w:keepLines/>
      <w:numPr>
        <w:ilvl w:val="1"/>
        <w:numId w:val="1"/>
      </w:numPr>
      <w:spacing w:before="140" w:after="140" w:line="240" w:lineRule="auto"/>
      <w:outlineLvl w:val="1"/>
    </w:pPr>
    <w:rPr>
      <w:rFonts w:ascii="Arial" w:hAnsi="Arial"/>
      <w:b/>
    </w:rPr>
  </w:style>
  <w:style w:type="paragraph" w:styleId="3">
    <w:name w:val="heading 3"/>
    <w:basedOn w:val="a"/>
    <w:next w:val="a"/>
    <w:unhideWhenUsed/>
    <w:qFormat/>
    <w:pPr>
      <w:keepNext/>
      <w:keepLines/>
      <w:numPr>
        <w:ilvl w:val="2"/>
        <w:numId w:val="1"/>
      </w:numPr>
      <w:spacing w:before="260" w:after="260" w:line="240" w:lineRule="auto"/>
      <w:outlineLvl w:val="2"/>
    </w:pPr>
    <w:rPr>
      <w:b/>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rPr>
  </w:style>
  <w:style w:type="paragraph" w:styleId="5">
    <w:name w:val="heading 5"/>
    <w:basedOn w:val="a"/>
    <w:next w:val="a"/>
    <w:unhideWhenUsed/>
    <w:qFormat/>
    <w:pPr>
      <w:keepNext/>
      <w:keepLines/>
      <w:numPr>
        <w:ilvl w:val="4"/>
        <w:numId w:val="1"/>
      </w:numPr>
      <w:spacing w:before="280" w:after="290" w:line="372" w:lineRule="auto"/>
      <w:outlineLvl w:val="4"/>
    </w:pPr>
    <w:rPr>
      <w:b/>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qFormat/>
    <w:pPr>
      <w:widowControl w:val="0"/>
      <w:spacing w:after="120" w:line="360" w:lineRule="auto"/>
      <w:ind w:leftChars="700" w:left="1440" w:rightChars="700" w:right="700"/>
      <w:jc w:val="both"/>
    </w:pPr>
    <w:rPr>
      <w:rFonts w:asciiTheme="minorHAnsi" w:hAnsiTheme="minorHAnsi" w:cstheme="minorBidi"/>
      <w:kern w:val="2"/>
      <w:sz w:val="28"/>
      <w:szCs w:val="24"/>
    </w:rPr>
  </w:style>
  <w:style w:type="paragraph" w:styleId="10">
    <w:name w:val="toc 1"/>
    <w:basedOn w:val="a"/>
    <w:next w:val="a"/>
    <w:qFormat/>
  </w:style>
  <w:style w:type="paragraph" w:styleId="a4">
    <w:name w:val="caption"/>
    <w:basedOn w:val="a"/>
    <w:next w:val="a"/>
    <w:unhideWhenUsed/>
    <w:qFormat/>
    <w:rPr>
      <w:rFonts w:ascii="Arial" w:eastAsia="黑体" w:hAnsi="Arial"/>
      <w:sz w:val="20"/>
    </w:rPr>
  </w:style>
  <w:style w:type="paragraph" w:styleId="a5">
    <w:name w:val="Body Text"/>
    <w:qFormat/>
    <w:pPr>
      <w:widowControl w:val="0"/>
      <w:adjustRightInd w:val="0"/>
      <w:snapToGrid w:val="0"/>
      <w:spacing w:line="360" w:lineRule="auto"/>
      <w:ind w:firstLineChars="200" w:firstLine="200"/>
      <w:jc w:val="both"/>
    </w:pPr>
    <w:rPr>
      <w:rFonts w:asciiTheme="minorHAnsi" w:hAnsiTheme="minorHAnsi" w:cs="宋体"/>
      <w:kern w:val="2"/>
      <w:sz w:val="28"/>
      <w:szCs w:val="30"/>
    </w:rPr>
  </w:style>
  <w:style w:type="paragraph" w:styleId="30">
    <w:name w:val="toc 3"/>
    <w:basedOn w:val="a"/>
    <w:next w:val="a"/>
    <w:qFormat/>
    <w:pPr>
      <w:ind w:leftChars="400" w:left="840"/>
    </w:p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31">
    <w:name w:val="Body Text Indent 3"/>
    <w:basedOn w:val="a"/>
    <w:qFormat/>
    <w:pPr>
      <w:spacing w:after="120"/>
      <w:ind w:leftChars="200" w:left="420"/>
    </w:pPr>
    <w:rPr>
      <w:rFonts w:ascii="Times New Roman" w:hAnsi="Times New Roman"/>
      <w:sz w:val="16"/>
      <w:szCs w:val="20"/>
    </w:rPr>
  </w:style>
  <w:style w:type="paragraph" w:styleId="20">
    <w:name w:val="toc 2"/>
    <w:basedOn w:val="a"/>
    <w:next w:val="a"/>
    <w:qFormat/>
    <w:pPr>
      <w:ind w:leftChars="200" w:left="420"/>
    </w:p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qFormat/>
  </w:style>
  <w:style w:type="character" w:styleId="aa">
    <w:name w:val="annotation reference"/>
    <w:basedOn w:val="a1"/>
    <w:uiPriority w:val="99"/>
    <w:semiHidden/>
    <w:unhideWhenUsed/>
    <w:qFormat/>
    <w:rPr>
      <w:sz w:val="21"/>
      <w:szCs w:val="21"/>
    </w:rPr>
  </w:style>
  <w:style w:type="paragraph" w:customStyle="1" w:styleId="WPSOffice1">
    <w:name w:val="WPSOffice手动目录 1"/>
    <w:qFormat/>
    <w:rPr>
      <w:rFonts w:asciiTheme="minorHAnsi" w:eastAsia="微软雅黑" w:hAnsiTheme="minorHAnsi" w:cstheme="minorBidi"/>
    </w:rPr>
  </w:style>
  <w:style w:type="paragraph" w:customStyle="1" w:styleId="WPSOffice2">
    <w:name w:val="WPSOffice手动目录 2"/>
    <w:qFormat/>
    <w:pPr>
      <w:ind w:leftChars="200" w:left="200"/>
    </w:pPr>
    <w:rPr>
      <w:rFonts w:asciiTheme="minorHAnsi" w:eastAsia="微软雅黑" w:hAnsiTheme="minorHAnsi" w:cstheme="minorBidi"/>
    </w:rPr>
  </w:style>
  <w:style w:type="paragraph" w:customStyle="1" w:styleId="WPSOffice3">
    <w:name w:val="WPSOffice手动目录 3"/>
    <w:qFormat/>
    <w:pPr>
      <w:ind w:leftChars="400" w:left="400"/>
    </w:pPr>
    <w:rPr>
      <w:rFonts w:asciiTheme="minorHAnsi" w:eastAsia="微软雅黑" w:hAnsiTheme="minorHAnsi" w:cstheme="minorBidi"/>
    </w:rPr>
  </w:style>
  <w:style w:type="paragraph" w:styleId="ab">
    <w:name w:val="List Paragraph"/>
    <w:basedOn w:val="a"/>
    <w:uiPriority w:val="34"/>
    <w:qFormat/>
    <w:pPr>
      <w:ind w:firstLineChars="200" w:firstLine="420"/>
    </w:pPr>
  </w:style>
  <w:style w:type="paragraph" w:customStyle="1" w:styleId="11">
    <w:name w:val="列出段落1"/>
    <w:basedOn w:val="a"/>
    <w:rsid w:val="006A5200"/>
    <w:pPr>
      <w:ind w:firstLineChars="200" w:firstLine="420"/>
    </w:pPr>
    <w:rPr>
      <w:rFonts w:ascii="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2395">
      <w:bodyDiv w:val="1"/>
      <w:marLeft w:val="0"/>
      <w:marRight w:val="0"/>
      <w:marTop w:val="0"/>
      <w:marBottom w:val="0"/>
      <w:divBdr>
        <w:top w:val="none" w:sz="0" w:space="0" w:color="auto"/>
        <w:left w:val="none" w:sz="0" w:space="0" w:color="auto"/>
        <w:bottom w:val="none" w:sz="0" w:space="0" w:color="auto"/>
        <w:right w:val="none" w:sz="0" w:space="0" w:color="auto"/>
      </w:divBdr>
    </w:div>
    <w:div w:id="958298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WPS_1591149877</dc:creator>
  <cp:lastModifiedBy>chenxia</cp:lastModifiedBy>
  <cp:revision>7</cp:revision>
  <cp:lastPrinted>2021-03-02T05:38:00Z</cp:lastPrinted>
  <dcterms:created xsi:type="dcterms:W3CDTF">2020-09-15T08:16:00Z</dcterms:created>
  <dcterms:modified xsi:type="dcterms:W3CDTF">2023-08-23T01:45:00Z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BE6E7C4504FF4A31840400B34FE0D97B</vt:lpwstr>
  </property>
</Properties>
</file>