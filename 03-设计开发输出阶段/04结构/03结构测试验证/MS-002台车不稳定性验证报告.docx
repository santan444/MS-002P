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1F437B">
        <w:trPr>
          <w:trHeight w:val="90"/>
          <w:jc w:val="center"/>
        </w:trPr>
        <w:tc>
          <w:tcPr>
            <w:tcW w:w="574" w:type="dxa"/>
          </w:tcPr>
          <w:p w:rsidR="001F437B" w:rsidRDefault="00E24B27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1F437B" w:rsidRDefault="00E24B27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E24B27">
            <w:pPr>
              <w:spacing w:line="240" w:lineRule="auto"/>
              <w:rPr>
                <w:rFonts w:ascii="Calibri" w:hAnsi="Calibri" w:cs="Times New Roman"/>
                <w:color w:val="FF0000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MS-002.40W014</w:t>
            </w:r>
          </w:p>
        </w:tc>
        <w:tc>
          <w:tcPr>
            <w:tcW w:w="240" w:type="dxa"/>
            <w:tcBorders>
              <w:left w:val="nil"/>
            </w:tcBorders>
          </w:tcPr>
          <w:p w:rsidR="001F437B" w:rsidRDefault="001F437B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1F437B">
        <w:trPr>
          <w:trHeight w:val="595"/>
          <w:jc w:val="center"/>
        </w:trPr>
        <w:tc>
          <w:tcPr>
            <w:tcW w:w="574" w:type="dxa"/>
          </w:tcPr>
          <w:p w:rsidR="001F437B" w:rsidRDefault="001F437B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1F437B" w:rsidRDefault="001F437B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:rsidR="001F437B" w:rsidRDefault="001F437B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1F437B">
        <w:trPr>
          <w:trHeight w:val="595"/>
          <w:jc w:val="center"/>
        </w:trPr>
        <w:tc>
          <w:tcPr>
            <w:tcW w:w="574" w:type="dxa"/>
          </w:tcPr>
          <w:p w:rsidR="001F437B" w:rsidRDefault="001F437B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:rsidR="001F437B" w:rsidRDefault="001F437B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:rsidR="001F437B" w:rsidRDefault="001F437B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1F437B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1F437B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1F437B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台车不稳定性</w:t>
            </w:r>
            <w:del w:id="0" w:author="chenxia" w:date="2023-08-22T17:55:00Z">
              <w:r w:rsidDel="001E40B6">
                <w:rPr>
                  <w:rFonts w:asciiTheme="minorEastAsia" w:eastAsiaTheme="minorEastAsia" w:hAnsiTheme="minorEastAsia" w:cstheme="minorEastAsia" w:hint="eastAsia"/>
                  <w:b/>
                  <w:bCs/>
                  <w:sz w:val="52"/>
                  <w:szCs w:val="52"/>
                </w:rPr>
                <w:delText>试验</w:delText>
              </w:r>
            </w:del>
            <w:ins w:id="1" w:author="chenxia" w:date="2023-08-22T17:55:00Z">
              <w:r w:rsidR="001E40B6">
                <w:rPr>
                  <w:rFonts w:asciiTheme="minorEastAsia" w:eastAsiaTheme="minorEastAsia" w:hAnsiTheme="minorEastAsia" w:cstheme="minorEastAsia" w:hint="eastAsia"/>
                  <w:b/>
                  <w:bCs/>
                  <w:sz w:val="52"/>
                  <w:szCs w:val="52"/>
                </w:rPr>
                <w:t>验证</w:t>
              </w:r>
            </w:ins>
            <w:bookmarkStart w:id="2" w:name="_GoBack"/>
            <w:bookmarkEnd w:id="2"/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报告</w:t>
            </w:r>
          </w:p>
        </w:tc>
      </w:tr>
      <w:tr w:rsidR="001F437B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F437B" w:rsidRDefault="00E24B2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791"/>
          <w:jc w:val="center"/>
        </w:trPr>
        <w:tc>
          <w:tcPr>
            <w:tcW w:w="574" w:type="dxa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1F437B" w:rsidRDefault="00E24B2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938"/>
          <w:jc w:val="center"/>
        </w:trPr>
        <w:tc>
          <w:tcPr>
            <w:tcW w:w="574" w:type="dxa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1F437B" w:rsidRDefault="00E24B2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:rsidR="001F437B" w:rsidRDefault="001F437B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F437B" w:rsidRDefault="00E24B27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674"/>
          <w:jc w:val="center"/>
        </w:trPr>
        <w:tc>
          <w:tcPr>
            <w:tcW w:w="574" w:type="dxa"/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:rsidR="001F437B" w:rsidRDefault="001F437B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F437B">
        <w:trPr>
          <w:trHeight w:val="674"/>
          <w:jc w:val="center"/>
        </w:trPr>
        <w:tc>
          <w:tcPr>
            <w:tcW w:w="8414" w:type="dxa"/>
            <w:gridSpan w:val="9"/>
          </w:tcPr>
          <w:p w:rsidR="001F437B" w:rsidRDefault="001F437B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1F437B" w:rsidRDefault="001F437B">
      <w:pPr>
        <w:jc w:val="center"/>
        <w:rPr>
          <w:rFonts w:ascii="Times New Roman" w:hAnsi="Times New Roman" w:cs="Times New Roman"/>
        </w:rPr>
      </w:pPr>
    </w:p>
    <w:p w:rsidR="001F437B" w:rsidRDefault="00E24B27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1F437B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202</w:t>
            </w:r>
            <w:r>
              <w:rPr>
                <w:rFonts w:ascii="Times New Roman" w:hAnsi="Times New Roman" w:cs="Times New Roman"/>
                <w:bCs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.xx.xx</w:t>
            </w:r>
          </w:p>
        </w:tc>
        <w:tc>
          <w:tcPr>
            <w:tcW w:w="4678" w:type="dxa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1F437B" w:rsidRDefault="00E24B2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陈侠</w:t>
            </w: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F437B">
        <w:trPr>
          <w:trHeight w:val="454"/>
        </w:trPr>
        <w:tc>
          <w:tcPr>
            <w:tcW w:w="12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437B" w:rsidRDefault="001F437B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1F437B">
      <w:pPr>
        <w:rPr>
          <w:rFonts w:ascii="Times New Roman" w:hAnsi="Times New Roman" w:cs="Times New Roman"/>
          <w:sz w:val="32"/>
          <w:szCs w:val="40"/>
        </w:rPr>
      </w:pPr>
    </w:p>
    <w:p w:rsidR="001F437B" w:rsidRDefault="00E24B27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:rsidR="001F437B" w:rsidRDefault="00E24B27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/>
      <w:sdtContent>
        <w:p w:rsidR="001F437B" w:rsidRDefault="001F437B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:rsidR="001F437B" w:rsidRDefault="00E24B27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:rsidR="001F437B" w:rsidRDefault="00E24B27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505954" w:history="1">
            <w:r>
              <w:rPr>
                <w:rStyle w:val="ab"/>
              </w:rPr>
              <w:t>第一章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_Toc140505954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55" w:history="1">
            <w:r w:rsidR="00E24B27">
              <w:rPr>
                <w:rStyle w:val="ab"/>
                <w:rFonts w:ascii="宋体" w:hAnsi="宋体" w:cs="宋体"/>
              </w:rPr>
              <w:t>1.1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验证目的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_Toc140505955 \h </w:instrText>
            </w:r>
            <w:r w:rsidR="00E24B27">
              <w:fldChar w:fldCharType="separate"/>
            </w:r>
            <w:r w:rsidR="00E24B27">
              <w:t>1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56" w:history="1">
            <w:r w:rsidR="00E24B27">
              <w:rPr>
                <w:rStyle w:val="ab"/>
                <w:rFonts w:ascii="宋体" w:hAnsi="宋体" w:cs="宋体"/>
              </w:rPr>
              <w:t>1.2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验证范围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_Toc140505956 \h </w:instrText>
            </w:r>
            <w:r w:rsidR="00E24B27">
              <w:fldChar w:fldCharType="separate"/>
            </w:r>
            <w:r w:rsidR="00E24B27">
              <w:t>1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57" w:history="1">
            <w:r w:rsidR="00E24B27">
              <w:rPr>
                <w:rStyle w:val="ab"/>
                <w:rFonts w:ascii="宋体" w:hAnsi="宋体" w:cs="宋体"/>
              </w:rPr>
              <w:t>1.3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术语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_Toc140505957 \h </w:instrText>
            </w:r>
            <w:r w:rsidR="00E24B27">
              <w:fldChar w:fldCharType="separate"/>
            </w:r>
            <w:r w:rsidR="00E24B27">
              <w:t>1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58" w:history="1">
            <w:r w:rsidR="00E24B27">
              <w:rPr>
                <w:rStyle w:val="ab"/>
                <w:rFonts w:ascii="宋体" w:hAnsi="宋体" w:cs="宋体"/>
              </w:rPr>
              <w:t>1.4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法规标准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_Toc140505958 \h </w:instrText>
            </w:r>
            <w:r w:rsidR="00E24B27">
              <w:fldChar w:fldCharType="separate"/>
            </w:r>
            <w:r w:rsidR="00E24B27">
              <w:t>1</w:t>
            </w:r>
            <w:r w:rsidR="00E24B27">
              <w:fldChar w:fldCharType="end"/>
            </w:r>
          </w:hyperlink>
        </w:p>
        <w:p w:rsidR="001F437B" w:rsidRDefault="00D5237B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505959" w:history="1">
            <w:r w:rsidR="00E24B27">
              <w:rPr>
                <w:rStyle w:val="ab"/>
              </w:rPr>
              <w:t>第二章</w:t>
            </w:r>
            <w:r w:rsidR="00E24B27">
              <w:rPr>
                <w:rStyle w:val="ab"/>
              </w:rPr>
              <w:t xml:space="preserve"> </w:t>
            </w:r>
            <w:r w:rsidR="00E24B27">
              <w:rPr>
                <w:rStyle w:val="ab"/>
              </w:rPr>
              <w:t>验证条件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_Toc140505959 \h </w:instrText>
            </w:r>
            <w:r w:rsidR="00E24B27">
              <w:fldChar w:fldCharType="separate"/>
            </w:r>
            <w:r w:rsidR="00E24B27">
              <w:t>2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0" w:history="1">
            <w:r w:rsidR="00E24B27">
              <w:rPr>
                <w:rStyle w:val="ab"/>
                <w:rFonts w:ascii="宋体" w:hAnsi="宋体" w:cs="宋体"/>
              </w:rPr>
              <w:t>2.1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验证对象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_Toc140505960 \h </w:instrText>
            </w:r>
            <w:r w:rsidR="00E24B27">
              <w:fldChar w:fldCharType="separate"/>
            </w:r>
            <w:r w:rsidR="00E24B27">
              <w:t>2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1" w:history="1">
            <w:r w:rsidR="00E24B27">
              <w:rPr>
                <w:rStyle w:val="ab"/>
                <w:rFonts w:ascii="宋体" w:hAnsi="宋体" w:cs="宋体"/>
              </w:rPr>
              <w:t>2.2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验证设备</w:t>
            </w:r>
            <w:r w:rsidR="00E24B27">
              <w:rPr>
                <w:rStyle w:val="ab"/>
              </w:rPr>
              <w:t>/</w:t>
            </w:r>
            <w:r w:rsidR="00E24B27">
              <w:rPr>
                <w:rStyle w:val="ab"/>
              </w:rPr>
              <w:t>工装</w:t>
            </w:r>
            <w:r w:rsidR="00E24B27">
              <w:rPr>
                <w:rStyle w:val="ab"/>
              </w:rPr>
              <w:t>/</w:t>
            </w:r>
            <w:r w:rsidR="00E24B27">
              <w:rPr>
                <w:rStyle w:val="ab"/>
              </w:rPr>
              <w:t>工具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_Toc140505961 \h </w:instrText>
            </w:r>
            <w:r w:rsidR="00E24B27">
              <w:fldChar w:fldCharType="separate"/>
            </w:r>
            <w:r w:rsidR="00E24B27">
              <w:t>2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2" w:history="1">
            <w:r w:rsidR="00E24B27">
              <w:rPr>
                <w:rStyle w:val="ab"/>
                <w:rFonts w:ascii="宋体" w:hAnsi="宋体" w:cs="宋体"/>
              </w:rPr>
              <w:t>2.3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验证地点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_Toc140505962 \h </w:instrText>
            </w:r>
            <w:r w:rsidR="00E24B27">
              <w:fldChar w:fldCharType="separate"/>
            </w:r>
            <w:r w:rsidR="00E24B27">
              <w:t>2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3" w:history="1">
            <w:r w:rsidR="00E24B27">
              <w:rPr>
                <w:rStyle w:val="ab"/>
                <w:rFonts w:ascii="宋体" w:hAnsi="宋体" w:cs="宋体"/>
              </w:rPr>
              <w:t>2.4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验证时间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_Toc140505963 \h </w:instrText>
            </w:r>
            <w:r w:rsidR="00E24B27">
              <w:fldChar w:fldCharType="separate"/>
            </w:r>
            <w:r w:rsidR="00E24B27">
              <w:t>2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4" w:history="1">
            <w:r w:rsidR="00E24B27">
              <w:rPr>
                <w:rStyle w:val="ab"/>
                <w:rFonts w:ascii="宋体" w:hAnsi="宋体" w:cs="宋体"/>
              </w:rPr>
              <w:t>2.5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验证环境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_Toc140505964 \h </w:instrText>
            </w:r>
            <w:r w:rsidR="00E24B27">
              <w:fldChar w:fldCharType="separate"/>
            </w:r>
            <w:r w:rsidR="00E24B27">
              <w:t>2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5" w:history="1">
            <w:r w:rsidR="00E24B27">
              <w:rPr>
                <w:rStyle w:val="ab"/>
                <w:rFonts w:ascii="宋体" w:hAnsi="宋体" w:cs="宋体"/>
              </w:rPr>
              <w:t>2.6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验证小组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_Toc140505965 \h </w:instrText>
            </w:r>
            <w:r w:rsidR="00E24B27">
              <w:fldChar w:fldCharType="separate"/>
            </w:r>
            <w:r w:rsidR="00E24B27">
              <w:t>2</w:t>
            </w:r>
            <w:r w:rsidR="00E24B27">
              <w:fldChar w:fldCharType="end"/>
            </w:r>
          </w:hyperlink>
        </w:p>
        <w:p w:rsidR="001F437B" w:rsidRDefault="00D5237B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505966" w:history="1">
            <w:r w:rsidR="00E24B27">
              <w:rPr>
                <w:rStyle w:val="ab"/>
              </w:rPr>
              <w:t>第三章</w:t>
            </w:r>
            <w:r w:rsidR="00E24B27">
              <w:rPr>
                <w:rStyle w:val="ab"/>
              </w:rPr>
              <w:t xml:space="preserve"> </w:t>
            </w:r>
            <w:r w:rsidR="00E24B27">
              <w:rPr>
                <w:rStyle w:val="ab"/>
              </w:rPr>
              <w:t>验证可接受准则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_Toc140505966 \h </w:instrText>
            </w:r>
            <w:r w:rsidR="00E24B27">
              <w:fldChar w:fldCharType="separate"/>
            </w:r>
            <w:r w:rsidR="00E24B27">
              <w:t>3</w:t>
            </w:r>
            <w:r w:rsidR="00E24B27">
              <w:fldChar w:fldCharType="end"/>
            </w:r>
          </w:hyperlink>
        </w:p>
        <w:p w:rsidR="001F437B" w:rsidRDefault="00D5237B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505967" w:history="1">
            <w:r w:rsidR="00E24B27">
              <w:rPr>
                <w:rStyle w:val="ab"/>
              </w:rPr>
              <w:t>第四章</w:t>
            </w:r>
            <w:r w:rsidR="00E24B27">
              <w:rPr>
                <w:rStyle w:val="ab"/>
              </w:rPr>
              <w:t xml:space="preserve"> </w:t>
            </w:r>
            <w:r w:rsidR="00E24B27">
              <w:rPr>
                <w:rStyle w:val="ab"/>
              </w:rPr>
              <w:t>验证方法与步骤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_Toc140505967 \h </w:instrText>
            </w:r>
            <w:r w:rsidR="00E24B27">
              <w:fldChar w:fldCharType="separate"/>
            </w:r>
            <w:r w:rsidR="00E24B27">
              <w:t>3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8" w:history="1">
            <w:r w:rsidR="00E24B27">
              <w:rPr>
                <w:rStyle w:val="ab"/>
                <w:rFonts w:ascii="宋体" w:hAnsi="宋体" w:cs="宋体"/>
              </w:rPr>
              <w:t>4.1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验证方法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_Toc140505968 \h </w:instrText>
            </w:r>
            <w:r w:rsidR="00E24B27">
              <w:fldChar w:fldCharType="separate"/>
            </w:r>
            <w:r w:rsidR="00E24B27">
              <w:t>3</w:t>
            </w:r>
            <w:r w:rsidR="00E24B27">
              <w:fldChar w:fldCharType="end"/>
            </w:r>
          </w:hyperlink>
        </w:p>
        <w:p w:rsidR="001F437B" w:rsidRDefault="00D5237B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505969" w:history="1">
            <w:r w:rsidR="00E24B27">
              <w:rPr>
                <w:rStyle w:val="ab"/>
                <w:rFonts w:ascii="宋体" w:hAnsi="宋体" w:cs="宋体"/>
              </w:rPr>
              <w:t>4.2</w:t>
            </w:r>
            <w:r w:rsidR="00E24B27">
              <w:rPr>
                <w:rFonts w:eastAsiaTheme="minorEastAsia"/>
                <w:sz w:val="21"/>
                <w:szCs w:val="22"/>
              </w:rPr>
              <w:tab/>
            </w:r>
            <w:r w:rsidR="00E24B27">
              <w:rPr>
                <w:rStyle w:val="ab"/>
              </w:rPr>
              <w:t>验证步骤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_Toc140505969 \h </w:instrText>
            </w:r>
            <w:r w:rsidR="00E24B27">
              <w:fldChar w:fldCharType="separate"/>
            </w:r>
            <w:r w:rsidR="00E24B27">
              <w:t>3</w:t>
            </w:r>
            <w:r w:rsidR="00E24B27">
              <w:fldChar w:fldCharType="end"/>
            </w:r>
          </w:hyperlink>
        </w:p>
        <w:p w:rsidR="001F437B" w:rsidRDefault="00D5237B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505970" w:history="1">
            <w:r w:rsidR="00E24B27">
              <w:rPr>
                <w:rStyle w:val="ab"/>
              </w:rPr>
              <w:t>第五章</w:t>
            </w:r>
            <w:r w:rsidR="00E24B27">
              <w:rPr>
                <w:rStyle w:val="ab"/>
              </w:rPr>
              <w:t xml:space="preserve"> </w:t>
            </w:r>
            <w:r w:rsidR="00E24B27">
              <w:rPr>
                <w:rStyle w:val="ab"/>
              </w:rPr>
              <w:t>验证结果与结论</w:t>
            </w:r>
            <w:r w:rsidR="00E24B27">
              <w:tab/>
            </w:r>
            <w:r w:rsidR="00E24B27">
              <w:fldChar w:fldCharType="begin"/>
            </w:r>
            <w:r w:rsidR="00E24B27">
              <w:instrText xml:space="preserve"> PAGEREF _Toc140505970 \h </w:instrText>
            </w:r>
            <w:r w:rsidR="00E24B27">
              <w:fldChar w:fldCharType="separate"/>
            </w:r>
            <w:r w:rsidR="00E24B27">
              <w:t>4</w:t>
            </w:r>
            <w:r w:rsidR="00E24B27">
              <w:fldChar w:fldCharType="end"/>
            </w:r>
          </w:hyperlink>
        </w:p>
        <w:p w:rsidR="001F437B" w:rsidRDefault="00E24B27">
          <w:pPr>
            <w:sectPr w:rsidR="001F437B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:rsidR="001F437B" w:rsidRDefault="00E24B27">
      <w:pPr>
        <w:pStyle w:val="1"/>
        <w:jc w:val="both"/>
      </w:pPr>
      <w:bookmarkStart w:id="3" w:name="_Toc8498"/>
      <w:bookmarkStart w:id="4" w:name="_Toc13356"/>
      <w:bookmarkStart w:id="5" w:name="_Toc24226"/>
      <w:bookmarkStart w:id="6" w:name="_Toc185"/>
      <w:bookmarkStart w:id="7" w:name="_Toc1217"/>
      <w:bookmarkStart w:id="8" w:name="_Toc27104"/>
      <w:bookmarkStart w:id="9" w:name="_Toc30924"/>
      <w:bookmarkStart w:id="10" w:name="_Toc25494"/>
      <w:bookmarkStart w:id="11" w:name="_Toc140505954"/>
      <w:bookmarkStart w:id="12" w:name="_Toc10239"/>
      <w:r>
        <w:rPr>
          <w:rFonts w:hint="eastAsia"/>
        </w:rPr>
        <w:lastRenderedPageBreak/>
        <w:t>概述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F437B" w:rsidRDefault="00E24B27">
      <w:pPr>
        <w:pStyle w:val="2"/>
        <w:tabs>
          <w:tab w:val="left" w:pos="420"/>
        </w:tabs>
      </w:pPr>
      <w:bookmarkStart w:id="13" w:name="_Toc1912"/>
      <w:bookmarkStart w:id="14" w:name="_Toc7898"/>
      <w:bookmarkStart w:id="15" w:name="_Toc32383"/>
      <w:bookmarkStart w:id="16" w:name="_Toc140505955"/>
      <w:bookmarkStart w:id="17" w:name="_Toc14588"/>
      <w:bookmarkStart w:id="18" w:name="_Toc9537"/>
      <w:bookmarkStart w:id="19" w:name="_Toc24130"/>
      <w:bookmarkStart w:id="20" w:name="_Toc23347"/>
      <w:bookmarkStart w:id="21" w:name="_Toc26376"/>
      <w:bookmarkStart w:id="22" w:name="_Toc8853"/>
      <w:r>
        <w:rPr>
          <w:rFonts w:hint="eastAsia"/>
        </w:rPr>
        <w:t>验证目的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F437B" w:rsidRDefault="00E24B27">
      <w:pPr>
        <w:ind w:firstLine="420"/>
        <w:jc w:val="left"/>
        <w:rPr>
          <w:szCs w:val="22"/>
        </w:rPr>
      </w:pPr>
      <w:r>
        <w:rPr>
          <w:rFonts w:hint="eastAsia"/>
          <w:szCs w:val="22"/>
        </w:rPr>
        <w:t>验证</w:t>
      </w:r>
      <w:r>
        <w:rPr>
          <w:rFonts w:hint="eastAsia"/>
          <w:szCs w:val="22"/>
        </w:rPr>
        <w:t>M</w:t>
      </w:r>
      <w:r>
        <w:rPr>
          <w:szCs w:val="22"/>
        </w:rPr>
        <w:t>S-002</w:t>
      </w:r>
      <w:r>
        <w:rPr>
          <w:rFonts w:hint="eastAsia"/>
          <w:szCs w:val="22"/>
        </w:rPr>
        <w:t>台车正常使用中是否会发生失衡（</w:t>
      </w:r>
      <w:del w:id="23" w:author="chenxia" w:date="2023-08-22T15:25:00Z">
        <w:r w:rsidDel="00B12A1F">
          <w:rPr>
            <w:rFonts w:hint="eastAsia"/>
            <w:szCs w:val="22"/>
          </w:rPr>
          <w:delText>翻到</w:delText>
        </w:r>
      </w:del>
      <w:ins w:id="24" w:author="chenxia" w:date="2023-08-22T15:25:00Z">
        <w:r w:rsidR="00B12A1F">
          <w:rPr>
            <w:rFonts w:hint="eastAsia"/>
            <w:szCs w:val="22"/>
          </w:rPr>
          <w:t>翻倒</w:t>
        </w:r>
      </w:ins>
      <w:r>
        <w:rPr>
          <w:rFonts w:hint="eastAsia"/>
          <w:szCs w:val="22"/>
        </w:rPr>
        <w:t>）情况。</w:t>
      </w:r>
    </w:p>
    <w:p w:rsidR="001F437B" w:rsidRDefault="00E24B27">
      <w:pPr>
        <w:pStyle w:val="2"/>
        <w:tabs>
          <w:tab w:val="left" w:pos="420"/>
        </w:tabs>
        <w:rPr>
          <w:sz w:val="28"/>
        </w:rPr>
      </w:pPr>
      <w:bookmarkStart w:id="25" w:name="_Toc21184"/>
      <w:bookmarkStart w:id="26" w:name="_Toc32447"/>
      <w:bookmarkStart w:id="27" w:name="_Toc8655"/>
      <w:bookmarkStart w:id="28" w:name="_Toc140505956"/>
      <w:bookmarkStart w:id="29" w:name="_Toc26745"/>
      <w:bookmarkStart w:id="30" w:name="_Toc12483"/>
      <w:bookmarkStart w:id="31" w:name="_Toc21514"/>
      <w:bookmarkStart w:id="32" w:name="_Toc27142"/>
      <w:bookmarkStart w:id="33" w:name="_Toc17151"/>
      <w:r>
        <w:rPr>
          <w:rFonts w:hint="eastAsia"/>
        </w:rPr>
        <w:t>验证</w:t>
      </w:r>
      <w:r>
        <w:t>范围</w:t>
      </w:r>
      <w:bookmarkStart w:id="34" w:name="_Toc4427"/>
      <w:bookmarkStart w:id="35" w:name="_Toc22393"/>
      <w:bookmarkStart w:id="36" w:name="_Toc18639"/>
      <w:bookmarkStart w:id="37" w:name="_Toc11648"/>
      <w:bookmarkStart w:id="38" w:name="_Toc32161"/>
      <w:bookmarkStart w:id="39" w:name="_Toc3290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F437B" w:rsidRDefault="00E24B27">
      <w:pPr>
        <w:ind w:firstLineChars="100" w:firstLine="240"/>
        <w:rPr>
          <w:szCs w:val="22"/>
        </w:rPr>
      </w:pPr>
      <w:bookmarkStart w:id="40" w:name="_Toc32484"/>
      <w:bookmarkStart w:id="41" w:name="_Toc17305"/>
      <w:bookmarkStart w:id="42" w:name="_Toc18489"/>
      <w:bookmarkStart w:id="43" w:name="_Toc24382"/>
      <w:bookmarkStart w:id="44" w:name="_Toc24793"/>
      <w:bookmarkStart w:id="45" w:name="_Toc20781"/>
      <w:bookmarkStart w:id="46" w:name="_Toc25521"/>
      <w:bookmarkStart w:id="47" w:name="_Toc13067"/>
      <w:bookmarkStart w:id="48" w:name="_Toc11457"/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的三个台车：导航台车、操作台车和执行台车。</w:t>
      </w:r>
    </w:p>
    <w:p w:rsidR="001F437B" w:rsidRDefault="00E24B27">
      <w:pPr>
        <w:pStyle w:val="2"/>
        <w:tabs>
          <w:tab w:val="left" w:pos="420"/>
        </w:tabs>
      </w:pPr>
      <w:bookmarkStart w:id="49" w:name="_Toc140505957"/>
      <w:r>
        <w:rPr>
          <w:rFonts w:hint="eastAsia"/>
        </w:rPr>
        <w:t>术语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9"/>
    </w:p>
    <w:p w:rsidR="001F437B" w:rsidRDefault="00E24B27">
      <w:pPr>
        <w:ind w:firstLine="420"/>
      </w:pPr>
      <w:r>
        <w:rPr>
          <w:rFonts w:hint="eastAsia"/>
        </w:rPr>
        <w:t>无</w:t>
      </w:r>
    </w:p>
    <w:p w:rsidR="001F437B" w:rsidRDefault="00E24B27">
      <w:pPr>
        <w:pStyle w:val="2"/>
        <w:tabs>
          <w:tab w:val="left" w:pos="420"/>
        </w:tabs>
      </w:pPr>
      <w:bookmarkStart w:id="50" w:name="_Toc140505958"/>
      <w:r>
        <w:rPr>
          <w:rFonts w:hint="eastAsia"/>
        </w:rPr>
        <w:t>法规标准</w:t>
      </w:r>
      <w:bookmarkEnd w:id="50"/>
    </w:p>
    <w:p w:rsidR="00B12A1F" w:rsidRDefault="00E24B27">
      <w:pPr>
        <w:rPr>
          <w:ins w:id="51" w:author="chenxia" w:date="2023-08-22T15:25:00Z"/>
          <w:rFonts w:ascii="宋体" w:hAnsi="宋体" w:cs="宋体"/>
        </w:rPr>
      </w:pPr>
      <w:r>
        <w:rPr>
          <w:rFonts w:ascii="宋体" w:hAnsi="宋体" w:cs="宋体"/>
        </w:rPr>
        <w:t>GB 9706.1-2020 《医用电气设备 第1部分：基本安全和基本性能的通用要求》</w:t>
      </w:r>
    </w:p>
    <w:p w:rsidR="001F437B" w:rsidRDefault="00B12A1F">
      <w:ins w:id="52" w:author="chenxia" w:date="2023-08-22T15:25:00Z">
        <w:r>
          <w:rPr>
            <w:rFonts w:ascii="宋体" w:hAnsi="宋体" w:cs="宋体" w:hint="eastAsia"/>
          </w:rPr>
          <w:t>《M</w:t>
        </w:r>
        <w:r>
          <w:rPr>
            <w:rFonts w:ascii="宋体" w:hAnsi="宋体" w:cs="宋体"/>
          </w:rPr>
          <w:t>S-002</w:t>
        </w:r>
        <w:r>
          <w:rPr>
            <w:rFonts w:ascii="宋体" w:hAnsi="宋体" w:cs="宋体" w:hint="eastAsia"/>
          </w:rPr>
          <w:t>技术需求规格书》</w:t>
        </w:r>
      </w:ins>
      <w:r w:rsidR="00E24B27">
        <w:rPr>
          <w:rFonts w:hint="eastAsia"/>
        </w:rPr>
        <w:br w:type="page"/>
      </w:r>
    </w:p>
    <w:p w:rsidR="001F437B" w:rsidRDefault="00E24B27">
      <w:pPr>
        <w:pStyle w:val="1"/>
      </w:pPr>
      <w:bookmarkStart w:id="53" w:name="_Toc140505959"/>
      <w:bookmarkStart w:id="54" w:name="_Toc1867"/>
      <w:bookmarkStart w:id="55" w:name="_Toc4826"/>
      <w:bookmarkStart w:id="56" w:name="_Toc9934"/>
      <w:bookmarkStart w:id="57" w:name="_Toc9422"/>
      <w:bookmarkStart w:id="58" w:name="_Toc1748"/>
      <w:bookmarkStart w:id="59" w:name="_Toc13206"/>
      <w:bookmarkStart w:id="60" w:name="_Toc24202"/>
      <w:bookmarkStart w:id="61" w:name="_Toc477"/>
      <w:r>
        <w:rPr>
          <w:rFonts w:hint="eastAsia"/>
        </w:rPr>
        <w:lastRenderedPageBreak/>
        <w:t>验证条件</w:t>
      </w:r>
      <w:bookmarkEnd w:id="53"/>
    </w:p>
    <w:p w:rsidR="001F437B" w:rsidRDefault="00E24B27">
      <w:pPr>
        <w:pStyle w:val="2"/>
        <w:tabs>
          <w:tab w:val="left" w:pos="420"/>
        </w:tabs>
      </w:pPr>
      <w:bookmarkStart w:id="62" w:name="_Toc140505960"/>
      <w:bookmarkEnd w:id="48"/>
      <w:r>
        <w:rPr>
          <w:rFonts w:hint="eastAsia"/>
        </w:rPr>
        <w:t>验证对象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1F437B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1F437B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MS-002</w:t>
            </w:r>
            <w:r>
              <w:rPr>
                <w:rFonts w:ascii="Calibri" w:hAnsi="Calibri" w:cs="Times New Roman" w:hint="eastAsia"/>
              </w:rPr>
              <w:t>导航台车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MS-002-A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437B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执行台车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MS-002-B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437B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操作台车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MS-002-C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F437B" w:rsidRDefault="001F437B">
      <w:pPr>
        <w:pStyle w:val="a0"/>
        <w:ind w:leftChars="0" w:left="0" w:right="1680"/>
      </w:pPr>
    </w:p>
    <w:p w:rsidR="001F437B" w:rsidRDefault="00E24B27">
      <w:pPr>
        <w:pStyle w:val="2"/>
        <w:tabs>
          <w:tab w:val="left" w:pos="420"/>
        </w:tabs>
      </w:pPr>
      <w:bookmarkStart w:id="63" w:name="_Toc11532"/>
      <w:bookmarkStart w:id="64" w:name="_Toc28399"/>
      <w:bookmarkStart w:id="65" w:name="_Toc27341"/>
      <w:bookmarkStart w:id="66" w:name="_Toc18418"/>
      <w:bookmarkStart w:id="67" w:name="_Toc31328"/>
      <w:bookmarkStart w:id="68" w:name="_Toc21937"/>
      <w:bookmarkStart w:id="69" w:name="_Toc10789"/>
      <w:bookmarkStart w:id="70" w:name="_Toc140505961"/>
      <w:bookmarkStart w:id="71" w:name="_Toc27561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2"/>
        <w:gridCol w:w="2295"/>
        <w:gridCol w:w="2369"/>
        <w:gridCol w:w="1857"/>
      </w:tblGrid>
      <w:tr w:rsidR="001F437B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1F437B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1F437B" w:rsidRDefault="00E24B2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  <w:r>
              <w:rPr>
                <w:rFonts w:ascii="Calibri" w:hAnsi="Calibri" w:cs="Times New Roman"/>
              </w:rPr>
              <w:t>0</w:t>
            </w:r>
            <w:r>
              <w:rPr>
                <w:rFonts w:ascii="Calibri" w:hAnsi="Calibri" w:cs="Times New Roman" w:hint="eastAsia"/>
              </w:rPr>
              <w:t>°斜坡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1F437B" w:rsidRDefault="001F437B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</w:tbl>
    <w:p w:rsidR="001F437B" w:rsidRDefault="00E24B27">
      <w:pPr>
        <w:pStyle w:val="2"/>
        <w:tabs>
          <w:tab w:val="left" w:pos="420"/>
        </w:tabs>
      </w:pPr>
      <w:bookmarkStart w:id="72" w:name="_Toc140505962"/>
      <w:bookmarkStart w:id="73" w:name="_Toc26207"/>
      <w:bookmarkStart w:id="74" w:name="_Toc16357"/>
      <w:bookmarkStart w:id="75" w:name="_Toc15049"/>
      <w:bookmarkStart w:id="76" w:name="_Toc29383"/>
      <w:bookmarkStart w:id="77" w:name="_Toc4741"/>
      <w:bookmarkStart w:id="78" w:name="_Toc27278"/>
      <w:bookmarkStart w:id="79" w:name="_Toc3324"/>
      <w:bookmarkStart w:id="80" w:name="_Toc2111"/>
      <w:bookmarkEnd w:id="71"/>
      <w:r>
        <w:rPr>
          <w:rFonts w:hint="eastAsia"/>
        </w:rPr>
        <w:t>验证地点</w:t>
      </w:r>
      <w:bookmarkEnd w:id="72"/>
    </w:p>
    <w:p w:rsidR="001F437B" w:rsidRDefault="00E24B27">
      <w:pPr>
        <w:ind w:firstLine="560"/>
        <w:rPr>
          <w:szCs w:val="22"/>
        </w:rPr>
      </w:pPr>
      <w:r>
        <w:rPr>
          <w:rFonts w:hint="eastAsia"/>
          <w:szCs w:val="22"/>
        </w:rPr>
        <w:t>验证地点：公司实验室。</w:t>
      </w:r>
    </w:p>
    <w:p w:rsidR="001F437B" w:rsidRDefault="00E24B27">
      <w:pPr>
        <w:pStyle w:val="2"/>
        <w:tabs>
          <w:tab w:val="left" w:pos="420"/>
        </w:tabs>
      </w:pPr>
      <w:bookmarkStart w:id="81" w:name="_Toc140505963"/>
      <w:r>
        <w:rPr>
          <w:rFonts w:hint="eastAsia"/>
        </w:rPr>
        <w:t>验证时间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1F437B" w:rsidRDefault="00E24B27">
      <w:pPr>
        <w:ind w:firstLine="560"/>
        <w:rPr>
          <w:szCs w:val="22"/>
        </w:rPr>
      </w:pPr>
      <w:r>
        <w:rPr>
          <w:rFonts w:hint="eastAsia"/>
          <w:szCs w:val="22"/>
        </w:rPr>
        <w:t>验证时间：</w:t>
      </w:r>
    </w:p>
    <w:p w:rsidR="001F437B" w:rsidRDefault="00E24B27">
      <w:pPr>
        <w:pStyle w:val="2"/>
        <w:tabs>
          <w:tab w:val="left" w:pos="420"/>
        </w:tabs>
      </w:pPr>
      <w:bookmarkStart w:id="82" w:name="_Toc140505964"/>
      <w:bookmarkStart w:id="83" w:name="_Toc9414"/>
      <w:bookmarkStart w:id="84" w:name="_Toc11888"/>
      <w:bookmarkStart w:id="85" w:name="_Toc602"/>
      <w:bookmarkStart w:id="86" w:name="_Toc29300"/>
      <w:bookmarkStart w:id="87" w:name="_Toc15326"/>
      <w:bookmarkStart w:id="88" w:name="_Toc1754"/>
      <w:bookmarkStart w:id="89" w:name="_Toc31455"/>
      <w:bookmarkStart w:id="90" w:name="_Toc32107"/>
      <w:bookmarkStart w:id="91" w:name="_Toc9164"/>
      <w:r>
        <w:rPr>
          <w:rFonts w:hint="eastAsia"/>
        </w:rPr>
        <w:t>验证环境</w:t>
      </w:r>
      <w:bookmarkEnd w:id="82"/>
    </w:p>
    <w:p w:rsidR="00B12A1F" w:rsidRDefault="00B12A1F">
      <w:pPr>
        <w:ind w:firstLine="560"/>
        <w:rPr>
          <w:ins w:id="92" w:author="chenxia" w:date="2023-08-22T15:26:00Z"/>
          <w:rFonts w:ascii="Calibri" w:hAnsi="Calibri" w:cs="Times New Roman"/>
        </w:rPr>
        <w:pPrChange w:id="93" w:author="chenxia" w:date="2023-08-22T15:26:00Z">
          <w:pPr/>
        </w:pPrChange>
      </w:pPr>
      <w:ins w:id="94" w:author="chenxia" w:date="2023-08-22T15:26:00Z">
        <w:r>
          <w:rPr>
            <w:rFonts w:ascii="宋体" w:hAnsi="宋体" w:hint="eastAsia"/>
          </w:rPr>
          <w:t>环境温度：10℃～30℃；</w:t>
        </w:r>
      </w:ins>
    </w:p>
    <w:p w:rsidR="001F437B" w:rsidDel="00B12A1F" w:rsidRDefault="00B12A1F">
      <w:pPr>
        <w:ind w:left="420" w:firstLine="155"/>
        <w:rPr>
          <w:del w:id="95" w:author="chenxia" w:date="2023-08-22T15:26:00Z"/>
          <w:rFonts w:ascii="Calibri" w:hAnsi="Calibri" w:cs="Times New Roman"/>
        </w:rPr>
        <w:pPrChange w:id="96" w:author="chenxia" w:date="2023-08-22T15:26:00Z">
          <w:pPr>
            <w:ind w:firstLine="560"/>
          </w:pPr>
        </w:pPrChange>
      </w:pPr>
      <w:ins w:id="97" w:author="chenxia" w:date="2023-08-22T15:26:00Z">
        <w:r>
          <w:rPr>
            <w:rFonts w:ascii="宋体" w:hAnsi="宋体" w:hint="eastAsia"/>
          </w:rPr>
          <w:t>相对湿度：≤</w:t>
        </w:r>
        <w:r>
          <w:rPr>
            <w:rFonts w:cs="Calibri" w:hint="eastAsia"/>
          </w:rPr>
          <w:t>70%</w:t>
        </w:r>
      </w:ins>
      <w:del w:id="98" w:author="chenxia" w:date="2023-08-22T15:26:00Z">
        <w:r w:rsidR="00E24B27" w:rsidDel="00B12A1F">
          <w:rPr>
            <w:rFonts w:ascii="宋体" w:hAnsi="宋体" w:hint="eastAsia"/>
          </w:rPr>
          <w:delText>环境温度：</w:delText>
        </w:r>
        <w:r w:rsidR="00E24B27" w:rsidDel="00B12A1F">
          <w:rPr>
            <w:rFonts w:cs="Calibri" w:hint="eastAsia"/>
          </w:rPr>
          <w:delText>5</w:delText>
        </w:r>
        <w:r w:rsidR="00E24B27" w:rsidDel="00B12A1F">
          <w:rPr>
            <w:rFonts w:ascii="宋体" w:hAnsi="宋体" w:hint="eastAsia"/>
          </w:rPr>
          <w:delText>℃～</w:delText>
        </w:r>
        <w:r w:rsidR="00E24B27" w:rsidDel="00B12A1F">
          <w:rPr>
            <w:rFonts w:cs="Calibri" w:hint="eastAsia"/>
          </w:rPr>
          <w:delText>40</w:delText>
        </w:r>
        <w:r w:rsidR="00E24B27" w:rsidDel="00B12A1F">
          <w:rPr>
            <w:rFonts w:ascii="宋体" w:hAnsi="宋体" w:hint="eastAsia"/>
          </w:rPr>
          <w:delText>℃；</w:delText>
        </w:r>
      </w:del>
    </w:p>
    <w:p w:rsidR="001F437B" w:rsidDel="00B12A1F" w:rsidRDefault="00E24B27">
      <w:pPr>
        <w:ind w:left="420" w:firstLine="155"/>
        <w:rPr>
          <w:del w:id="99" w:author="chenxia" w:date="2023-08-22T15:26:00Z"/>
        </w:rPr>
        <w:pPrChange w:id="100" w:author="chenxia" w:date="2023-08-22T15:26:00Z">
          <w:pPr>
            <w:ind w:firstLine="560"/>
          </w:pPr>
        </w:pPrChange>
      </w:pPr>
      <w:del w:id="101" w:author="chenxia" w:date="2023-08-22T15:26:00Z">
        <w:r w:rsidDel="00B12A1F">
          <w:rPr>
            <w:rFonts w:ascii="宋体" w:hAnsi="宋体" w:hint="eastAsia"/>
          </w:rPr>
          <w:delText>相对湿度：</w:delText>
        </w:r>
        <w:r w:rsidDel="00B12A1F">
          <w:rPr>
            <w:rFonts w:cs="Calibri" w:hint="eastAsia"/>
          </w:rPr>
          <w:delText>30%</w:delText>
        </w:r>
        <w:r w:rsidDel="00B12A1F">
          <w:rPr>
            <w:rFonts w:ascii="宋体" w:hAnsi="宋体" w:hint="eastAsia"/>
          </w:rPr>
          <w:delText>～</w:delText>
        </w:r>
        <w:r w:rsidDel="00B12A1F">
          <w:rPr>
            <w:rFonts w:cs="Calibri" w:hint="eastAsia"/>
          </w:rPr>
          <w:delText>85%</w:delText>
        </w:r>
        <w:r w:rsidDel="00B12A1F">
          <w:rPr>
            <w:rFonts w:ascii="宋体" w:hAnsi="宋体" w:hint="eastAsia"/>
          </w:rPr>
          <w:delText>；</w:delText>
        </w:r>
      </w:del>
    </w:p>
    <w:p w:rsidR="001F437B" w:rsidRDefault="00E24B27">
      <w:pPr>
        <w:ind w:left="420" w:firstLine="155"/>
        <w:pPrChange w:id="102" w:author="chenxia" w:date="2023-08-22T15:26:00Z">
          <w:pPr>
            <w:ind w:firstLine="560"/>
          </w:pPr>
        </w:pPrChange>
      </w:pPr>
      <w:del w:id="103" w:author="chenxia" w:date="2023-08-22T15:26:00Z">
        <w:r w:rsidDel="00B12A1F">
          <w:rPr>
            <w:rFonts w:ascii="宋体" w:hAnsi="宋体" w:hint="eastAsia"/>
          </w:rPr>
          <w:delText>大气压强：</w:delText>
        </w:r>
        <w:r w:rsidDel="00B12A1F">
          <w:rPr>
            <w:rFonts w:cs="Calibri" w:hint="eastAsia"/>
          </w:rPr>
          <w:delText>860hPa</w:delText>
        </w:r>
        <w:r w:rsidDel="00B12A1F">
          <w:rPr>
            <w:rFonts w:ascii="宋体" w:hAnsi="宋体" w:hint="eastAsia"/>
          </w:rPr>
          <w:delText>～</w:delText>
        </w:r>
        <w:r w:rsidDel="00B12A1F">
          <w:rPr>
            <w:rFonts w:cs="Calibri" w:hint="eastAsia"/>
          </w:rPr>
          <w:delText>1060hPa</w:delText>
        </w:r>
        <w:r w:rsidDel="00B12A1F">
          <w:rPr>
            <w:rFonts w:ascii="宋体" w:hAnsi="宋体" w:hint="eastAsia"/>
          </w:rPr>
          <w:delText>；</w:delText>
        </w:r>
      </w:del>
    </w:p>
    <w:p w:rsidR="001F437B" w:rsidRDefault="00E24B27">
      <w:pPr>
        <w:pStyle w:val="2"/>
        <w:tabs>
          <w:tab w:val="left" w:pos="420"/>
        </w:tabs>
        <w:rPr>
          <w:color w:val="000000" w:themeColor="text1"/>
        </w:rPr>
      </w:pPr>
      <w:bookmarkStart w:id="104" w:name="_Toc140505965"/>
      <w:r>
        <w:rPr>
          <w:rFonts w:hint="eastAsia"/>
          <w:color w:val="000000" w:themeColor="text1"/>
        </w:rPr>
        <w:t>验证小组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104"/>
    </w:p>
    <w:tbl>
      <w:tblPr>
        <w:tblStyle w:val="a9"/>
        <w:tblW w:w="4998" w:type="pct"/>
        <w:tblLook w:val="04A0" w:firstRow="1" w:lastRow="0" w:firstColumn="1" w:lastColumn="0" w:noHBand="0" w:noVBand="1"/>
      </w:tblPr>
      <w:tblGrid>
        <w:gridCol w:w="713"/>
        <w:gridCol w:w="2218"/>
        <w:gridCol w:w="1749"/>
        <w:gridCol w:w="3833"/>
      </w:tblGrid>
      <w:tr w:rsidR="001F437B">
        <w:tc>
          <w:tcPr>
            <w:tcW w:w="418" w:type="pct"/>
            <w:vAlign w:val="center"/>
          </w:tcPr>
          <w:p w:rsidR="001F437B" w:rsidRDefault="00E24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303" w:type="pct"/>
            <w:vAlign w:val="center"/>
          </w:tcPr>
          <w:p w:rsidR="001F437B" w:rsidRDefault="00E24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1027" w:type="pct"/>
            <w:vAlign w:val="center"/>
          </w:tcPr>
          <w:p w:rsidR="001F437B" w:rsidRDefault="00E24B27">
            <w:pPr>
              <w:jc w:val="center"/>
              <w:rPr>
                <w:rFonts w:ascii="Times New Roman" w:hAnsi="Times New Roman" w:cs="Times New Roman"/>
              </w:rPr>
            </w:pPr>
            <w:del w:id="105" w:author="chenxia" w:date="2023-08-22T15:26:00Z">
              <w:r w:rsidDel="00B12A1F">
                <w:rPr>
                  <w:rFonts w:ascii="Times New Roman" w:hAnsi="Times New Roman" w:cs="Times New Roman" w:hint="eastAsia"/>
                </w:rPr>
                <w:delText>人数</w:delText>
              </w:r>
            </w:del>
            <w:ins w:id="106" w:author="chenxia" w:date="2023-08-22T15:26:00Z">
              <w:r w:rsidR="00B12A1F">
                <w:rPr>
                  <w:rFonts w:ascii="Times New Roman" w:hAnsi="Times New Roman" w:cs="Times New Roman" w:hint="eastAsia"/>
                </w:rPr>
                <w:t>验证人员</w:t>
              </w:r>
            </w:ins>
          </w:p>
        </w:tc>
        <w:tc>
          <w:tcPr>
            <w:tcW w:w="2251" w:type="pct"/>
            <w:vAlign w:val="center"/>
          </w:tcPr>
          <w:p w:rsidR="001F437B" w:rsidRDefault="00E24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1F437B">
        <w:tc>
          <w:tcPr>
            <w:tcW w:w="418" w:type="pct"/>
            <w:vAlign w:val="center"/>
          </w:tcPr>
          <w:p w:rsidR="001F437B" w:rsidRDefault="00E24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03" w:type="pct"/>
            <w:vAlign w:val="center"/>
          </w:tcPr>
          <w:p w:rsidR="001F437B" w:rsidRDefault="00B12A1F">
            <w:pPr>
              <w:jc w:val="center"/>
              <w:rPr>
                <w:szCs w:val="22"/>
              </w:rPr>
            </w:pPr>
            <w:ins w:id="107" w:author="chenxia" w:date="2023-08-22T15:26:00Z">
              <w:r>
                <w:rPr>
                  <w:rFonts w:hint="eastAsia"/>
                  <w:szCs w:val="22"/>
                </w:rPr>
                <w:t>机械工程师</w:t>
              </w:r>
            </w:ins>
          </w:p>
        </w:tc>
        <w:tc>
          <w:tcPr>
            <w:tcW w:w="1027" w:type="pct"/>
            <w:vAlign w:val="center"/>
          </w:tcPr>
          <w:p w:rsidR="001F437B" w:rsidRDefault="001F437B">
            <w:pPr>
              <w:jc w:val="center"/>
              <w:rPr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1F437B" w:rsidRPr="00B12A1F" w:rsidRDefault="00B12A1F">
            <w:pPr>
              <w:rPr>
                <w:rFonts w:ascii="Calibri" w:hAnsi="Calibri" w:cs="Times New Roman"/>
                <w:rPrChange w:id="108" w:author="chenxia" w:date="2023-08-22T15:26:00Z">
                  <w:rPr>
                    <w:szCs w:val="22"/>
                  </w:rPr>
                </w:rPrChange>
              </w:rPr>
              <w:pPrChange w:id="109" w:author="chenxia" w:date="2023-08-22T15:26:00Z">
                <w:pPr>
                  <w:jc w:val="center"/>
                </w:pPr>
              </w:pPrChange>
            </w:pPr>
            <w:ins w:id="110" w:author="chenxia" w:date="2023-08-22T15:26:00Z">
              <w:r>
                <w:rPr>
                  <w:rFonts w:ascii="宋体" w:hAnsi="宋体" w:hint="eastAsia"/>
                </w:rPr>
                <w:t>验证中的设备操作，进行相关过程数据记录，数据统计，编制报告</w:t>
              </w:r>
            </w:ins>
          </w:p>
        </w:tc>
      </w:tr>
      <w:tr w:rsidR="001F437B">
        <w:tc>
          <w:tcPr>
            <w:tcW w:w="418" w:type="pct"/>
            <w:vAlign w:val="center"/>
          </w:tcPr>
          <w:p w:rsidR="001F437B" w:rsidRDefault="00E24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03" w:type="pct"/>
            <w:vAlign w:val="center"/>
          </w:tcPr>
          <w:p w:rsidR="001F437B" w:rsidRDefault="00B12A1F">
            <w:pPr>
              <w:jc w:val="center"/>
              <w:rPr>
                <w:szCs w:val="22"/>
              </w:rPr>
            </w:pPr>
            <w:ins w:id="111" w:author="chenxia" w:date="2023-08-22T15:26:00Z">
              <w:r>
                <w:rPr>
                  <w:rFonts w:hint="eastAsia"/>
                  <w:szCs w:val="22"/>
                </w:rPr>
                <w:t>机械组主管</w:t>
              </w:r>
            </w:ins>
          </w:p>
        </w:tc>
        <w:tc>
          <w:tcPr>
            <w:tcW w:w="1027" w:type="pct"/>
            <w:vAlign w:val="center"/>
          </w:tcPr>
          <w:p w:rsidR="001F437B" w:rsidRDefault="001F437B">
            <w:pPr>
              <w:tabs>
                <w:tab w:val="left" w:pos="505"/>
                <w:tab w:val="center" w:pos="1107"/>
              </w:tabs>
              <w:jc w:val="center"/>
              <w:rPr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1F437B" w:rsidRDefault="00B12A1F">
            <w:pPr>
              <w:jc w:val="center"/>
              <w:rPr>
                <w:szCs w:val="22"/>
              </w:rPr>
            </w:pPr>
            <w:ins w:id="112" w:author="chenxia" w:date="2023-08-22T15:26:00Z">
              <w:r>
                <w:rPr>
                  <w:rFonts w:hint="eastAsia"/>
                  <w:szCs w:val="22"/>
                </w:rPr>
                <w:t>审核报告</w:t>
              </w:r>
            </w:ins>
          </w:p>
        </w:tc>
      </w:tr>
    </w:tbl>
    <w:p w:rsidR="001F437B" w:rsidRDefault="001F437B"/>
    <w:p w:rsidR="001F437B" w:rsidRDefault="00E24B27">
      <w:pPr>
        <w:pStyle w:val="1"/>
      </w:pPr>
      <w:bookmarkStart w:id="113" w:name="_Toc4467"/>
      <w:bookmarkStart w:id="114" w:name="_Toc21694"/>
      <w:bookmarkStart w:id="115" w:name="_Toc28523"/>
      <w:bookmarkStart w:id="116" w:name="_Toc9029"/>
      <w:bookmarkStart w:id="117" w:name="_Toc29201"/>
      <w:bookmarkStart w:id="118" w:name="_Toc1400"/>
      <w:bookmarkStart w:id="119" w:name="_Toc15702"/>
      <w:bookmarkStart w:id="120" w:name="_Toc19959"/>
      <w:bookmarkStart w:id="121" w:name="_Toc140505966"/>
      <w:bookmarkStart w:id="122" w:name="_Toc2006"/>
      <w:r>
        <w:rPr>
          <w:rFonts w:hint="eastAsia"/>
        </w:rPr>
        <w:lastRenderedPageBreak/>
        <w:t>验证可接受准则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0E5739" w:rsidRDefault="000E5739">
      <w:pPr>
        <w:ind w:firstLine="420"/>
        <w:rPr>
          <w:ins w:id="123" w:author="chenxia" w:date="2023-08-22T15:36:00Z"/>
          <w:rFonts w:ascii="Calibri" w:hAnsi="Calibri" w:cs="Times New Roman"/>
        </w:rPr>
        <w:pPrChange w:id="124" w:author="chenxia" w:date="2023-08-22T15:36:00Z">
          <w:pPr/>
        </w:pPrChange>
      </w:pPr>
      <w:ins w:id="125" w:author="chenxia" w:date="2023-08-22T15:36:00Z">
        <w:r>
          <w:rPr>
            <w:rFonts w:ascii="宋体" w:hAnsi="宋体" w:hint="eastAsia"/>
          </w:rPr>
          <w:t>验证结果应符合</w:t>
        </w:r>
        <w:r>
          <w:rPr>
            <w:rFonts w:cs="Calibri" w:hint="eastAsia"/>
          </w:rPr>
          <w:t>G</w:t>
        </w:r>
        <w:r w:rsidR="00F83D40">
          <w:t>B/T 9706.1-2020  9.4.2.</w:t>
        </w:r>
      </w:ins>
      <w:ins w:id="126" w:author="chenxia" w:date="2023-08-22T17:48:00Z">
        <w:r w:rsidR="00F83D40">
          <w:t>1</w:t>
        </w:r>
        <w:r w:rsidR="00F83D40">
          <w:rPr>
            <w:rFonts w:hint="eastAsia"/>
          </w:rPr>
          <w:t>~</w:t>
        </w:r>
        <w:r w:rsidR="00F83D40">
          <w:t>9.4.2.2</w:t>
        </w:r>
      </w:ins>
      <w:ins w:id="127" w:author="chenxia" w:date="2023-08-22T15:36:00Z">
        <w:r>
          <w:rPr>
            <w:rFonts w:ascii="宋体" w:hAnsi="宋体" w:hint="eastAsia"/>
          </w:rPr>
          <w:t>章节指标要求，具体如下</w:t>
        </w:r>
      </w:ins>
    </w:p>
    <w:p w:rsidR="001F437B" w:rsidRDefault="000E5739">
      <w:pPr>
        <w:tabs>
          <w:tab w:val="left" w:pos="420"/>
        </w:tabs>
        <w:pPrChange w:id="128" w:author="chenxia" w:date="2023-08-22T15:36:00Z">
          <w:pPr>
            <w:tabs>
              <w:tab w:val="left" w:pos="420"/>
            </w:tabs>
            <w:ind w:left="432"/>
          </w:pPr>
        </w:pPrChange>
      </w:pPr>
      <w:ins w:id="129" w:author="chenxia" w:date="2023-08-22T15:36:00Z">
        <w:r>
          <w:tab/>
        </w:r>
      </w:ins>
      <w:del w:id="130" w:author="chenxia" w:date="2023-08-22T15:36:00Z">
        <w:r w:rsidR="00E24B27" w:rsidDel="000E5739">
          <w:rPr>
            <w:rFonts w:hint="eastAsia"/>
          </w:rPr>
          <w:delText>三台车需满足：</w:delText>
        </w:r>
      </w:del>
      <w:r w:rsidR="00E24B27">
        <w:rPr>
          <w:rFonts w:hint="eastAsia"/>
        </w:rPr>
        <w:t>运输</w:t>
      </w:r>
      <w:r w:rsidR="00E24B27">
        <w:rPr>
          <w:rFonts w:hint="eastAsia"/>
        </w:rPr>
        <w:t>/</w:t>
      </w:r>
      <w:r w:rsidR="00E24B27">
        <w:rPr>
          <w:rFonts w:hint="eastAsia"/>
        </w:rPr>
        <w:t>非运输状态下，</w:t>
      </w:r>
      <w:ins w:id="131" w:author="chenxia" w:date="2023-08-22T15:37:00Z">
        <w:r>
          <w:rPr>
            <w:rFonts w:hint="eastAsia"/>
          </w:rPr>
          <w:t>各</w:t>
        </w:r>
      </w:ins>
      <w:r w:rsidR="00E24B27">
        <w:rPr>
          <w:rFonts w:hint="eastAsia"/>
        </w:rPr>
        <w:t>台车在</w:t>
      </w:r>
      <w:r w:rsidR="00E24B27">
        <w:rPr>
          <w:rFonts w:hint="eastAsia"/>
        </w:rPr>
        <w:t>1</w:t>
      </w:r>
      <w:r w:rsidR="00E24B27">
        <w:t>0</w:t>
      </w:r>
      <w:r w:rsidR="00E24B27">
        <w:rPr>
          <w:rFonts w:hint="eastAsia"/>
        </w:rPr>
        <w:t>°斜面上不发生失衡。</w:t>
      </w:r>
    </w:p>
    <w:p w:rsidR="001F437B" w:rsidRDefault="00E24B27">
      <w:pPr>
        <w:pStyle w:val="1"/>
      </w:pPr>
      <w:bookmarkStart w:id="132" w:name="_Toc25226"/>
      <w:bookmarkStart w:id="133" w:name="_Toc19363"/>
      <w:bookmarkStart w:id="134" w:name="_Toc3397"/>
      <w:bookmarkStart w:id="135" w:name="_Toc26435"/>
      <w:bookmarkStart w:id="136" w:name="_Toc28304"/>
      <w:bookmarkStart w:id="137" w:name="_Toc6986"/>
      <w:bookmarkStart w:id="138" w:name="_Toc19333"/>
      <w:bookmarkStart w:id="139" w:name="_Toc5244"/>
      <w:bookmarkStart w:id="140" w:name="_Toc3422"/>
      <w:bookmarkStart w:id="141" w:name="_Toc140505967"/>
      <w:r>
        <w:rPr>
          <w:rFonts w:hint="eastAsia"/>
        </w:rPr>
        <w:t>验证方法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rFonts w:hint="eastAsia"/>
        </w:rPr>
        <w:t>与步骤</w:t>
      </w:r>
      <w:bookmarkEnd w:id="141"/>
    </w:p>
    <w:p w:rsidR="001F437B" w:rsidRDefault="00E24B27">
      <w:pPr>
        <w:pStyle w:val="2"/>
      </w:pPr>
      <w:bookmarkStart w:id="142" w:name="_Toc140505968"/>
      <w:r>
        <w:rPr>
          <w:rFonts w:hint="eastAsia"/>
        </w:rPr>
        <w:t>验证方法</w:t>
      </w:r>
      <w:bookmarkEnd w:id="142"/>
    </w:p>
    <w:p w:rsidR="00B12A1F" w:rsidRDefault="00E24B27">
      <w:pPr>
        <w:ind w:firstLine="420"/>
        <w:rPr>
          <w:ins w:id="143" w:author="chenxia" w:date="2023-08-22T15:32:00Z"/>
        </w:rPr>
      </w:pPr>
      <w:r>
        <w:rPr>
          <w:rFonts w:hint="eastAsia"/>
        </w:rPr>
        <w:t>将三台车依次移动放置在</w:t>
      </w:r>
      <w:r>
        <w:t>10</w:t>
      </w:r>
      <w:r>
        <w:rPr>
          <w:rFonts w:hint="eastAsia"/>
        </w:rPr>
        <w:t>°斜坡上，控制各台车为非运输</w:t>
      </w:r>
      <w:r>
        <w:rPr>
          <w:rFonts w:hint="eastAsia"/>
        </w:rPr>
        <w:t>/</w:t>
      </w:r>
      <w:r>
        <w:rPr>
          <w:rFonts w:hint="eastAsia"/>
        </w:rPr>
        <w:t>运输状态，踩下全部脚刹防止出现滑动，观察各台车失衡情况</w:t>
      </w:r>
      <w:ins w:id="144" w:author="chenxia" w:date="2023-08-22T15:27:00Z">
        <w:r w:rsidR="00B12A1F">
          <w:rPr>
            <w:rFonts w:hint="eastAsia"/>
          </w:rPr>
          <w:t>。</w:t>
        </w:r>
      </w:ins>
    </w:p>
    <w:p w:rsidR="00B12A1F" w:rsidRDefault="00B12A1F">
      <w:pPr>
        <w:ind w:firstLine="420"/>
        <w:rPr>
          <w:ins w:id="145" w:author="chenxia" w:date="2023-08-22T15:32:00Z"/>
        </w:rPr>
      </w:pPr>
      <w:ins w:id="146" w:author="chenxia" w:date="2023-08-22T15:27:00Z">
        <w:r>
          <w:rPr>
            <w:rFonts w:hint="eastAsia"/>
          </w:rPr>
          <w:t>导航台车</w:t>
        </w:r>
      </w:ins>
      <w:ins w:id="147" w:author="chenxia" w:date="2023-08-22T15:30:00Z">
        <w:r>
          <w:rPr>
            <w:rFonts w:hint="eastAsia"/>
          </w:rPr>
          <w:t>的</w:t>
        </w:r>
      </w:ins>
      <w:ins w:id="148" w:author="chenxia" w:date="2023-08-22T15:29:00Z">
        <w:r>
          <w:rPr>
            <w:rFonts w:hint="eastAsia"/>
          </w:rPr>
          <w:t>吊臂</w:t>
        </w:r>
      </w:ins>
      <w:ins w:id="149" w:author="chenxia" w:date="2023-08-22T15:30:00Z">
        <w:r>
          <w:rPr>
            <w:rFonts w:hint="eastAsia"/>
          </w:rPr>
          <w:t>在非运输状态下</w:t>
        </w:r>
      </w:ins>
      <w:ins w:id="150" w:author="chenxia" w:date="2023-08-22T15:29:00Z">
        <w:r>
          <w:rPr>
            <w:rFonts w:hint="eastAsia"/>
          </w:rPr>
          <w:t>处于伸展状态，</w:t>
        </w:r>
      </w:ins>
      <w:ins w:id="151" w:author="chenxia" w:date="2023-08-22T15:30:00Z">
        <w:r>
          <w:rPr>
            <w:rFonts w:hint="eastAsia"/>
          </w:rPr>
          <w:t>在运输状态下则处于收纳</w:t>
        </w:r>
      </w:ins>
      <w:ins w:id="152" w:author="chenxia" w:date="2023-08-22T15:31:00Z">
        <w:r>
          <w:rPr>
            <w:rFonts w:hint="eastAsia"/>
          </w:rPr>
          <w:t>状态。因此非运输状态下，导航台车的重心更加不稳定，验证过程中可以只测试非运输状态下的失衡情况。</w:t>
        </w:r>
      </w:ins>
    </w:p>
    <w:p w:rsidR="001F437B" w:rsidRDefault="00B12A1F">
      <w:pPr>
        <w:ind w:firstLine="420"/>
      </w:pPr>
      <w:ins w:id="153" w:author="chenxia" w:date="2023-08-22T15:32:00Z">
        <w:r>
          <w:rPr>
            <w:rFonts w:hint="eastAsia"/>
          </w:rPr>
          <w:t>操作台车非运输状态和运输状态的台车情况一致，因此，可以合并验证。</w:t>
        </w:r>
      </w:ins>
      <w:del w:id="154" w:author="chenxia" w:date="2023-08-22T15:27:00Z">
        <w:r w:rsidR="00E24B27" w:rsidDel="00B12A1F">
          <w:rPr>
            <w:rFonts w:hint="eastAsia"/>
          </w:rPr>
          <w:delText>。</w:delText>
        </w:r>
      </w:del>
    </w:p>
    <w:p w:rsidR="001F437B" w:rsidRDefault="00B12A1F">
      <w:pPr>
        <w:pStyle w:val="a0"/>
        <w:ind w:leftChars="0" w:left="0" w:right="1680" w:firstLine="420"/>
      </w:pPr>
      <w:ins w:id="155" w:author="chenxia" w:date="2023-08-22T15:34:00Z">
        <w:r>
          <w:rPr>
            <w:rFonts w:hint="eastAsia"/>
          </w:rPr>
          <w:t>各</w:t>
        </w:r>
      </w:ins>
      <w:r w:rsidR="00E24B27">
        <w:rPr>
          <w:rFonts w:hint="eastAsia"/>
        </w:rPr>
        <w:t>台车运输和非运输状态</w:t>
      </w:r>
      <w:ins w:id="156" w:author="chenxia" w:date="2023-08-22T15:34:00Z">
        <w:r>
          <w:rPr>
            <w:rFonts w:hint="eastAsia"/>
          </w:rPr>
          <w:t>具体情况</w:t>
        </w:r>
      </w:ins>
      <w:r w:rsidR="00E24B27">
        <w:rPr>
          <w:rFonts w:hint="eastAsia"/>
        </w:rPr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  <w:tblPrChange w:id="157" w:author="chenxia" w:date="2023-08-22T15:34:00Z">
          <w:tblPr>
            <w:tblStyle w:val="a9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84"/>
        <w:gridCol w:w="3119"/>
        <w:gridCol w:w="4013"/>
        <w:tblGridChange w:id="158">
          <w:tblGrid>
            <w:gridCol w:w="1384"/>
            <w:gridCol w:w="3402"/>
            <w:gridCol w:w="3730"/>
          </w:tblGrid>
        </w:tblGridChange>
      </w:tblGrid>
      <w:tr w:rsidR="001F437B" w:rsidTr="00B12A1F">
        <w:tc>
          <w:tcPr>
            <w:tcW w:w="1384" w:type="dxa"/>
            <w:tcPrChange w:id="159" w:author="chenxia" w:date="2023-08-22T15:34:00Z">
              <w:tcPr>
                <w:tcW w:w="1384" w:type="dxa"/>
              </w:tcPr>
            </w:tcPrChange>
          </w:tcPr>
          <w:p w:rsidR="001F437B" w:rsidRDefault="001F437B"/>
        </w:tc>
        <w:tc>
          <w:tcPr>
            <w:tcW w:w="3119" w:type="dxa"/>
            <w:tcPrChange w:id="160" w:author="chenxia" w:date="2023-08-22T15:34:00Z">
              <w:tcPr>
                <w:tcW w:w="3402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运输状态</w:t>
            </w:r>
          </w:p>
        </w:tc>
        <w:tc>
          <w:tcPr>
            <w:tcW w:w="4013" w:type="dxa"/>
            <w:tcPrChange w:id="161" w:author="chenxia" w:date="2023-08-22T15:34:00Z">
              <w:tcPr>
                <w:tcW w:w="3730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非运输状态</w:t>
            </w:r>
          </w:p>
        </w:tc>
      </w:tr>
      <w:tr w:rsidR="001F437B" w:rsidTr="00B12A1F">
        <w:tc>
          <w:tcPr>
            <w:tcW w:w="1384" w:type="dxa"/>
            <w:vAlign w:val="center"/>
            <w:tcPrChange w:id="162" w:author="chenxia" w:date="2023-08-22T15:34:00Z">
              <w:tcPr>
                <w:tcW w:w="1384" w:type="dxa"/>
              </w:tcPr>
            </w:tcPrChange>
          </w:tcPr>
          <w:p w:rsidR="001F437B" w:rsidRDefault="00E24B27">
            <w:pPr>
              <w:jc w:val="center"/>
              <w:pPrChange w:id="163" w:author="chenxia" w:date="2023-08-22T15:33:00Z">
                <w:pPr/>
              </w:pPrChange>
            </w:pPr>
            <w:r>
              <w:rPr>
                <w:rFonts w:hint="eastAsia"/>
              </w:rPr>
              <w:t>导航台车</w:t>
            </w:r>
          </w:p>
        </w:tc>
        <w:tc>
          <w:tcPr>
            <w:tcW w:w="3119" w:type="dxa"/>
            <w:vAlign w:val="center"/>
            <w:tcPrChange w:id="164" w:author="chenxia" w:date="2023-08-22T15:34:00Z">
              <w:tcPr>
                <w:tcW w:w="3402" w:type="dxa"/>
              </w:tcPr>
            </w:tcPrChange>
          </w:tcPr>
          <w:p w:rsidR="001F437B" w:rsidDel="00B12A1F" w:rsidRDefault="00B12A1F">
            <w:pPr>
              <w:pStyle w:val="ad"/>
              <w:ind w:left="360" w:firstLineChars="0" w:firstLine="0"/>
              <w:jc w:val="center"/>
              <w:rPr>
                <w:del w:id="165" w:author="chenxia" w:date="2023-08-22T15:33:00Z"/>
              </w:rPr>
              <w:pPrChange w:id="166" w:author="chenxia" w:date="2023-08-22T15:33:00Z">
                <w:pPr>
                  <w:pStyle w:val="ad"/>
                  <w:numPr>
                    <w:numId w:val="2"/>
                  </w:numPr>
                  <w:ind w:left="360" w:firstLineChars="0" w:hanging="360"/>
                </w:pPr>
              </w:pPrChange>
            </w:pPr>
            <w:ins w:id="167" w:author="chenxia" w:date="2023-08-22T15:33:00Z">
              <w:r>
                <w:rPr>
                  <w:rFonts w:hint="eastAsia"/>
                </w:rPr>
                <w:t>/</w:t>
              </w:r>
            </w:ins>
            <w:del w:id="168" w:author="chenxia" w:date="2023-08-22T15:33:00Z">
              <w:r w:rsidR="00E24B27" w:rsidDel="00B12A1F">
                <w:rPr>
                  <w:rFonts w:hint="eastAsia"/>
                </w:rPr>
                <w:delText>脚轮落地；</w:delText>
              </w:r>
            </w:del>
          </w:p>
          <w:p w:rsidR="001F437B" w:rsidDel="00B12A1F" w:rsidRDefault="00E24B27">
            <w:pPr>
              <w:pStyle w:val="ad"/>
              <w:ind w:left="360" w:firstLineChars="0" w:firstLine="0"/>
              <w:jc w:val="center"/>
              <w:rPr>
                <w:del w:id="169" w:author="chenxia" w:date="2023-08-22T15:33:00Z"/>
              </w:rPr>
              <w:pPrChange w:id="170" w:author="chenxia" w:date="2023-08-22T15:33:00Z">
                <w:pPr>
                  <w:pStyle w:val="ad"/>
                  <w:numPr>
                    <w:numId w:val="2"/>
                  </w:numPr>
                  <w:ind w:left="360" w:firstLineChars="0" w:hanging="360"/>
                </w:pPr>
              </w:pPrChange>
            </w:pPr>
            <w:del w:id="171" w:author="chenxia" w:date="2023-08-22T15:33:00Z">
              <w:r w:rsidDel="00B12A1F">
                <w:rPr>
                  <w:rFonts w:hint="eastAsia"/>
                </w:rPr>
                <w:delText>吊臂收纳至最短状态；</w:delText>
              </w:r>
            </w:del>
          </w:p>
          <w:p w:rsidR="001F437B" w:rsidRDefault="00E24B27">
            <w:pPr>
              <w:pStyle w:val="ad"/>
              <w:ind w:left="360" w:firstLineChars="0" w:firstLine="0"/>
              <w:jc w:val="center"/>
              <w:pPrChange w:id="172" w:author="chenxia" w:date="2023-08-22T15:33:00Z">
                <w:pPr>
                  <w:pStyle w:val="ad"/>
                  <w:numPr>
                    <w:numId w:val="2"/>
                  </w:numPr>
                  <w:ind w:left="360" w:firstLineChars="0" w:hanging="360"/>
                </w:pPr>
              </w:pPrChange>
            </w:pPr>
            <w:del w:id="173" w:author="chenxia" w:date="2023-08-22T15:33:00Z">
              <w:r w:rsidDel="00B12A1F">
                <w:rPr>
                  <w:rFonts w:hint="eastAsia"/>
                </w:rPr>
                <w:delText>显示器屏幕保持与前进方向平行；</w:delText>
              </w:r>
            </w:del>
          </w:p>
        </w:tc>
        <w:tc>
          <w:tcPr>
            <w:tcW w:w="4013" w:type="dxa"/>
            <w:vAlign w:val="center"/>
            <w:tcPrChange w:id="174" w:author="chenxia" w:date="2023-08-22T15:34:00Z">
              <w:tcPr>
                <w:tcW w:w="3730" w:type="dxa"/>
              </w:tcPr>
            </w:tcPrChange>
          </w:tcPr>
          <w:p w:rsidR="001F437B" w:rsidRDefault="00E24B27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脚轮落地；</w:t>
            </w:r>
          </w:p>
          <w:p w:rsidR="001F437B" w:rsidRDefault="00E24B27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吊臂伸展至最长最不利状态；</w:t>
            </w:r>
          </w:p>
          <w:p w:rsidR="001F437B" w:rsidRDefault="00E24B27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显示器屏幕保持与前进方向垂直；</w:t>
            </w:r>
          </w:p>
        </w:tc>
      </w:tr>
      <w:tr w:rsidR="001F437B" w:rsidTr="00B12A1F">
        <w:tc>
          <w:tcPr>
            <w:tcW w:w="1384" w:type="dxa"/>
            <w:vAlign w:val="center"/>
            <w:tcPrChange w:id="175" w:author="chenxia" w:date="2023-08-22T15:34:00Z">
              <w:tcPr>
                <w:tcW w:w="1384" w:type="dxa"/>
              </w:tcPr>
            </w:tcPrChange>
          </w:tcPr>
          <w:p w:rsidR="001F437B" w:rsidRDefault="00E24B27">
            <w:pPr>
              <w:jc w:val="center"/>
              <w:pPrChange w:id="176" w:author="chenxia" w:date="2023-08-22T15:33:00Z">
                <w:pPr/>
              </w:pPrChange>
            </w:pPr>
            <w:r>
              <w:rPr>
                <w:rFonts w:hint="eastAsia"/>
              </w:rPr>
              <w:t>执行台车</w:t>
            </w:r>
          </w:p>
        </w:tc>
        <w:tc>
          <w:tcPr>
            <w:tcW w:w="3119" w:type="dxa"/>
            <w:vAlign w:val="center"/>
            <w:tcPrChange w:id="177" w:author="chenxia" w:date="2023-08-22T15:34:00Z">
              <w:tcPr>
                <w:tcW w:w="3402" w:type="dxa"/>
              </w:tcPr>
            </w:tcPrChange>
          </w:tcPr>
          <w:p w:rsidR="001F437B" w:rsidRDefault="00E24B2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脚轮落地；</w:t>
            </w:r>
          </w:p>
          <w:p w:rsidR="001F437B" w:rsidRDefault="00E24B2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机械臂运行至收纳位；</w:t>
            </w:r>
          </w:p>
        </w:tc>
        <w:tc>
          <w:tcPr>
            <w:tcW w:w="4013" w:type="dxa"/>
            <w:vAlign w:val="center"/>
            <w:tcPrChange w:id="178" w:author="chenxia" w:date="2023-08-22T15:34:00Z">
              <w:tcPr>
                <w:tcW w:w="3730" w:type="dxa"/>
              </w:tcPr>
            </w:tcPrChange>
          </w:tcPr>
          <w:p w:rsidR="001F437B" w:rsidRDefault="00E24B27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升降立柱落地；</w:t>
            </w:r>
          </w:p>
          <w:p w:rsidR="001F437B" w:rsidRDefault="00E24B27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机械臂运行至展开位且最不利当前稳定状态；</w:t>
            </w:r>
          </w:p>
        </w:tc>
      </w:tr>
      <w:tr w:rsidR="00B12A1F" w:rsidTr="00B12A1F">
        <w:tc>
          <w:tcPr>
            <w:tcW w:w="1384" w:type="dxa"/>
            <w:vAlign w:val="center"/>
            <w:tcPrChange w:id="179" w:author="chenxia" w:date="2023-08-22T15:33:00Z">
              <w:tcPr>
                <w:tcW w:w="1384" w:type="dxa"/>
              </w:tcPr>
            </w:tcPrChange>
          </w:tcPr>
          <w:p w:rsidR="00B12A1F" w:rsidRDefault="00B12A1F">
            <w:pPr>
              <w:jc w:val="center"/>
              <w:pPrChange w:id="180" w:author="chenxia" w:date="2023-08-22T15:33:00Z">
                <w:pPr/>
              </w:pPrChange>
            </w:pPr>
            <w:r>
              <w:rPr>
                <w:rFonts w:hint="eastAsia"/>
              </w:rPr>
              <w:t>操作台车</w:t>
            </w:r>
          </w:p>
        </w:tc>
        <w:tc>
          <w:tcPr>
            <w:tcW w:w="7132" w:type="dxa"/>
            <w:gridSpan w:val="2"/>
            <w:vAlign w:val="center"/>
            <w:tcPrChange w:id="181" w:author="chenxia" w:date="2023-08-22T15:33:00Z">
              <w:tcPr>
                <w:tcW w:w="7132" w:type="dxa"/>
                <w:gridSpan w:val="2"/>
              </w:tcPr>
            </w:tcPrChange>
          </w:tcPr>
          <w:p w:rsidR="00B12A1F" w:rsidRDefault="00B12A1F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脚轮落地；</w:t>
            </w:r>
          </w:p>
          <w:p w:rsidR="00B12A1F" w:rsidRDefault="00B12A1F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收纳箱关闭；</w:t>
            </w:r>
          </w:p>
          <w:p w:rsidR="00B12A1F" w:rsidDel="00B12A1F" w:rsidRDefault="00B12A1F">
            <w:pPr>
              <w:pStyle w:val="ad"/>
              <w:numPr>
                <w:ilvl w:val="0"/>
                <w:numId w:val="6"/>
              </w:numPr>
              <w:ind w:firstLineChars="0"/>
              <w:rPr>
                <w:del w:id="182" w:author="chenxia" w:date="2023-08-22T15:33:00Z"/>
              </w:rPr>
            </w:pPr>
            <w:r>
              <w:rPr>
                <w:rFonts w:hint="eastAsia"/>
              </w:rPr>
              <w:lastRenderedPageBreak/>
              <w:t>显示器屏幕保持与前进方向平行；</w:t>
            </w:r>
          </w:p>
          <w:p w:rsidR="00B12A1F" w:rsidDel="00B12A1F" w:rsidRDefault="00B12A1F">
            <w:pPr>
              <w:pStyle w:val="ad"/>
              <w:numPr>
                <w:ilvl w:val="0"/>
                <w:numId w:val="6"/>
              </w:numPr>
              <w:ind w:firstLineChars="0"/>
              <w:rPr>
                <w:del w:id="183" w:author="chenxia" w:date="2023-08-22T15:33:00Z"/>
              </w:rPr>
              <w:pPrChange w:id="184" w:author="chenxia" w:date="2023-08-22T15:33:00Z">
                <w:pPr>
                  <w:pStyle w:val="ad"/>
                  <w:numPr>
                    <w:numId w:val="7"/>
                  </w:numPr>
                  <w:ind w:left="360" w:firstLineChars="0" w:hanging="360"/>
                </w:pPr>
              </w:pPrChange>
            </w:pPr>
            <w:del w:id="185" w:author="chenxia" w:date="2023-08-22T15:33:00Z">
              <w:r w:rsidDel="00B12A1F">
                <w:rPr>
                  <w:rFonts w:hint="eastAsia"/>
                </w:rPr>
                <w:delText>脚轮落地；</w:delText>
              </w:r>
            </w:del>
          </w:p>
          <w:p w:rsidR="00B12A1F" w:rsidDel="00B12A1F" w:rsidRDefault="00B12A1F">
            <w:pPr>
              <w:pStyle w:val="ad"/>
              <w:ind w:firstLine="480"/>
              <w:rPr>
                <w:del w:id="186" w:author="chenxia" w:date="2023-08-22T15:33:00Z"/>
              </w:rPr>
              <w:pPrChange w:id="187" w:author="chenxia" w:date="2023-08-22T15:33:00Z">
                <w:pPr>
                  <w:pStyle w:val="ad"/>
                  <w:numPr>
                    <w:numId w:val="7"/>
                  </w:numPr>
                  <w:ind w:left="360" w:firstLineChars="0" w:hanging="360"/>
                </w:pPr>
              </w:pPrChange>
            </w:pPr>
            <w:del w:id="188" w:author="chenxia" w:date="2023-08-22T15:33:00Z">
              <w:r w:rsidDel="00B12A1F">
                <w:rPr>
                  <w:rFonts w:hint="eastAsia"/>
                </w:rPr>
                <w:delText>收纳箱关闭；</w:delText>
              </w:r>
            </w:del>
          </w:p>
          <w:p w:rsidR="00B12A1F" w:rsidRDefault="00B12A1F">
            <w:pPr>
              <w:pStyle w:val="ad"/>
              <w:numPr>
                <w:ilvl w:val="0"/>
                <w:numId w:val="6"/>
              </w:numPr>
              <w:ind w:firstLineChars="0"/>
              <w:pPrChange w:id="189" w:author="chenxia" w:date="2023-08-22T15:33:00Z">
                <w:pPr>
                  <w:pStyle w:val="ad"/>
                  <w:numPr>
                    <w:numId w:val="7"/>
                  </w:numPr>
                  <w:ind w:left="360" w:firstLineChars="0" w:hanging="360"/>
                </w:pPr>
              </w:pPrChange>
            </w:pPr>
            <w:del w:id="190" w:author="chenxia" w:date="2023-08-22T15:33:00Z">
              <w:r w:rsidDel="00B12A1F">
                <w:rPr>
                  <w:rFonts w:hint="eastAsia"/>
                </w:rPr>
                <w:delText>显示器屏幕保持与前进方向垂直；</w:delText>
              </w:r>
            </w:del>
          </w:p>
        </w:tc>
      </w:tr>
    </w:tbl>
    <w:p w:rsidR="001F437B" w:rsidRDefault="001F437B"/>
    <w:p w:rsidR="001F437B" w:rsidRDefault="00E24B27">
      <w:pPr>
        <w:pStyle w:val="2"/>
      </w:pPr>
      <w:bookmarkStart w:id="191" w:name="_Toc140505969"/>
      <w:r>
        <w:rPr>
          <w:rFonts w:hint="eastAsia"/>
        </w:rPr>
        <w:t>验证步骤</w:t>
      </w:r>
      <w:bookmarkEnd w:id="191"/>
    </w:p>
    <w:p w:rsidR="001F437B" w:rsidRDefault="00E24B27">
      <w:pPr>
        <w:pStyle w:val="ad"/>
        <w:ind w:firstLine="480"/>
      </w:pPr>
      <w:r>
        <w:rPr>
          <w:rFonts w:hint="eastAsia"/>
        </w:rPr>
        <w:t>M</w:t>
      </w:r>
      <w:r>
        <w:t>S-002</w:t>
      </w:r>
      <w:r>
        <w:rPr>
          <w:rFonts w:hint="eastAsia"/>
        </w:rPr>
        <w:t>三台车推到试验场地分别进行相应的试验。</w:t>
      </w:r>
    </w:p>
    <w:p w:rsidR="001F437B" w:rsidRDefault="00E24B27">
      <w:pPr>
        <w:pStyle w:val="ad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°斜坡放置在试验场地开阔区域；</w:t>
      </w:r>
    </w:p>
    <w:p w:rsidR="001F437B" w:rsidRDefault="00E24B27">
      <w:pPr>
        <w:pStyle w:val="ad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将导航台车、执行台车、操作台车调整为运输状态；</w:t>
      </w:r>
    </w:p>
    <w:p w:rsidR="001F437B" w:rsidRDefault="00E24B27">
      <w:pPr>
        <w:pStyle w:val="ad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将三台车分别</w:t>
      </w:r>
      <w:ins w:id="192" w:author="chenxia" w:date="2023-08-22T17:36:00Z">
        <w:r w:rsidR="00011ED1">
          <w:rPr>
            <w:rFonts w:hint="eastAsia"/>
          </w:rPr>
          <w:t>依次</w:t>
        </w:r>
      </w:ins>
      <w:r>
        <w:rPr>
          <w:rFonts w:hint="eastAsia"/>
        </w:rPr>
        <w:t>推上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°斜坡中间位置，并踩下全部脚刹；</w:t>
      </w:r>
    </w:p>
    <w:p w:rsidR="001F437B" w:rsidRDefault="00E24B27">
      <w:pPr>
        <w:pStyle w:val="ad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观察</w:t>
      </w:r>
      <w:ins w:id="193" w:author="chenxia" w:date="2023-08-22T15:35:00Z">
        <w:r w:rsidR="0059380D">
          <w:rPr>
            <w:rFonts w:hint="eastAsia"/>
          </w:rPr>
          <w:t>执行</w:t>
        </w:r>
      </w:ins>
      <w:del w:id="194" w:author="chenxia" w:date="2023-08-22T15:35:00Z">
        <w:r w:rsidDel="0059380D">
          <w:rPr>
            <w:rFonts w:hint="eastAsia"/>
          </w:rPr>
          <w:delText>各</w:delText>
        </w:r>
      </w:del>
      <w:r>
        <w:rPr>
          <w:rFonts w:hint="eastAsia"/>
        </w:rPr>
        <w:t>台车</w:t>
      </w:r>
      <w:ins w:id="195" w:author="chenxia" w:date="2023-08-22T15:35:00Z">
        <w:r w:rsidR="0059380D">
          <w:rPr>
            <w:rFonts w:hint="eastAsia"/>
          </w:rPr>
          <w:t>和操作台车</w:t>
        </w:r>
      </w:ins>
      <w:r>
        <w:rPr>
          <w:rFonts w:hint="eastAsia"/>
        </w:rPr>
        <w:t>失衡状态并记录；</w:t>
      </w:r>
    </w:p>
    <w:p w:rsidR="001F437B" w:rsidRDefault="00E24B27">
      <w:pPr>
        <w:pStyle w:val="ad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将</w:t>
      </w:r>
      <w:del w:id="196" w:author="chenxia" w:date="2023-08-22T15:35:00Z">
        <w:r w:rsidDel="0059380D">
          <w:rPr>
            <w:rFonts w:hint="eastAsia"/>
          </w:rPr>
          <w:delText>各</w:delText>
        </w:r>
      </w:del>
      <w:ins w:id="197" w:author="chenxia" w:date="2023-08-22T15:35:00Z">
        <w:r w:rsidR="0059380D">
          <w:rPr>
            <w:rFonts w:hint="eastAsia"/>
          </w:rPr>
          <w:t>执行</w:t>
        </w:r>
      </w:ins>
      <w:r>
        <w:rPr>
          <w:rFonts w:hint="eastAsia"/>
        </w:rPr>
        <w:t>台车</w:t>
      </w:r>
      <w:ins w:id="198" w:author="chenxia" w:date="2023-08-22T15:35:00Z">
        <w:r w:rsidR="0059380D">
          <w:rPr>
            <w:rFonts w:hint="eastAsia"/>
          </w:rPr>
          <w:t>和导航台车</w:t>
        </w:r>
      </w:ins>
      <w:r>
        <w:rPr>
          <w:rFonts w:hint="eastAsia"/>
        </w:rPr>
        <w:t>调整为非运输状态，注意导航台车吊臂、执行台车机械臂需展开至当前位置最不利情况，同时按压执行台车升降按钮使</w:t>
      </w:r>
      <w:del w:id="199" w:author="chenxia" w:date="2023-08-22T17:37:00Z">
        <w:r w:rsidDel="00011ED1">
          <w:rPr>
            <w:rFonts w:hint="eastAsia"/>
          </w:rPr>
          <w:delText>升降立柱着地</w:delText>
        </w:r>
      </w:del>
      <w:ins w:id="200" w:author="chenxia" w:date="2023-08-22T17:37:00Z">
        <w:r w:rsidR="00011ED1">
          <w:rPr>
            <w:rFonts w:hint="eastAsia"/>
          </w:rPr>
          <w:t>执行台车升起</w:t>
        </w:r>
      </w:ins>
      <w:r>
        <w:rPr>
          <w:rFonts w:hint="eastAsia"/>
        </w:rPr>
        <w:t>、脚轮悬空；</w:t>
      </w:r>
    </w:p>
    <w:p w:rsidR="001F437B" w:rsidRDefault="00E24B27">
      <w:pPr>
        <w:pStyle w:val="ad"/>
        <w:numPr>
          <w:ilvl w:val="0"/>
          <w:numId w:val="8"/>
        </w:numPr>
        <w:tabs>
          <w:tab w:val="left" w:pos="420"/>
        </w:tabs>
        <w:ind w:firstLineChars="0"/>
      </w:pPr>
      <w:r>
        <w:rPr>
          <w:rFonts w:hint="eastAsia"/>
        </w:rPr>
        <w:t>观察</w:t>
      </w:r>
      <w:ins w:id="201" w:author="chenxia" w:date="2023-08-22T15:36:00Z">
        <w:r w:rsidR="0059380D">
          <w:rPr>
            <w:rFonts w:hint="eastAsia"/>
          </w:rPr>
          <w:t>执行台车和导航</w:t>
        </w:r>
      </w:ins>
      <w:del w:id="202" w:author="chenxia" w:date="2023-08-22T15:35:00Z">
        <w:r w:rsidDel="0059380D">
          <w:rPr>
            <w:rFonts w:hint="eastAsia"/>
          </w:rPr>
          <w:delText>各</w:delText>
        </w:r>
      </w:del>
      <w:r>
        <w:rPr>
          <w:rFonts w:hint="eastAsia"/>
        </w:rPr>
        <w:t>台车</w:t>
      </w:r>
      <w:ins w:id="203" w:author="chenxia" w:date="2023-08-22T15:36:00Z">
        <w:r w:rsidR="0059380D">
          <w:rPr>
            <w:rFonts w:hint="eastAsia"/>
          </w:rPr>
          <w:t>的</w:t>
        </w:r>
      </w:ins>
      <w:r>
        <w:rPr>
          <w:rFonts w:hint="eastAsia"/>
        </w:rPr>
        <w:t>失衡状态并记录；</w:t>
      </w:r>
    </w:p>
    <w:p w:rsidR="001F437B" w:rsidRDefault="00E24B27">
      <w:pPr>
        <w:pStyle w:val="1"/>
      </w:pPr>
      <w:bookmarkStart w:id="204" w:name="_Toc25867"/>
      <w:bookmarkStart w:id="205" w:name="_Toc5798"/>
      <w:bookmarkStart w:id="206" w:name="_Toc5520"/>
      <w:bookmarkStart w:id="207" w:name="_Toc25451"/>
      <w:bookmarkStart w:id="208" w:name="_Toc16593"/>
      <w:bookmarkStart w:id="209" w:name="_Toc140505970"/>
      <w:bookmarkStart w:id="210" w:name="_Toc17913"/>
      <w:bookmarkStart w:id="211" w:name="_Toc16250"/>
      <w:bookmarkStart w:id="212" w:name="_Toc31962"/>
      <w:bookmarkStart w:id="213" w:name="_Toc25403"/>
      <w:r>
        <w:rPr>
          <w:rFonts w:hint="eastAsia"/>
        </w:rPr>
        <w:t>验证结果与结论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1F437B" w:rsidRDefault="00E24B27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三台车在</w:t>
      </w:r>
      <w:r>
        <w:rPr>
          <w:rFonts w:hint="eastAsia"/>
          <w:szCs w:val="22"/>
        </w:rPr>
        <w:t>1</w:t>
      </w:r>
      <w:r>
        <w:rPr>
          <w:szCs w:val="22"/>
        </w:rPr>
        <w:t>0</w:t>
      </w:r>
      <w:r>
        <w:rPr>
          <w:rFonts w:hint="eastAsia"/>
          <w:szCs w:val="22"/>
        </w:rPr>
        <w:t>°斜坡上各个状态下均未发生失衡情况，</w:t>
      </w:r>
      <w:del w:id="214" w:author="chenxia" w:date="2023-08-22T17:37:00Z">
        <w:r w:rsidDel="00011ED1">
          <w:rPr>
            <w:rFonts w:hint="eastAsia"/>
            <w:szCs w:val="22"/>
          </w:rPr>
          <w:delText>满足法规要求。</w:delText>
        </w:r>
      </w:del>
      <w:r>
        <w:rPr>
          <w:rFonts w:hint="eastAsia"/>
          <w:szCs w:val="22"/>
        </w:rPr>
        <w:t>具体结果如下：</w:t>
      </w:r>
    </w:p>
    <w:tbl>
      <w:tblPr>
        <w:tblStyle w:val="a9"/>
        <w:tblW w:w="0" w:type="auto"/>
        <w:tblLook w:val="04A0" w:firstRow="1" w:lastRow="0" w:firstColumn="1" w:lastColumn="0" w:noHBand="0" w:noVBand="1"/>
        <w:tblPrChange w:id="215" w:author="chenxia" w:date="2023-08-22T17:38:00Z">
          <w:tblPr>
            <w:tblStyle w:val="a9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69"/>
        <w:gridCol w:w="1726"/>
        <w:gridCol w:w="1726"/>
        <w:gridCol w:w="3351"/>
        <w:tblGridChange w:id="216">
          <w:tblGrid>
            <w:gridCol w:w="1669"/>
            <w:gridCol w:w="1726"/>
            <w:gridCol w:w="1726"/>
            <w:gridCol w:w="1669"/>
          </w:tblGrid>
        </w:tblGridChange>
      </w:tblGrid>
      <w:tr w:rsidR="001F437B" w:rsidTr="00011ED1">
        <w:tc>
          <w:tcPr>
            <w:tcW w:w="1669" w:type="dxa"/>
            <w:tcPrChange w:id="217" w:author="chenxia" w:date="2023-08-22T17:38:00Z">
              <w:tcPr>
                <w:tcW w:w="1669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26" w:type="dxa"/>
            <w:tcPrChange w:id="218" w:author="chenxia" w:date="2023-08-22T17:38:00Z">
              <w:tcPr>
                <w:tcW w:w="1726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运输状态</w:t>
            </w:r>
          </w:p>
        </w:tc>
        <w:tc>
          <w:tcPr>
            <w:tcW w:w="1726" w:type="dxa"/>
            <w:tcPrChange w:id="219" w:author="chenxia" w:date="2023-08-22T17:38:00Z">
              <w:tcPr>
                <w:tcW w:w="1726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非运输状态</w:t>
            </w:r>
          </w:p>
        </w:tc>
        <w:tc>
          <w:tcPr>
            <w:tcW w:w="3351" w:type="dxa"/>
            <w:tcPrChange w:id="220" w:author="chenxia" w:date="2023-08-22T17:38:00Z">
              <w:tcPr>
                <w:tcW w:w="1669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</w:tr>
      <w:tr w:rsidR="001F437B" w:rsidTr="00011ED1">
        <w:tc>
          <w:tcPr>
            <w:tcW w:w="1669" w:type="dxa"/>
            <w:tcPrChange w:id="221" w:author="chenxia" w:date="2023-08-22T17:38:00Z">
              <w:tcPr>
                <w:tcW w:w="1669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导航台车</w:t>
            </w:r>
          </w:p>
        </w:tc>
        <w:tc>
          <w:tcPr>
            <w:tcW w:w="1726" w:type="dxa"/>
            <w:vAlign w:val="center"/>
            <w:tcPrChange w:id="222" w:author="chenxia" w:date="2023-08-22T17:38:00Z">
              <w:tcPr>
                <w:tcW w:w="1726" w:type="dxa"/>
              </w:tcPr>
            </w:tcPrChange>
          </w:tcPr>
          <w:p w:rsidR="001F437B" w:rsidRDefault="0059380D">
            <w:pPr>
              <w:jc w:val="center"/>
              <w:pPrChange w:id="223" w:author="chenxia" w:date="2023-08-22T15:36:00Z">
                <w:pPr/>
              </w:pPrChange>
            </w:pPr>
            <w:ins w:id="224" w:author="chenxia" w:date="2023-08-22T15:36:00Z">
              <w:r>
                <w:rPr>
                  <w:rFonts w:hint="eastAsia"/>
                </w:rPr>
                <w:t>/</w:t>
              </w:r>
            </w:ins>
          </w:p>
        </w:tc>
        <w:tc>
          <w:tcPr>
            <w:tcW w:w="1726" w:type="dxa"/>
            <w:tcPrChange w:id="225" w:author="chenxia" w:date="2023-08-22T17:38:00Z">
              <w:tcPr>
                <w:tcW w:w="1726" w:type="dxa"/>
              </w:tcPr>
            </w:tcPrChange>
          </w:tcPr>
          <w:p w:rsidR="001F437B" w:rsidRDefault="001F437B"/>
        </w:tc>
        <w:tc>
          <w:tcPr>
            <w:tcW w:w="3351" w:type="dxa"/>
            <w:tcPrChange w:id="226" w:author="chenxia" w:date="2023-08-22T17:38:00Z">
              <w:tcPr>
                <w:tcW w:w="1669" w:type="dxa"/>
              </w:tcPr>
            </w:tcPrChange>
          </w:tcPr>
          <w:p w:rsidR="001F437B" w:rsidRDefault="001F437B"/>
        </w:tc>
      </w:tr>
      <w:tr w:rsidR="001F437B" w:rsidTr="00011ED1">
        <w:tc>
          <w:tcPr>
            <w:tcW w:w="1669" w:type="dxa"/>
            <w:tcPrChange w:id="227" w:author="chenxia" w:date="2023-08-22T17:38:00Z">
              <w:tcPr>
                <w:tcW w:w="1669" w:type="dxa"/>
              </w:tcPr>
            </w:tcPrChange>
          </w:tcPr>
          <w:p w:rsidR="001F437B" w:rsidRDefault="00E24B27">
            <w:pPr>
              <w:jc w:val="center"/>
            </w:pPr>
            <w:r>
              <w:rPr>
                <w:rFonts w:hint="eastAsia"/>
              </w:rPr>
              <w:t>执行台车</w:t>
            </w:r>
          </w:p>
        </w:tc>
        <w:tc>
          <w:tcPr>
            <w:tcW w:w="1726" w:type="dxa"/>
            <w:tcPrChange w:id="228" w:author="chenxia" w:date="2023-08-22T17:38:00Z">
              <w:tcPr>
                <w:tcW w:w="1726" w:type="dxa"/>
              </w:tcPr>
            </w:tcPrChange>
          </w:tcPr>
          <w:p w:rsidR="001F437B" w:rsidRDefault="001F437B"/>
        </w:tc>
        <w:tc>
          <w:tcPr>
            <w:tcW w:w="1726" w:type="dxa"/>
            <w:tcPrChange w:id="229" w:author="chenxia" w:date="2023-08-22T17:38:00Z">
              <w:tcPr>
                <w:tcW w:w="1726" w:type="dxa"/>
              </w:tcPr>
            </w:tcPrChange>
          </w:tcPr>
          <w:p w:rsidR="001F437B" w:rsidRDefault="001F437B"/>
        </w:tc>
        <w:tc>
          <w:tcPr>
            <w:tcW w:w="3351" w:type="dxa"/>
            <w:tcPrChange w:id="230" w:author="chenxia" w:date="2023-08-22T17:38:00Z">
              <w:tcPr>
                <w:tcW w:w="1669" w:type="dxa"/>
              </w:tcPr>
            </w:tcPrChange>
          </w:tcPr>
          <w:p w:rsidR="001F437B" w:rsidRDefault="001F437B"/>
        </w:tc>
      </w:tr>
      <w:tr w:rsidR="0059380D" w:rsidTr="00011ED1">
        <w:tc>
          <w:tcPr>
            <w:tcW w:w="1669" w:type="dxa"/>
            <w:tcPrChange w:id="231" w:author="chenxia" w:date="2023-08-22T17:38:00Z">
              <w:tcPr>
                <w:tcW w:w="1669" w:type="dxa"/>
              </w:tcPr>
            </w:tcPrChange>
          </w:tcPr>
          <w:p w:rsidR="0059380D" w:rsidRDefault="0059380D">
            <w:pPr>
              <w:jc w:val="center"/>
            </w:pPr>
            <w:r>
              <w:rPr>
                <w:rFonts w:hint="eastAsia"/>
              </w:rPr>
              <w:t>操作台车</w:t>
            </w:r>
          </w:p>
        </w:tc>
        <w:tc>
          <w:tcPr>
            <w:tcW w:w="3452" w:type="dxa"/>
            <w:gridSpan w:val="2"/>
            <w:tcPrChange w:id="232" w:author="chenxia" w:date="2023-08-22T17:38:00Z">
              <w:tcPr>
                <w:tcW w:w="3452" w:type="dxa"/>
                <w:gridSpan w:val="2"/>
              </w:tcPr>
            </w:tcPrChange>
          </w:tcPr>
          <w:p w:rsidR="0059380D" w:rsidRDefault="0059380D"/>
        </w:tc>
        <w:tc>
          <w:tcPr>
            <w:tcW w:w="3351" w:type="dxa"/>
            <w:tcPrChange w:id="233" w:author="chenxia" w:date="2023-08-22T17:38:00Z">
              <w:tcPr>
                <w:tcW w:w="1669" w:type="dxa"/>
              </w:tcPr>
            </w:tcPrChange>
          </w:tcPr>
          <w:p w:rsidR="0059380D" w:rsidRDefault="0059380D"/>
        </w:tc>
      </w:tr>
    </w:tbl>
    <w:p w:rsidR="001F437B" w:rsidRPr="00011ED1" w:rsidRDefault="00011ED1">
      <w:pPr>
        <w:rPr>
          <w:rFonts w:ascii="Calibri" w:hAnsi="Calibri" w:cs="Times New Roman"/>
          <w:rPrChange w:id="234" w:author="chenxia" w:date="2023-08-22T17:37:00Z">
            <w:rPr/>
          </w:rPrChange>
        </w:rPr>
        <w:pPrChange w:id="235" w:author="chenxia" w:date="2023-08-22T17:37:00Z">
          <w:pPr>
            <w:pStyle w:val="a0"/>
            <w:ind w:leftChars="0" w:left="0" w:right="1680"/>
          </w:pPr>
        </w:pPrChange>
      </w:pPr>
      <w:ins w:id="236" w:author="chenxia" w:date="2023-08-22T17:37:00Z">
        <w:r>
          <w:tab/>
        </w:r>
        <w:r>
          <w:rPr>
            <w:rFonts w:ascii="宋体" w:hAnsi="宋体" w:hint="eastAsia"/>
          </w:rPr>
          <w:t>根据以上结果可以得出结论：</w:t>
        </w:r>
        <w:r>
          <w:rPr>
            <w:rFonts w:cs="Calibri" w:hint="eastAsia"/>
          </w:rPr>
          <w:t>M</w:t>
        </w:r>
        <w:r>
          <w:t>S-002</w:t>
        </w:r>
        <w:r>
          <w:rPr>
            <w:rFonts w:ascii="宋体" w:hAnsi="宋体" w:hint="eastAsia"/>
          </w:rPr>
          <w:t>三台车设计满足法规要求，即在台车</w:t>
        </w:r>
        <w:r>
          <w:rPr>
            <w:rFonts w:ascii="宋体" w:hAnsi="宋体" w:hint="eastAsia"/>
          </w:rPr>
          <w:lastRenderedPageBreak/>
          <w:t>正常使用过程中，不会</w:t>
        </w:r>
      </w:ins>
      <w:ins w:id="237" w:author="chenxia" w:date="2023-08-22T17:38:00Z">
        <w:r>
          <w:rPr>
            <w:rFonts w:ascii="宋体" w:hAnsi="宋体" w:hint="eastAsia"/>
          </w:rPr>
          <w:t>出现</w:t>
        </w:r>
      </w:ins>
      <w:ins w:id="238" w:author="chenxia" w:date="2023-08-22T17:37:00Z">
        <w:r>
          <w:rPr>
            <w:rFonts w:ascii="宋体" w:hAnsi="宋体" w:hint="eastAsia"/>
          </w:rPr>
          <w:t>失衡</w:t>
        </w:r>
      </w:ins>
      <w:ins w:id="239" w:author="chenxia" w:date="2023-08-22T17:38:00Z">
        <w:r>
          <w:rPr>
            <w:rFonts w:ascii="宋体" w:hAnsi="宋体" w:hint="eastAsia"/>
          </w:rPr>
          <w:t>情况</w:t>
        </w:r>
      </w:ins>
    </w:p>
    <w:p w:rsidR="001F437B" w:rsidRDefault="00E24B27">
      <w:pPr>
        <w:rPr>
          <w:color w:val="FF0000"/>
        </w:rPr>
      </w:pPr>
      <w:r>
        <w:rPr>
          <w:rFonts w:hint="eastAsia"/>
          <w:color w:val="FF0000"/>
        </w:rPr>
        <w:t>补充照片</w:t>
      </w:r>
    </w:p>
    <w:sectPr w:rsidR="001F437B">
      <w:footerReference w:type="default" r:id="rId10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7B" w:rsidRDefault="00D5237B">
      <w:pPr>
        <w:spacing w:line="240" w:lineRule="auto"/>
      </w:pPr>
      <w:r>
        <w:separator/>
      </w:r>
    </w:p>
  </w:endnote>
  <w:endnote w:type="continuationSeparator" w:id="0">
    <w:p w:rsidR="00D5237B" w:rsidRDefault="00D52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37B" w:rsidRDefault="00E24B27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37B" w:rsidRDefault="001F437B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1F437B" w:rsidRDefault="001F437B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37B" w:rsidRDefault="00E24B27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37B" w:rsidRDefault="00E24B27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1E40B6">
                            <w:rPr>
                              <w:rFonts w:ascii="Times New Roman" w:hAnsi="Times New Roman" w:cs="Times New Roman"/>
                              <w:noProof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1F437B" w:rsidRDefault="00E24B27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1E40B6">
                      <w:rPr>
                        <w:rFonts w:ascii="Times New Roman" w:hAnsi="Times New Roman" w:cs="Times New Roman"/>
                        <w:noProof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7B" w:rsidRDefault="00D5237B">
      <w:r>
        <w:separator/>
      </w:r>
    </w:p>
  </w:footnote>
  <w:footnote w:type="continuationSeparator" w:id="0">
    <w:p w:rsidR="00D5237B" w:rsidRDefault="00D52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37B" w:rsidRDefault="00E24B27">
    <w:pPr>
      <w:pStyle w:val="a8"/>
      <w:jc w:val="center"/>
      <w:rPr>
        <w:sz w:val="21"/>
        <w:szCs w:val="32"/>
      </w:rPr>
    </w:pPr>
    <w:r>
      <w:rPr>
        <w:rFonts w:hint="eastAsia"/>
        <w:sz w:val="21"/>
        <w:szCs w:val="32"/>
      </w:rPr>
      <w:t xml:space="preserve">                                                       </w:t>
    </w: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55A7"/>
    <w:multiLevelType w:val="multilevel"/>
    <w:tmpl w:val="0FBF55A7"/>
    <w:lvl w:ilvl="0">
      <w:start w:val="1"/>
      <w:numFmt w:val="decimal"/>
      <w:lvlText w:val="%1）"/>
      <w:lvlJc w:val="left"/>
      <w:pPr>
        <w:ind w:left="1205" w:hanging="360"/>
      </w:pPr>
      <w:rPr>
        <w:rFonts w:asciiTheme="minorHAnsi" w:eastAsia="宋体" w:hAnsiTheme="minorHAnsi" w:cstheme="minorBidi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15550AF0"/>
    <w:multiLevelType w:val="multilevel"/>
    <w:tmpl w:val="15550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E1D58"/>
    <w:multiLevelType w:val="multilevel"/>
    <w:tmpl w:val="20DE1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00354A"/>
    <w:multiLevelType w:val="multilevel"/>
    <w:tmpl w:val="37003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392756"/>
    <w:multiLevelType w:val="multilevel"/>
    <w:tmpl w:val="5D392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 w15:restartNumberingAfterBreak="0">
    <w:nsid w:val="70B81055"/>
    <w:multiLevelType w:val="multilevel"/>
    <w:tmpl w:val="70B810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577953"/>
    <w:multiLevelType w:val="multilevel"/>
    <w:tmpl w:val="715779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98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11ED1"/>
    <w:rsid w:val="00054CC8"/>
    <w:rsid w:val="00055C3C"/>
    <w:rsid w:val="000654CF"/>
    <w:rsid w:val="000D2296"/>
    <w:rsid w:val="000E5739"/>
    <w:rsid w:val="00122BB7"/>
    <w:rsid w:val="00163966"/>
    <w:rsid w:val="00164BEA"/>
    <w:rsid w:val="00172A27"/>
    <w:rsid w:val="001A6428"/>
    <w:rsid w:val="001E40B6"/>
    <w:rsid w:val="001F437B"/>
    <w:rsid w:val="002031C2"/>
    <w:rsid w:val="00211D1D"/>
    <w:rsid w:val="00242D31"/>
    <w:rsid w:val="00256AA9"/>
    <w:rsid w:val="00267CE8"/>
    <w:rsid w:val="00321495"/>
    <w:rsid w:val="0035701E"/>
    <w:rsid w:val="00401847"/>
    <w:rsid w:val="00435F22"/>
    <w:rsid w:val="004D0B86"/>
    <w:rsid w:val="004E11DA"/>
    <w:rsid w:val="00544D9A"/>
    <w:rsid w:val="00546324"/>
    <w:rsid w:val="0059380D"/>
    <w:rsid w:val="00615646"/>
    <w:rsid w:val="006176C8"/>
    <w:rsid w:val="006647CD"/>
    <w:rsid w:val="006E0F81"/>
    <w:rsid w:val="006E36F6"/>
    <w:rsid w:val="0076637F"/>
    <w:rsid w:val="00767BD7"/>
    <w:rsid w:val="007C43E3"/>
    <w:rsid w:val="007E2E4A"/>
    <w:rsid w:val="008475EF"/>
    <w:rsid w:val="008C6617"/>
    <w:rsid w:val="00917D9A"/>
    <w:rsid w:val="009616D8"/>
    <w:rsid w:val="00A04E65"/>
    <w:rsid w:val="00A100D5"/>
    <w:rsid w:val="00A15C3D"/>
    <w:rsid w:val="00A81C93"/>
    <w:rsid w:val="00AE00C1"/>
    <w:rsid w:val="00B12A1F"/>
    <w:rsid w:val="00B33974"/>
    <w:rsid w:val="00BD2D4A"/>
    <w:rsid w:val="00C26B10"/>
    <w:rsid w:val="00CC79CB"/>
    <w:rsid w:val="00CF2D4D"/>
    <w:rsid w:val="00D1621C"/>
    <w:rsid w:val="00D5237B"/>
    <w:rsid w:val="00D90875"/>
    <w:rsid w:val="00DB3B26"/>
    <w:rsid w:val="00E24B27"/>
    <w:rsid w:val="00E259AD"/>
    <w:rsid w:val="00EE0A47"/>
    <w:rsid w:val="00F83D40"/>
    <w:rsid w:val="00FB4F9F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BB928C2"/>
    <w:rsid w:val="0CA16FF1"/>
    <w:rsid w:val="0CD02B9A"/>
    <w:rsid w:val="0D257698"/>
    <w:rsid w:val="0D380D3F"/>
    <w:rsid w:val="0D743CCE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99B3711"/>
    <w:rsid w:val="39B5645A"/>
    <w:rsid w:val="3A1D45CF"/>
    <w:rsid w:val="3AA04502"/>
    <w:rsid w:val="3B9F35EC"/>
    <w:rsid w:val="3D4D3A52"/>
    <w:rsid w:val="3DC207C2"/>
    <w:rsid w:val="3EBC2DD4"/>
    <w:rsid w:val="3F235A98"/>
    <w:rsid w:val="3F3B58A2"/>
    <w:rsid w:val="3F9E2EF4"/>
    <w:rsid w:val="40C13F3B"/>
    <w:rsid w:val="40E2300C"/>
    <w:rsid w:val="41875060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D63961"/>
    <w:rsid w:val="5BE7781C"/>
    <w:rsid w:val="5BEC7DDB"/>
    <w:rsid w:val="5C173CA2"/>
    <w:rsid w:val="5C806A68"/>
    <w:rsid w:val="5E174F69"/>
    <w:rsid w:val="5E755F4B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B35E42"/>
    <w:rsid w:val="78225D97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AA26CF-4BC7-4CD1-BF50-07534783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1"/>
    <w:qFormat/>
  </w:style>
  <w:style w:type="character" w:styleId="ab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c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e">
    <w:name w:val="Balloon Text"/>
    <w:basedOn w:val="a"/>
    <w:link w:val="af"/>
    <w:rsid w:val="00B12A1F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rsid w:val="00B12A1F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29</cp:revision>
  <cp:lastPrinted>2021-12-29T00:55:00Z</cp:lastPrinted>
  <dcterms:created xsi:type="dcterms:W3CDTF">2020-09-15T08:16:00Z</dcterms:created>
  <dcterms:modified xsi:type="dcterms:W3CDTF">2023-08-22T09:55:00Z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0E8F7B54480B47E5AA6D6F7211858925</vt:lpwstr>
  </property>
</Properties>
</file>