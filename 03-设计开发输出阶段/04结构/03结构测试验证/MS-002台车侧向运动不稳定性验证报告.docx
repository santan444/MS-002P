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14" w:type="dxa"/>
        <w:jc w:val="center"/>
        <w:tblCellMar>
          <w:right w:w="0" w:type="dxa"/>
        </w:tblCellMar>
        <w:tblLook w:val="04A0" w:firstRow="1" w:lastRow="0" w:firstColumn="1" w:lastColumn="0" w:noHBand="0" w:noVBand="1"/>
      </w:tblPr>
      <w:tblGrid>
        <w:gridCol w:w="574"/>
        <w:gridCol w:w="904"/>
        <w:gridCol w:w="2148"/>
        <w:gridCol w:w="1103"/>
        <w:gridCol w:w="997"/>
        <w:gridCol w:w="167"/>
        <w:gridCol w:w="2133"/>
        <w:gridCol w:w="148"/>
        <w:gridCol w:w="240"/>
      </w:tblGrid>
      <w:tr w:rsidR="00EB6333" w14:paraId="43BDE19A" w14:textId="77777777">
        <w:trPr>
          <w:trHeight w:val="90"/>
          <w:jc w:val="center"/>
        </w:trPr>
        <w:tc>
          <w:tcPr>
            <w:tcW w:w="574" w:type="dxa"/>
          </w:tcPr>
          <w:p w14:paraId="6F1EE766" w14:textId="77777777" w:rsidR="00EB6333" w:rsidRDefault="00BD3EB9">
            <w:pPr>
              <w:rPr>
                <w:rFonts w:ascii="宋体" w:hAnsi="宋体" w:cs="宋体"/>
                <w:sz w:val="21"/>
                <w:szCs w:val="22"/>
              </w:rPr>
            </w:pPr>
            <w:r>
              <w:rPr>
                <w:rFonts w:ascii="Times New Roman" w:hAnsi="Times New Roman" w:cs="Times New Roman" w:hint="eastAsia"/>
                <w:sz w:val="21"/>
              </w:rPr>
              <w:t xml:space="preserve">            </w:t>
            </w:r>
          </w:p>
        </w:tc>
        <w:tc>
          <w:tcPr>
            <w:tcW w:w="5319" w:type="dxa"/>
            <w:gridSpan w:val="5"/>
            <w:tcBorders>
              <w:right w:val="nil"/>
            </w:tcBorders>
            <w:vAlign w:val="bottom"/>
          </w:tcPr>
          <w:p w14:paraId="0FA01F21" w14:textId="77777777" w:rsidR="00EB6333" w:rsidRDefault="00BD3EB9">
            <w:pPr>
              <w:spacing w:line="240" w:lineRule="exact"/>
              <w:jc w:val="right"/>
              <w:rPr>
                <w:rFonts w:ascii="宋体" w:hAnsi="宋体" w:cs="宋体"/>
              </w:rPr>
            </w:pPr>
            <w:r>
              <w:rPr>
                <w:rFonts w:ascii="黑体" w:eastAsia="黑体" w:hAnsi="黑体" w:cs="黑体" w:hint="eastAsia"/>
                <w:b/>
              </w:rPr>
              <w:t>文件号：</w:t>
            </w:r>
          </w:p>
        </w:tc>
        <w:tc>
          <w:tcPr>
            <w:tcW w:w="2281" w:type="dxa"/>
            <w:gridSpan w:val="2"/>
            <w:tcBorders>
              <w:top w:val="nil"/>
              <w:left w:val="nil"/>
              <w:bottom w:val="nil"/>
              <w:right w:val="nil"/>
            </w:tcBorders>
            <w:vAlign w:val="bottom"/>
          </w:tcPr>
          <w:p w14:paraId="0CD6FE32" w14:textId="77777777" w:rsidR="00EB6333" w:rsidRDefault="00BD3EB9">
            <w:pPr>
              <w:spacing w:line="240" w:lineRule="auto"/>
              <w:rPr>
                <w:rFonts w:ascii="Calibri" w:hAnsi="Calibri" w:cs="Times New Roman"/>
                <w:color w:val="FF0000"/>
                <w:u w:val="single"/>
              </w:rPr>
            </w:pPr>
            <w:r>
              <w:rPr>
                <w:rFonts w:ascii="Times New Roman" w:hAnsi="Times New Roman" w:cs="Times New Roman" w:hint="eastAsia"/>
                <w:sz w:val="21"/>
              </w:rPr>
              <w:t>MS-002.40W0</w:t>
            </w:r>
            <w:r>
              <w:rPr>
                <w:rFonts w:ascii="Times New Roman" w:hAnsi="Times New Roman" w:cs="Times New Roman" w:hint="eastAsia"/>
                <w:sz w:val="21"/>
              </w:rPr>
              <w:t>13</w:t>
            </w:r>
          </w:p>
        </w:tc>
        <w:tc>
          <w:tcPr>
            <w:tcW w:w="240" w:type="dxa"/>
            <w:tcBorders>
              <w:left w:val="nil"/>
            </w:tcBorders>
          </w:tcPr>
          <w:p w14:paraId="2EE28966" w14:textId="77777777" w:rsidR="00EB6333" w:rsidRDefault="00EB6333">
            <w:pPr>
              <w:spacing w:beforeLines="50" w:before="190" w:afterLines="50" w:after="190" w:line="240" w:lineRule="exact"/>
              <w:jc w:val="left"/>
              <w:rPr>
                <w:rFonts w:ascii="宋体" w:hAnsi="宋体" w:cs="宋体"/>
              </w:rPr>
            </w:pPr>
          </w:p>
        </w:tc>
      </w:tr>
      <w:tr w:rsidR="00EB6333" w14:paraId="0B8FDBDF" w14:textId="77777777">
        <w:trPr>
          <w:trHeight w:val="595"/>
          <w:jc w:val="center"/>
        </w:trPr>
        <w:tc>
          <w:tcPr>
            <w:tcW w:w="574" w:type="dxa"/>
          </w:tcPr>
          <w:p w14:paraId="668498B9" w14:textId="77777777" w:rsidR="00EB6333" w:rsidRDefault="00EB6333">
            <w:pPr>
              <w:spacing w:beforeLines="50" w:before="190" w:afterLines="50" w:after="190" w:line="240" w:lineRule="exact"/>
              <w:jc w:val="left"/>
              <w:rPr>
                <w:rFonts w:ascii="宋体" w:hAnsi="宋体" w:cs="宋体"/>
                <w:sz w:val="21"/>
                <w:szCs w:val="22"/>
              </w:rPr>
            </w:pPr>
          </w:p>
        </w:tc>
        <w:tc>
          <w:tcPr>
            <w:tcW w:w="5319" w:type="dxa"/>
            <w:gridSpan w:val="5"/>
            <w:tcBorders>
              <w:right w:val="nil"/>
            </w:tcBorders>
            <w:vAlign w:val="bottom"/>
          </w:tcPr>
          <w:p w14:paraId="07E3F1DD" w14:textId="77777777" w:rsidR="00EB6333" w:rsidRDefault="00EB6333">
            <w:pPr>
              <w:spacing w:line="240" w:lineRule="exact"/>
              <w:jc w:val="right"/>
              <w:rPr>
                <w:rFonts w:ascii="宋体" w:hAnsi="宋体" w:cs="宋体"/>
              </w:rPr>
            </w:pPr>
          </w:p>
        </w:tc>
        <w:tc>
          <w:tcPr>
            <w:tcW w:w="2281" w:type="dxa"/>
            <w:gridSpan w:val="2"/>
            <w:tcBorders>
              <w:top w:val="nil"/>
              <w:left w:val="nil"/>
              <w:bottom w:val="nil"/>
              <w:right w:val="nil"/>
            </w:tcBorders>
            <w:vAlign w:val="bottom"/>
          </w:tcPr>
          <w:p w14:paraId="4EC25A0A" w14:textId="77777777" w:rsidR="00EB6333" w:rsidRDefault="00EB6333">
            <w:pPr>
              <w:spacing w:line="240" w:lineRule="auto"/>
              <w:rPr>
                <w:rFonts w:ascii="Calibri" w:hAnsi="Calibri" w:cs="Times New Roman"/>
              </w:rPr>
            </w:pPr>
          </w:p>
        </w:tc>
        <w:tc>
          <w:tcPr>
            <w:tcW w:w="240" w:type="dxa"/>
            <w:tcBorders>
              <w:left w:val="nil"/>
              <w:bottom w:val="nil"/>
            </w:tcBorders>
            <w:vAlign w:val="bottom"/>
          </w:tcPr>
          <w:p w14:paraId="110518AA" w14:textId="77777777" w:rsidR="00EB6333" w:rsidRDefault="00EB6333">
            <w:pPr>
              <w:spacing w:line="240" w:lineRule="auto"/>
              <w:rPr>
                <w:rFonts w:ascii="Calibri" w:hAnsi="Calibri" w:cs="Times New Roman"/>
              </w:rPr>
            </w:pPr>
          </w:p>
        </w:tc>
      </w:tr>
      <w:tr w:rsidR="00EB6333" w14:paraId="1F006F90" w14:textId="77777777">
        <w:trPr>
          <w:trHeight w:val="595"/>
          <w:jc w:val="center"/>
        </w:trPr>
        <w:tc>
          <w:tcPr>
            <w:tcW w:w="574" w:type="dxa"/>
          </w:tcPr>
          <w:p w14:paraId="28F2B0A3" w14:textId="77777777" w:rsidR="00EB6333" w:rsidRDefault="00EB6333">
            <w:pPr>
              <w:spacing w:after="120"/>
              <w:ind w:leftChars="700" w:left="1680" w:rightChars="700" w:right="1680"/>
              <w:rPr>
                <w:rFonts w:ascii="Calibri" w:hAnsi="Calibri" w:cs="Times New Roman"/>
              </w:rPr>
            </w:pPr>
          </w:p>
        </w:tc>
        <w:tc>
          <w:tcPr>
            <w:tcW w:w="4155" w:type="dxa"/>
            <w:gridSpan w:val="3"/>
          </w:tcPr>
          <w:p w14:paraId="016F20A8" w14:textId="77777777" w:rsidR="00EB6333" w:rsidRDefault="00EB6333">
            <w:pPr>
              <w:spacing w:beforeLines="50" w:before="190" w:afterLines="50" w:after="190" w:line="240" w:lineRule="exact"/>
              <w:jc w:val="left"/>
              <w:rPr>
                <w:rFonts w:ascii="宋体" w:hAnsi="宋体" w:cs="宋体"/>
              </w:rPr>
            </w:pPr>
          </w:p>
        </w:tc>
        <w:tc>
          <w:tcPr>
            <w:tcW w:w="3685" w:type="dxa"/>
            <w:gridSpan w:val="5"/>
            <w:tcBorders>
              <w:top w:val="nil"/>
            </w:tcBorders>
          </w:tcPr>
          <w:p w14:paraId="1F446C6E" w14:textId="77777777" w:rsidR="00EB6333" w:rsidRDefault="00EB6333">
            <w:pPr>
              <w:spacing w:beforeLines="50" w:before="190" w:afterLines="50" w:after="190" w:line="240" w:lineRule="exact"/>
              <w:jc w:val="left"/>
              <w:rPr>
                <w:rFonts w:ascii="宋体" w:hAnsi="宋体" w:cs="宋体"/>
              </w:rPr>
            </w:pPr>
          </w:p>
        </w:tc>
      </w:tr>
      <w:tr w:rsidR="00EB6333" w14:paraId="07E493F3" w14:textId="77777777">
        <w:trPr>
          <w:trHeight w:val="1180"/>
          <w:jc w:val="center"/>
        </w:trPr>
        <w:tc>
          <w:tcPr>
            <w:tcW w:w="8414" w:type="dxa"/>
            <w:gridSpan w:val="9"/>
            <w:vAlign w:val="center"/>
          </w:tcPr>
          <w:p w14:paraId="6EC49DBF" w14:textId="77777777" w:rsidR="00EB6333" w:rsidRDefault="00BD3EB9">
            <w:pPr>
              <w:spacing w:line="240" w:lineRule="auto"/>
              <w:jc w:val="center"/>
              <w:rPr>
                <w:rFonts w:ascii="宋体" w:hAnsi="宋体" w:cs="宋体"/>
                <w:color w:val="A5A5A5" w:themeColor="accent3"/>
              </w:rPr>
            </w:pPr>
            <w:r>
              <w:rPr>
                <w:rFonts w:ascii="宋体" w:hAnsi="宋体" w:cs="宋体"/>
                <w:b/>
                <w:bCs/>
                <w:sz w:val="52"/>
                <w:szCs w:val="52"/>
              </w:rPr>
              <w:t>MS-002</w:t>
            </w:r>
          </w:p>
        </w:tc>
      </w:tr>
      <w:tr w:rsidR="00EB6333" w14:paraId="67B7E17D" w14:textId="77777777">
        <w:trPr>
          <w:trHeight w:val="780"/>
          <w:jc w:val="center"/>
          <w:hidden/>
        </w:trPr>
        <w:tc>
          <w:tcPr>
            <w:tcW w:w="8414" w:type="dxa"/>
            <w:gridSpan w:val="9"/>
            <w:vAlign w:val="center"/>
          </w:tcPr>
          <w:p w14:paraId="670C8E31" w14:textId="77777777" w:rsidR="00EB6333" w:rsidRDefault="00BD3EB9">
            <w:pPr>
              <w:spacing w:line="240" w:lineRule="auto"/>
              <w:jc w:val="center"/>
              <w:rPr>
                <w:rFonts w:ascii="宋体" w:hAnsi="宋体" w:cs="宋体"/>
                <w:color w:val="A5A5A5" w:themeColor="accent3"/>
                <w:sz w:val="28"/>
                <w:szCs w:val="28"/>
              </w:rPr>
            </w:pPr>
            <w:r>
              <w:rPr>
                <w:rFonts w:asciiTheme="minorEastAsia" w:eastAsiaTheme="minorEastAsia" w:hAnsiTheme="minorEastAsia" w:cstheme="minorEastAsia" w:hint="eastAsia"/>
                <w:b/>
                <w:bCs/>
                <w:vanish/>
                <w:color w:val="0000FF"/>
                <w:sz w:val="52"/>
                <w:szCs w:val="52"/>
              </w:rPr>
              <w:t>（产品中文名称，可写可不写）</w:t>
            </w:r>
          </w:p>
        </w:tc>
      </w:tr>
      <w:tr w:rsidR="00EB6333" w14:paraId="53F385E4" w14:textId="77777777">
        <w:trPr>
          <w:trHeight w:val="1180"/>
          <w:jc w:val="center"/>
        </w:trPr>
        <w:tc>
          <w:tcPr>
            <w:tcW w:w="8414" w:type="dxa"/>
            <w:gridSpan w:val="9"/>
            <w:vAlign w:val="center"/>
          </w:tcPr>
          <w:p w14:paraId="145263A3" w14:textId="3CAD17CA" w:rsidR="00EB6333" w:rsidRDefault="00BD3EB9">
            <w:pPr>
              <w:spacing w:line="240" w:lineRule="auto"/>
              <w:jc w:val="center"/>
              <w:rPr>
                <w:rFonts w:ascii="宋体" w:eastAsia="黑体" w:hAnsi="宋体" w:cs="宋体"/>
                <w:sz w:val="44"/>
                <w:szCs w:val="44"/>
              </w:rPr>
            </w:pPr>
            <w:r>
              <w:rPr>
                <w:rFonts w:asciiTheme="minorEastAsia" w:eastAsiaTheme="minorEastAsia" w:hAnsiTheme="minorEastAsia" w:cstheme="minorEastAsia" w:hint="eastAsia"/>
                <w:b/>
                <w:bCs/>
                <w:sz w:val="52"/>
                <w:szCs w:val="52"/>
              </w:rPr>
              <w:t>台车侧向运动稳定性</w:t>
            </w:r>
            <w:commentRangeStart w:id="0"/>
            <w:del w:id="1" w:author="chenxia" w:date="2023-08-22T17:39:00Z">
              <w:r w:rsidDel="005D4279">
                <w:rPr>
                  <w:rFonts w:asciiTheme="minorEastAsia" w:eastAsiaTheme="minorEastAsia" w:hAnsiTheme="minorEastAsia" w:cstheme="minorEastAsia" w:hint="eastAsia"/>
                  <w:b/>
                  <w:bCs/>
                  <w:sz w:val="52"/>
                  <w:szCs w:val="52"/>
                </w:rPr>
                <w:delText>试验</w:delText>
              </w:r>
              <w:commentRangeEnd w:id="0"/>
              <w:r w:rsidDel="005D4279">
                <w:rPr>
                  <w:rFonts w:hint="eastAsia"/>
                </w:rPr>
                <w:commentReference w:id="0"/>
              </w:r>
            </w:del>
            <w:ins w:id="2" w:author="chenxia" w:date="2023-08-22T17:39:00Z">
              <w:r w:rsidR="005D4279">
                <w:rPr>
                  <w:rFonts w:asciiTheme="minorEastAsia" w:eastAsiaTheme="minorEastAsia" w:hAnsiTheme="minorEastAsia" w:cstheme="minorEastAsia" w:hint="eastAsia"/>
                  <w:b/>
                  <w:bCs/>
                  <w:sz w:val="52"/>
                  <w:szCs w:val="52"/>
                </w:rPr>
                <w:t>验证</w:t>
              </w:r>
            </w:ins>
            <w:r>
              <w:rPr>
                <w:rFonts w:asciiTheme="minorEastAsia" w:eastAsiaTheme="minorEastAsia" w:hAnsiTheme="minorEastAsia" w:cstheme="minorEastAsia" w:hint="eastAsia"/>
                <w:b/>
                <w:bCs/>
                <w:sz w:val="52"/>
                <w:szCs w:val="52"/>
              </w:rPr>
              <w:t>报告</w:t>
            </w:r>
          </w:p>
        </w:tc>
      </w:tr>
      <w:tr w:rsidR="00EB6333" w14:paraId="73027082" w14:textId="77777777">
        <w:trPr>
          <w:trHeight w:val="780"/>
          <w:jc w:val="center"/>
        </w:trPr>
        <w:tc>
          <w:tcPr>
            <w:tcW w:w="1478" w:type="dxa"/>
            <w:gridSpan w:val="2"/>
            <w:tcBorders>
              <w:right w:val="nil"/>
            </w:tcBorders>
            <w:vAlign w:val="center"/>
          </w:tcPr>
          <w:p w14:paraId="4064628E" w14:textId="77777777" w:rsidR="00EB6333" w:rsidRDefault="00EB6333">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14:paraId="6625BC8C" w14:textId="77777777" w:rsidR="00EB6333" w:rsidRDefault="00EB6333">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14:paraId="50BF3454"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14:paraId="524762D1" w14:textId="77777777" w:rsidR="00EB6333" w:rsidRDefault="00EB6333">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14:paraId="17A6BFC6" w14:textId="77777777" w:rsidR="00EB6333" w:rsidRDefault="00EB6333">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14:paraId="7317CC38" w14:textId="77777777" w:rsidR="00EB6333" w:rsidRDefault="00EB6333">
            <w:pPr>
              <w:spacing w:beforeLines="50" w:before="190" w:afterLines="50" w:after="190" w:line="300" w:lineRule="exact"/>
              <w:jc w:val="left"/>
              <w:rPr>
                <w:rFonts w:ascii="宋体" w:hAnsi="宋体" w:cs="宋体"/>
                <w:sz w:val="28"/>
                <w:szCs w:val="28"/>
              </w:rPr>
            </w:pPr>
          </w:p>
        </w:tc>
      </w:tr>
      <w:tr w:rsidR="00EB6333" w14:paraId="45306268" w14:textId="77777777">
        <w:trPr>
          <w:trHeight w:val="780"/>
          <w:jc w:val="center"/>
        </w:trPr>
        <w:tc>
          <w:tcPr>
            <w:tcW w:w="1478" w:type="dxa"/>
            <w:gridSpan w:val="2"/>
            <w:tcBorders>
              <w:right w:val="nil"/>
            </w:tcBorders>
            <w:vAlign w:val="center"/>
          </w:tcPr>
          <w:p w14:paraId="3FA32848" w14:textId="77777777" w:rsidR="00EB6333" w:rsidRDefault="00EB6333">
            <w:pPr>
              <w:spacing w:beforeLines="50" w:before="190" w:afterLines="50" w:after="190"/>
              <w:jc w:val="right"/>
              <w:rPr>
                <w:rFonts w:ascii="Times New Roman" w:hAnsi="Times New Roman" w:cs="Times New Roman"/>
                <w:sz w:val="32"/>
                <w:szCs w:val="32"/>
              </w:rPr>
            </w:pPr>
          </w:p>
        </w:tc>
        <w:tc>
          <w:tcPr>
            <w:tcW w:w="2148" w:type="dxa"/>
            <w:tcBorders>
              <w:top w:val="nil"/>
              <w:left w:val="nil"/>
              <w:bottom w:val="nil"/>
              <w:right w:val="nil"/>
            </w:tcBorders>
            <w:vAlign w:val="bottom"/>
          </w:tcPr>
          <w:p w14:paraId="714D3223" w14:textId="77777777" w:rsidR="00EB6333" w:rsidRDefault="00EB6333">
            <w:pPr>
              <w:spacing w:beforeLines="50" w:before="190" w:afterLines="50" w:after="190"/>
              <w:jc w:val="left"/>
              <w:rPr>
                <w:rFonts w:ascii="Times New Roman" w:hAnsi="Times New Roman" w:cs="Times New Roman"/>
                <w:sz w:val="32"/>
                <w:szCs w:val="32"/>
              </w:rPr>
            </w:pPr>
          </w:p>
        </w:tc>
        <w:tc>
          <w:tcPr>
            <w:tcW w:w="1103" w:type="dxa"/>
            <w:tcBorders>
              <w:top w:val="nil"/>
              <w:left w:val="nil"/>
              <w:bottom w:val="nil"/>
              <w:right w:val="nil"/>
            </w:tcBorders>
            <w:vAlign w:val="bottom"/>
          </w:tcPr>
          <w:p w14:paraId="39895CB4"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top w:val="nil"/>
              <w:left w:val="nil"/>
              <w:bottom w:val="nil"/>
              <w:right w:val="nil"/>
            </w:tcBorders>
            <w:vAlign w:val="bottom"/>
          </w:tcPr>
          <w:p w14:paraId="65B6461F" w14:textId="77777777" w:rsidR="00EB6333" w:rsidRDefault="00EB6333">
            <w:pPr>
              <w:spacing w:beforeLines="50" w:before="190" w:afterLines="50" w:after="190"/>
              <w:jc w:val="right"/>
              <w:rPr>
                <w:rFonts w:ascii="Times New Roman" w:hAnsi="Times New Roman" w:cs="Times New Roman"/>
                <w:sz w:val="32"/>
                <w:szCs w:val="32"/>
              </w:rPr>
            </w:pPr>
          </w:p>
        </w:tc>
        <w:tc>
          <w:tcPr>
            <w:tcW w:w="2300" w:type="dxa"/>
            <w:gridSpan w:val="2"/>
            <w:tcBorders>
              <w:top w:val="nil"/>
              <w:left w:val="nil"/>
              <w:bottom w:val="nil"/>
              <w:right w:val="nil"/>
            </w:tcBorders>
            <w:vAlign w:val="bottom"/>
          </w:tcPr>
          <w:p w14:paraId="1CAD0036" w14:textId="77777777" w:rsidR="00EB6333" w:rsidRDefault="00EB6333">
            <w:pPr>
              <w:spacing w:beforeLines="50" w:before="190" w:afterLines="50" w:after="190"/>
              <w:jc w:val="right"/>
              <w:rPr>
                <w:rFonts w:ascii="Times New Roman" w:hAnsi="Times New Roman" w:cs="Times New Roman"/>
                <w:sz w:val="32"/>
                <w:szCs w:val="32"/>
              </w:rPr>
            </w:pPr>
          </w:p>
        </w:tc>
        <w:tc>
          <w:tcPr>
            <w:tcW w:w="388" w:type="dxa"/>
            <w:gridSpan w:val="2"/>
            <w:tcBorders>
              <w:left w:val="nil"/>
              <w:bottom w:val="nil"/>
            </w:tcBorders>
          </w:tcPr>
          <w:p w14:paraId="33EDCF24" w14:textId="77777777" w:rsidR="00EB6333" w:rsidRDefault="00EB6333">
            <w:pPr>
              <w:spacing w:beforeLines="50" w:before="190" w:afterLines="50" w:after="190" w:line="300" w:lineRule="exact"/>
              <w:jc w:val="left"/>
              <w:rPr>
                <w:rFonts w:ascii="宋体" w:hAnsi="宋体" w:cs="宋体"/>
                <w:sz w:val="28"/>
                <w:szCs w:val="28"/>
              </w:rPr>
            </w:pPr>
          </w:p>
        </w:tc>
      </w:tr>
      <w:tr w:rsidR="00EB6333" w14:paraId="6E28C635" w14:textId="77777777">
        <w:trPr>
          <w:trHeight w:val="780"/>
          <w:jc w:val="center"/>
        </w:trPr>
        <w:tc>
          <w:tcPr>
            <w:tcW w:w="1478" w:type="dxa"/>
            <w:gridSpan w:val="2"/>
            <w:tcBorders>
              <w:right w:val="nil"/>
            </w:tcBorders>
            <w:vAlign w:val="center"/>
          </w:tcPr>
          <w:p w14:paraId="6C3C10D0"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编制人：</w:t>
            </w:r>
          </w:p>
        </w:tc>
        <w:tc>
          <w:tcPr>
            <w:tcW w:w="2148" w:type="dxa"/>
            <w:tcBorders>
              <w:top w:val="nil"/>
              <w:left w:val="nil"/>
              <w:bottom w:val="single" w:sz="4" w:space="0" w:color="auto"/>
              <w:right w:val="nil"/>
            </w:tcBorders>
            <w:vAlign w:val="bottom"/>
          </w:tcPr>
          <w:p w14:paraId="575DDE04" w14:textId="77777777" w:rsidR="00EB6333" w:rsidRDefault="00BD3EB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钱华芳</w:t>
            </w:r>
          </w:p>
        </w:tc>
        <w:tc>
          <w:tcPr>
            <w:tcW w:w="1103" w:type="dxa"/>
            <w:tcBorders>
              <w:top w:val="nil"/>
              <w:left w:val="nil"/>
              <w:right w:val="nil"/>
            </w:tcBorders>
            <w:vAlign w:val="bottom"/>
          </w:tcPr>
          <w:p w14:paraId="471B335E"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top w:val="nil"/>
              <w:left w:val="nil"/>
              <w:right w:val="nil"/>
            </w:tcBorders>
            <w:vAlign w:val="bottom"/>
          </w:tcPr>
          <w:p w14:paraId="798E76E9"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top w:val="nil"/>
              <w:left w:val="nil"/>
              <w:bottom w:val="single" w:sz="4" w:space="0" w:color="auto"/>
              <w:right w:val="nil"/>
            </w:tcBorders>
            <w:vAlign w:val="bottom"/>
          </w:tcPr>
          <w:p w14:paraId="6974B9B6" w14:textId="77777777" w:rsidR="00EB6333" w:rsidRDefault="00BD3EB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left w:val="nil"/>
              <w:bottom w:val="nil"/>
            </w:tcBorders>
          </w:tcPr>
          <w:p w14:paraId="3E0558B4" w14:textId="77777777" w:rsidR="00EB6333" w:rsidRDefault="00EB6333">
            <w:pPr>
              <w:spacing w:beforeLines="50" w:before="190" w:afterLines="50" w:after="190" w:line="300" w:lineRule="exact"/>
              <w:jc w:val="left"/>
              <w:rPr>
                <w:rFonts w:ascii="宋体" w:hAnsi="宋体" w:cs="宋体"/>
                <w:sz w:val="28"/>
                <w:szCs w:val="28"/>
              </w:rPr>
            </w:pPr>
          </w:p>
        </w:tc>
      </w:tr>
      <w:tr w:rsidR="00EB6333" w14:paraId="0876D82E" w14:textId="77777777">
        <w:trPr>
          <w:trHeight w:val="791"/>
          <w:jc w:val="center"/>
        </w:trPr>
        <w:tc>
          <w:tcPr>
            <w:tcW w:w="574" w:type="dxa"/>
          </w:tcPr>
          <w:p w14:paraId="2D48D0C6" w14:textId="77777777" w:rsidR="00EB6333" w:rsidRDefault="00EB6333">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14:paraId="5D7DF699" w14:textId="77777777" w:rsidR="00EB6333" w:rsidRDefault="00EB6333">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14:paraId="446A2E0A" w14:textId="77777777" w:rsidR="00EB6333" w:rsidRDefault="00EB6333">
            <w:pPr>
              <w:spacing w:beforeLines="50" w:before="190" w:afterLines="50" w:after="190"/>
              <w:jc w:val="left"/>
              <w:rPr>
                <w:rFonts w:ascii="Times New Roman" w:hAnsi="Times New Roman" w:cs="Times New Roman"/>
                <w:sz w:val="32"/>
                <w:szCs w:val="32"/>
              </w:rPr>
            </w:pPr>
          </w:p>
        </w:tc>
        <w:tc>
          <w:tcPr>
            <w:tcW w:w="1103" w:type="dxa"/>
            <w:tcBorders>
              <w:left w:val="nil"/>
              <w:right w:val="nil"/>
            </w:tcBorders>
          </w:tcPr>
          <w:p w14:paraId="38750309"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7C023C18" w14:textId="77777777" w:rsidR="00EB6333" w:rsidRDefault="00EB6333">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14:paraId="7CC85E06" w14:textId="77777777" w:rsidR="00EB6333" w:rsidRDefault="00EB6333">
            <w:pPr>
              <w:spacing w:beforeLines="50" w:before="190" w:afterLines="50" w:after="190"/>
              <w:jc w:val="right"/>
              <w:rPr>
                <w:rFonts w:ascii="Times New Roman" w:hAnsi="Times New Roman" w:cs="Times New Roman"/>
                <w:sz w:val="32"/>
                <w:szCs w:val="32"/>
              </w:rPr>
            </w:pPr>
          </w:p>
        </w:tc>
        <w:tc>
          <w:tcPr>
            <w:tcW w:w="388" w:type="dxa"/>
            <w:gridSpan w:val="2"/>
            <w:tcBorders>
              <w:top w:val="nil"/>
              <w:left w:val="nil"/>
              <w:bottom w:val="nil"/>
            </w:tcBorders>
          </w:tcPr>
          <w:p w14:paraId="2DCC0F61" w14:textId="77777777" w:rsidR="00EB6333" w:rsidRDefault="00EB6333">
            <w:pPr>
              <w:spacing w:beforeLines="50" w:before="190" w:afterLines="50" w:after="190" w:line="300" w:lineRule="exact"/>
              <w:jc w:val="left"/>
              <w:rPr>
                <w:rFonts w:ascii="宋体" w:hAnsi="宋体" w:cs="宋体"/>
                <w:sz w:val="28"/>
                <w:szCs w:val="28"/>
              </w:rPr>
            </w:pPr>
          </w:p>
        </w:tc>
      </w:tr>
      <w:tr w:rsidR="00EB6333" w14:paraId="2B76D2F8" w14:textId="77777777">
        <w:trPr>
          <w:trHeight w:val="780"/>
          <w:jc w:val="center"/>
        </w:trPr>
        <w:tc>
          <w:tcPr>
            <w:tcW w:w="1478" w:type="dxa"/>
            <w:gridSpan w:val="2"/>
            <w:tcBorders>
              <w:right w:val="nil"/>
            </w:tcBorders>
          </w:tcPr>
          <w:p w14:paraId="52500B51"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审核人：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14:paraId="63CEFB83" w14:textId="77777777" w:rsidR="00EB6333" w:rsidRDefault="00BD3EB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洪洁</w:t>
            </w:r>
          </w:p>
        </w:tc>
        <w:tc>
          <w:tcPr>
            <w:tcW w:w="1103" w:type="dxa"/>
            <w:tcBorders>
              <w:left w:val="nil"/>
              <w:right w:val="nil"/>
            </w:tcBorders>
            <w:vAlign w:val="bottom"/>
          </w:tcPr>
          <w:p w14:paraId="1693CFAC"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3F92AF5C"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14:paraId="795E26E6" w14:textId="77777777" w:rsidR="00EB6333" w:rsidRDefault="00BD3EB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14:paraId="2C073486" w14:textId="77777777" w:rsidR="00EB6333" w:rsidRDefault="00EB6333">
            <w:pPr>
              <w:spacing w:beforeLines="50" w:before="190" w:afterLines="50" w:after="190" w:line="300" w:lineRule="exact"/>
              <w:jc w:val="left"/>
              <w:rPr>
                <w:rFonts w:ascii="宋体" w:hAnsi="宋体" w:cs="宋体"/>
                <w:sz w:val="28"/>
                <w:szCs w:val="28"/>
              </w:rPr>
            </w:pPr>
          </w:p>
        </w:tc>
      </w:tr>
      <w:tr w:rsidR="00EB6333" w14:paraId="70145376" w14:textId="77777777">
        <w:trPr>
          <w:trHeight w:val="938"/>
          <w:jc w:val="center"/>
        </w:trPr>
        <w:tc>
          <w:tcPr>
            <w:tcW w:w="574" w:type="dxa"/>
          </w:tcPr>
          <w:p w14:paraId="08884937" w14:textId="77777777" w:rsidR="00EB6333" w:rsidRDefault="00EB6333">
            <w:pPr>
              <w:spacing w:beforeLines="50" w:before="190" w:afterLines="50" w:after="190"/>
              <w:jc w:val="right"/>
              <w:rPr>
                <w:rFonts w:ascii="Times New Roman" w:hAnsi="Times New Roman" w:cs="Times New Roman"/>
                <w:sz w:val="32"/>
                <w:szCs w:val="32"/>
              </w:rPr>
            </w:pPr>
          </w:p>
        </w:tc>
        <w:tc>
          <w:tcPr>
            <w:tcW w:w="904" w:type="dxa"/>
            <w:tcBorders>
              <w:right w:val="nil"/>
            </w:tcBorders>
            <w:vAlign w:val="bottom"/>
          </w:tcPr>
          <w:p w14:paraId="6F6D83A4" w14:textId="77777777" w:rsidR="00EB6333" w:rsidRDefault="00EB6333">
            <w:pPr>
              <w:spacing w:beforeLines="50" w:before="190" w:afterLines="50" w:after="190"/>
              <w:jc w:val="right"/>
              <w:rPr>
                <w:rFonts w:ascii="Times New Roman" w:hAnsi="Times New Roman" w:cs="Times New Roman"/>
                <w:sz w:val="32"/>
                <w:szCs w:val="32"/>
              </w:rPr>
            </w:pPr>
          </w:p>
        </w:tc>
        <w:tc>
          <w:tcPr>
            <w:tcW w:w="2148" w:type="dxa"/>
            <w:tcBorders>
              <w:top w:val="single" w:sz="4" w:space="0" w:color="auto"/>
              <w:left w:val="nil"/>
              <w:right w:val="nil"/>
            </w:tcBorders>
            <w:vAlign w:val="bottom"/>
          </w:tcPr>
          <w:p w14:paraId="5760216A" w14:textId="77777777" w:rsidR="00EB6333" w:rsidRDefault="00EB6333">
            <w:pPr>
              <w:spacing w:beforeLines="50" w:before="190" w:afterLines="50" w:after="190"/>
              <w:jc w:val="left"/>
              <w:rPr>
                <w:rFonts w:ascii="Times New Roman" w:hAnsi="Times New Roman" w:cs="Times New Roman"/>
                <w:sz w:val="32"/>
                <w:szCs w:val="32"/>
              </w:rPr>
            </w:pPr>
          </w:p>
        </w:tc>
        <w:tc>
          <w:tcPr>
            <w:tcW w:w="1103" w:type="dxa"/>
            <w:tcBorders>
              <w:left w:val="nil"/>
              <w:right w:val="nil"/>
            </w:tcBorders>
            <w:vAlign w:val="center"/>
          </w:tcPr>
          <w:p w14:paraId="1DEEBCA5"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left w:val="nil"/>
              <w:right w:val="nil"/>
            </w:tcBorders>
            <w:vAlign w:val="bottom"/>
          </w:tcPr>
          <w:p w14:paraId="6AC7D750" w14:textId="77777777" w:rsidR="00EB6333" w:rsidRDefault="00EB6333">
            <w:pPr>
              <w:spacing w:beforeLines="50" w:before="190" w:afterLines="50" w:after="190"/>
              <w:jc w:val="right"/>
              <w:rPr>
                <w:rFonts w:ascii="Times New Roman" w:hAnsi="Times New Roman" w:cs="Times New Roman"/>
                <w:sz w:val="32"/>
                <w:szCs w:val="32"/>
              </w:rPr>
            </w:pPr>
          </w:p>
        </w:tc>
        <w:tc>
          <w:tcPr>
            <w:tcW w:w="2300" w:type="dxa"/>
            <w:gridSpan w:val="2"/>
            <w:tcBorders>
              <w:top w:val="single" w:sz="4" w:space="0" w:color="auto"/>
              <w:left w:val="nil"/>
              <w:right w:val="nil"/>
            </w:tcBorders>
            <w:vAlign w:val="bottom"/>
          </w:tcPr>
          <w:p w14:paraId="0F9BFBF2" w14:textId="77777777" w:rsidR="00EB6333" w:rsidRDefault="00EB6333">
            <w:pPr>
              <w:spacing w:beforeLines="50" w:before="190" w:afterLines="50" w:after="190"/>
              <w:jc w:val="center"/>
              <w:rPr>
                <w:rFonts w:ascii="Times New Roman" w:hAnsi="Times New Roman" w:cs="Times New Roman"/>
                <w:sz w:val="32"/>
                <w:szCs w:val="32"/>
              </w:rPr>
            </w:pPr>
          </w:p>
        </w:tc>
        <w:tc>
          <w:tcPr>
            <w:tcW w:w="388" w:type="dxa"/>
            <w:gridSpan w:val="2"/>
            <w:tcBorders>
              <w:top w:val="nil"/>
              <w:left w:val="nil"/>
              <w:bottom w:val="nil"/>
            </w:tcBorders>
          </w:tcPr>
          <w:p w14:paraId="6E1D2B55" w14:textId="77777777" w:rsidR="00EB6333" w:rsidRDefault="00EB6333">
            <w:pPr>
              <w:spacing w:beforeLines="50" w:before="190" w:afterLines="50" w:after="190" w:line="300" w:lineRule="exact"/>
              <w:jc w:val="left"/>
              <w:rPr>
                <w:rFonts w:ascii="宋体" w:hAnsi="宋体" w:cs="宋体"/>
                <w:sz w:val="28"/>
                <w:szCs w:val="28"/>
              </w:rPr>
            </w:pPr>
          </w:p>
        </w:tc>
      </w:tr>
      <w:tr w:rsidR="00EB6333" w14:paraId="527A6B5C" w14:textId="77777777">
        <w:trPr>
          <w:trHeight w:val="780"/>
          <w:jc w:val="center"/>
        </w:trPr>
        <w:tc>
          <w:tcPr>
            <w:tcW w:w="1478" w:type="dxa"/>
            <w:gridSpan w:val="2"/>
            <w:tcBorders>
              <w:right w:val="nil"/>
            </w:tcBorders>
          </w:tcPr>
          <w:p w14:paraId="56D2D22C"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批准人：</w:t>
            </w:r>
            <w:r>
              <w:rPr>
                <w:rFonts w:ascii="Times New Roman" w:hAnsi="Times New Roman" w:cs="Times New Roman" w:hint="eastAsia"/>
                <w:sz w:val="32"/>
                <w:szCs w:val="32"/>
              </w:rPr>
              <w:t xml:space="preserve">          </w:t>
            </w:r>
          </w:p>
        </w:tc>
        <w:tc>
          <w:tcPr>
            <w:tcW w:w="2148" w:type="dxa"/>
            <w:tcBorders>
              <w:left w:val="nil"/>
              <w:bottom w:val="single" w:sz="4" w:space="0" w:color="auto"/>
              <w:right w:val="nil"/>
            </w:tcBorders>
            <w:vAlign w:val="bottom"/>
          </w:tcPr>
          <w:p w14:paraId="70D5C902" w14:textId="77777777" w:rsidR="00EB6333" w:rsidRDefault="00BD3EB9">
            <w:pPr>
              <w:spacing w:beforeLines="50" w:before="190" w:afterLines="50" w:after="190"/>
              <w:jc w:val="left"/>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李明</w:t>
            </w:r>
          </w:p>
        </w:tc>
        <w:tc>
          <w:tcPr>
            <w:tcW w:w="1103" w:type="dxa"/>
            <w:tcBorders>
              <w:left w:val="nil"/>
              <w:bottom w:val="nil"/>
              <w:right w:val="nil"/>
            </w:tcBorders>
            <w:vAlign w:val="bottom"/>
          </w:tcPr>
          <w:p w14:paraId="548D4890" w14:textId="77777777" w:rsidR="00EB6333" w:rsidRDefault="00EB6333">
            <w:pPr>
              <w:spacing w:beforeLines="50" w:before="190" w:afterLines="50" w:after="190"/>
              <w:jc w:val="right"/>
              <w:rPr>
                <w:rFonts w:ascii="Times New Roman" w:hAnsi="Times New Roman" w:cs="Times New Roman"/>
                <w:sz w:val="32"/>
                <w:szCs w:val="32"/>
              </w:rPr>
            </w:pPr>
          </w:p>
        </w:tc>
        <w:tc>
          <w:tcPr>
            <w:tcW w:w="997" w:type="dxa"/>
            <w:tcBorders>
              <w:left w:val="nil"/>
              <w:bottom w:val="nil"/>
              <w:right w:val="nil"/>
            </w:tcBorders>
            <w:vAlign w:val="bottom"/>
          </w:tcPr>
          <w:p w14:paraId="4B259973" w14:textId="77777777" w:rsidR="00EB6333" w:rsidRDefault="00BD3EB9">
            <w:pPr>
              <w:spacing w:beforeLines="50" w:before="190" w:afterLines="50" w:after="190"/>
              <w:jc w:val="right"/>
              <w:rPr>
                <w:rFonts w:ascii="Times New Roman" w:hAnsi="Times New Roman" w:cs="Times New Roman"/>
                <w:sz w:val="32"/>
                <w:szCs w:val="32"/>
              </w:rPr>
            </w:pPr>
            <w:r>
              <w:rPr>
                <w:rFonts w:ascii="Times New Roman" w:hAnsi="Times New Roman" w:cs="Times New Roman" w:hint="eastAsia"/>
                <w:sz w:val="32"/>
                <w:szCs w:val="32"/>
              </w:rPr>
              <w:t>日期：</w:t>
            </w:r>
            <w:r>
              <w:rPr>
                <w:rFonts w:ascii="Times New Roman" w:hAnsi="Times New Roman" w:cs="Times New Roman" w:hint="eastAsia"/>
                <w:sz w:val="32"/>
                <w:szCs w:val="32"/>
              </w:rPr>
              <w:t xml:space="preserve">  </w:t>
            </w:r>
          </w:p>
        </w:tc>
        <w:tc>
          <w:tcPr>
            <w:tcW w:w="2300" w:type="dxa"/>
            <w:gridSpan w:val="2"/>
            <w:tcBorders>
              <w:left w:val="nil"/>
              <w:bottom w:val="single" w:sz="4" w:space="0" w:color="auto"/>
              <w:right w:val="nil"/>
            </w:tcBorders>
            <w:vAlign w:val="bottom"/>
          </w:tcPr>
          <w:p w14:paraId="7C7CA225" w14:textId="77777777" w:rsidR="00EB6333" w:rsidRDefault="00BD3EB9">
            <w:pPr>
              <w:spacing w:beforeLines="50" w:before="190" w:afterLines="50" w:after="190"/>
              <w:jc w:val="center"/>
              <w:rPr>
                <w:rFonts w:ascii="Times New Roman" w:hAnsi="Times New Roman" w:cs="Times New Roman"/>
                <w:sz w:val="32"/>
                <w:szCs w:val="32"/>
              </w:rPr>
            </w:pPr>
            <w:r>
              <w:rPr>
                <w:rFonts w:asciiTheme="minorEastAsia" w:eastAsiaTheme="minorEastAsia" w:hAnsiTheme="minorEastAsia" w:cstheme="minorEastAsia" w:hint="eastAsia"/>
                <w:vanish/>
                <w:color w:val="0000FF"/>
                <w:sz w:val="32"/>
                <w:szCs w:val="32"/>
              </w:rPr>
              <w:t>2022.00.00</w:t>
            </w:r>
          </w:p>
        </w:tc>
        <w:tc>
          <w:tcPr>
            <w:tcW w:w="388" w:type="dxa"/>
            <w:gridSpan w:val="2"/>
            <w:tcBorders>
              <w:top w:val="nil"/>
              <w:left w:val="nil"/>
              <w:bottom w:val="nil"/>
            </w:tcBorders>
          </w:tcPr>
          <w:p w14:paraId="54656FAF" w14:textId="77777777" w:rsidR="00EB6333" w:rsidRDefault="00EB6333">
            <w:pPr>
              <w:spacing w:beforeLines="50" w:before="190" w:afterLines="50" w:after="190" w:line="300" w:lineRule="exact"/>
              <w:jc w:val="left"/>
              <w:rPr>
                <w:rFonts w:ascii="宋体" w:hAnsi="宋体" w:cs="宋体"/>
                <w:sz w:val="28"/>
                <w:szCs w:val="28"/>
              </w:rPr>
            </w:pPr>
          </w:p>
        </w:tc>
      </w:tr>
      <w:tr w:rsidR="00EB6333" w14:paraId="5D2E1797" w14:textId="77777777">
        <w:trPr>
          <w:trHeight w:val="674"/>
          <w:jc w:val="center"/>
        </w:trPr>
        <w:tc>
          <w:tcPr>
            <w:tcW w:w="574" w:type="dxa"/>
          </w:tcPr>
          <w:p w14:paraId="3D7579A5" w14:textId="77777777" w:rsidR="00EB6333" w:rsidRDefault="00EB6333">
            <w:pPr>
              <w:spacing w:beforeLines="50" w:before="190" w:afterLines="50" w:after="190" w:line="300" w:lineRule="exact"/>
              <w:jc w:val="left"/>
              <w:rPr>
                <w:rFonts w:ascii="宋体" w:hAnsi="宋体" w:cs="宋体"/>
                <w:sz w:val="21"/>
                <w:szCs w:val="21"/>
              </w:rPr>
            </w:pPr>
          </w:p>
        </w:tc>
        <w:tc>
          <w:tcPr>
            <w:tcW w:w="4155" w:type="dxa"/>
            <w:gridSpan w:val="3"/>
            <w:tcBorders>
              <w:top w:val="nil"/>
              <w:bottom w:val="nil"/>
            </w:tcBorders>
          </w:tcPr>
          <w:p w14:paraId="5EC884E2" w14:textId="77777777" w:rsidR="00EB6333" w:rsidRDefault="00EB6333">
            <w:pPr>
              <w:spacing w:beforeLines="50" w:before="190" w:afterLines="50" w:after="190" w:line="300" w:lineRule="exact"/>
              <w:jc w:val="left"/>
              <w:rPr>
                <w:rFonts w:ascii="宋体" w:hAnsi="宋体" w:cs="宋体"/>
                <w:sz w:val="28"/>
                <w:szCs w:val="28"/>
              </w:rPr>
            </w:pPr>
          </w:p>
        </w:tc>
        <w:tc>
          <w:tcPr>
            <w:tcW w:w="3685" w:type="dxa"/>
            <w:gridSpan w:val="5"/>
            <w:tcBorders>
              <w:top w:val="nil"/>
              <w:bottom w:val="nil"/>
            </w:tcBorders>
          </w:tcPr>
          <w:p w14:paraId="4D9EB90D" w14:textId="77777777" w:rsidR="00EB6333" w:rsidRDefault="00EB6333">
            <w:pPr>
              <w:spacing w:beforeLines="50" w:before="190" w:afterLines="50" w:after="190" w:line="300" w:lineRule="exact"/>
              <w:jc w:val="left"/>
              <w:rPr>
                <w:rFonts w:ascii="宋体" w:hAnsi="宋体" w:cs="宋体"/>
                <w:sz w:val="28"/>
                <w:szCs w:val="28"/>
              </w:rPr>
            </w:pPr>
          </w:p>
        </w:tc>
      </w:tr>
      <w:tr w:rsidR="00EB6333" w14:paraId="1568B2CB" w14:textId="77777777">
        <w:trPr>
          <w:trHeight w:val="674"/>
          <w:jc w:val="center"/>
        </w:trPr>
        <w:tc>
          <w:tcPr>
            <w:tcW w:w="8414" w:type="dxa"/>
            <w:gridSpan w:val="9"/>
          </w:tcPr>
          <w:p w14:paraId="4C4BDCF6" w14:textId="77777777" w:rsidR="00EB6333" w:rsidRDefault="00EB6333">
            <w:pPr>
              <w:spacing w:line="240" w:lineRule="auto"/>
              <w:jc w:val="center"/>
              <w:rPr>
                <w:rFonts w:ascii="宋体" w:hAnsi="宋体" w:cs="宋体"/>
                <w:sz w:val="28"/>
                <w:szCs w:val="28"/>
              </w:rPr>
            </w:pPr>
          </w:p>
        </w:tc>
      </w:tr>
    </w:tbl>
    <w:p w14:paraId="6C9FDF06" w14:textId="77777777" w:rsidR="00EB6333" w:rsidRDefault="00EB6333">
      <w:pPr>
        <w:jc w:val="center"/>
        <w:rPr>
          <w:rFonts w:ascii="Times New Roman" w:hAnsi="Times New Roman" w:cs="Times New Roman"/>
        </w:rPr>
      </w:pPr>
    </w:p>
    <w:p w14:paraId="4C3BDBBF" w14:textId="77777777" w:rsidR="00EB6333" w:rsidRDefault="00BD3EB9">
      <w:pPr>
        <w:jc w:val="center"/>
        <w:rPr>
          <w:b/>
          <w:bCs/>
        </w:rPr>
      </w:pPr>
      <w:r>
        <w:rPr>
          <w:rFonts w:hint="eastAsia"/>
          <w:b/>
          <w:bCs/>
        </w:rPr>
        <w:lastRenderedPageBreak/>
        <w:t>文档修订履历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3"/>
        <w:gridCol w:w="1862"/>
        <w:gridCol w:w="3923"/>
        <w:gridCol w:w="1594"/>
      </w:tblGrid>
      <w:tr w:rsidR="00EB6333" w14:paraId="00C04322" w14:textId="77777777">
        <w:trPr>
          <w:trHeight w:val="454"/>
        </w:trPr>
        <w:tc>
          <w:tcPr>
            <w:tcW w:w="1242" w:type="dxa"/>
            <w:shd w:val="pct10" w:color="auto" w:fill="auto"/>
            <w:vAlign w:val="center"/>
          </w:tcPr>
          <w:p w14:paraId="2F69FDE3"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1985" w:type="dxa"/>
            <w:shd w:val="pct10" w:color="auto" w:fill="auto"/>
            <w:vAlign w:val="center"/>
          </w:tcPr>
          <w:p w14:paraId="103DBC98"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发布日期</w:t>
            </w:r>
          </w:p>
        </w:tc>
        <w:tc>
          <w:tcPr>
            <w:tcW w:w="4678" w:type="dxa"/>
            <w:shd w:val="pct10" w:color="auto" w:fill="auto"/>
            <w:vAlign w:val="center"/>
          </w:tcPr>
          <w:p w14:paraId="2B78BF81"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842" w:type="dxa"/>
            <w:shd w:val="pct10" w:color="auto" w:fill="auto"/>
            <w:vAlign w:val="center"/>
          </w:tcPr>
          <w:p w14:paraId="525778C0"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rsidR="00EB6333" w14:paraId="29EAAC72" w14:textId="77777777">
        <w:trPr>
          <w:trHeight w:val="454"/>
        </w:trPr>
        <w:tc>
          <w:tcPr>
            <w:tcW w:w="1242" w:type="dxa"/>
            <w:vAlign w:val="center"/>
          </w:tcPr>
          <w:p w14:paraId="6ADC199C"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1985" w:type="dxa"/>
            <w:vAlign w:val="center"/>
          </w:tcPr>
          <w:p w14:paraId="18CF6099"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202</w:t>
            </w:r>
            <w:r>
              <w:rPr>
                <w:rFonts w:ascii="Times New Roman" w:hAnsi="Times New Roman" w:cs="Times New Roman"/>
                <w:bCs/>
                <w:szCs w:val="21"/>
              </w:rPr>
              <w:t>3</w:t>
            </w:r>
            <w:r>
              <w:rPr>
                <w:rFonts w:ascii="Times New Roman" w:hAnsi="Times New Roman" w:cs="Times New Roman" w:hint="eastAsia"/>
                <w:bCs/>
                <w:szCs w:val="21"/>
              </w:rPr>
              <w:t>.xx.xx</w:t>
            </w:r>
          </w:p>
        </w:tc>
        <w:tc>
          <w:tcPr>
            <w:tcW w:w="4678" w:type="dxa"/>
            <w:vAlign w:val="center"/>
          </w:tcPr>
          <w:p w14:paraId="66B99463"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文件新编</w:t>
            </w:r>
          </w:p>
        </w:tc>
        <w:tc>
          <w:tcPr>
            <w:tcW w:w="1842" w:type="dxa"/>
            <w:vAlign w:val="center"/>
          </w:tcPr>
          <w:p w14:paraId="787E8CC0" w14:textId="77777777" w:rsidR="00EB6333" w:rsidRDefault="00BD3EB9">
            <w:pPr>
              <w:widowControl/>
              <w:snapToGrid w:val="0"/>
              <w:spacing w:line="240" w:lineRule="auto"/>
              <w:jc w:val="center"/>
              <w:rPr>
                <w:rFonts w:ascii="Times New Roman" w:hAnsi="Times New Roman" w:cs="Times New Roman"/>
                <w:bCs/>
                <w:szCs w:val="21"/>
              </w:rPr>
            </w:pPr>
            <w:r>
              <w:rPr>
                <w:rFonts w:ascii="Times New Roman" w:hAnsi="Times New Roman" w:cs="Times New Roman" w:hint="eastAsia"/>
                <w:bCs/>
                <w:szCs w:val="21"/>
              </w:rPr>
              <w:t>陈侠</w:t>
            </w:r>
          </w:p>
        </w:tc>
      </w:tr>
      <w:tr w:rsidR="00EB6333" w14:paraId="20E8822B" w14:textId="77777777">
        <w:trPr>
          <w:trHeight w:val="454"/>
        </w:trPr>
        <w:tc>
          <w:tcPr>
            <w:tcW w:w="1242" w:type="dxa"/>
            <w:vAlign w:val="center"/>
          </w:tcPr>
          <w:p w14:paraId="2AE64D49"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602FA204"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1E674BA5"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7BCDCAC3"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750BA49E" w14:textId="77777777">
        <w:trPr>
          <w:trHeight w:val="454"/>
        </w:trPr>
        <w:tc>
          <w:tcPr>
            <w:tcW w:w="1242" w:type="dxa"/>
            <w:vAlign w:val="center"/>
          </w:tcPr>
          <w:p w14:paraId="12D671AF"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47D3F3AE"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29384164"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6E31515F"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69EFD95B" w14:textId="77777777">
        <w:trPr>
          <w:trHeight w:val="454"/>
        </w:trPr>
        <w:tc>
          <w:tcPr>
            <w:tcW w:w="1242" w:type="dxa"/>
            <w:vAlign w:val="center"/>
          </w:tcPr>
          <w:p w14:paraId="5AB72C05"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4020A7F0"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3FD78026"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495C031A"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58C1A9C0" w14:textId="77777777">
        <w:trPr>
          <w:trHeight w:val="454"/>
        </w:trPr>
        <w:tc>
          <w:tcPr>
            <w:tcW w:w="1242" w:type="dxa"/>
            <w:vAlign w:val="center"/>
          </w:tcPr>
          <w:p w14:paraId="31725AE4"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0B15A6B6"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58A94B57"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71BC1D6C"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309B9266" w14:textId="77777777">
        <w:trPr>
          <w:trHeight w:val="454"/>
        </w:trPr>
        <w:tc>
          <w:tcPr>
            <w:tcW w:w="1242" w:type="dxa"/>
            <w:vAlign w:val="center"/>
          </w:tcPr>
          <w:p w14:paraId="189A0BC9"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68C2DA1C"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163657F0"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3DD85E04"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5935E80B" w14:textId="77777777">
        <w:trPr>
          <w:trHeight w:val="454"/>
        </w:trPr>
        <w:tc>
          <w:tcPr>
            <w:tcW w:w="1242" w:type="dxa"/>
            <w:vAlign w:val="center"/>
          </w:tcPr>
          <w:p w14:paraId="5B4C2FD1"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14D339D3"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065DFF6A"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5F1C3BFB"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0A0B5F09" w14:textId="77777777">
        <w:trPr>
          <w:trHeight w:val="454"/>
        </w:trPr>
        <w:tc>
          <w:tcPr>
            <w:tcW w:w="1242" w:type="dxa"/>
            <w:vAlign w:val="center"/>
          </w:tcPr>
          <w:p w14:paraId="0413E25D"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09DFC0A3"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67EDDF31"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2B983A90"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0B57225C" w14:textId="77777777">
        <w:trPr>
          <w:trHeight w:val="454"/>
        </w:trPr>
        <w:tc>
          <w:tcPr>
            <w:tcW w:w="1242" w:type="dxa"/>
            <w:vAlign w:val="center"/>
          </w:tcPr>
          <w:p w14:paraId="7149A300"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30FF22D3"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46E7BAD0"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42F6A650"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7A959FDB" w14:textId="77777777">
        <w:trPr>
          <w:trHeight w:val="454"/>
        </w:trPr>
        <w:tc>
          <w:tcPr>
            <w:tcW w:w="1242" w:type="dxa"/>
            <w:vAlign w:val="center"/>
          </w:tcPr>
          <w:p w14:paraId="28CDC7FD"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797E00F6"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71F7C537"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4955C5E4"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55E743FE" w14:textId="77777777">
        <w:trPr>
          <w:trHeight w:val="454"/>
        </w:trPr>
        <w:tc>
          <w:tcPr>
            <w:tcW w:w="1242" w:type="dxa"/>
            <w:vAlign w:val="center"/>
          </w:tcPr>
          <w:p w14:paraId="59228134"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1BC3906B"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38881B42"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588A8A44" w14:textId="77777777" w:rsidR="00EB6333" w:rsidRDefault="00EB6333">
            <w:pPr>
              <w:widowControl/>
              <w:snapToGrid w:val="0"/>
              <w:spacing w:line="240" w:lineRule="auto"/>
              <w:jc w:val="center"/>
              <w:rPr>
                <w:rFonts w:ascii="Times New Roman" w:hAnsi="Times New Roman" w:cs="Times New Roman"/>
                <w:bCs/>
                <w:szCs w:val="21"/>
              </w:rPr>
            </w:pPr>
          </w:p>
        </w:tc>
      </w:tr>
      <w:tr w:rsidR="00EB6333" w14:paraId="3F981368" w14:textId="77777777">
        <w:trPr>
          <w:trHeight w:val="454"/>
        </w:trPr>
        <w:tc>
          <w:tcPr>
            <w:tcW w:w="1242" w:type="dxa"/>
            <w:vAlign w:val="center"/>
          </w:tcPr>
          <w:p w14:paraId="242859B1" w14:textId="77777777" w:rsidR="00EB6333" w:rsidRDefault="00EB6333">
            <w:pPr>
              <w:widowControl/>
              <w:snapToGrid w:val="0"/>
              <w:spacing w:line="240" w:lineRule="auto"/>
              <w:jc w:val="center"/>
              <w:rPr>
                <w:rFonts w:ascii="Times New Roman" w:hAnsi="Times New Roman" w:cs="Times New Roman"/>
                <w:bCs/>
                <w:szCs w:val="21"/>
              </w:rPr>
            </w:pPr>
          </w:p>
        </w:tc>
        <w:tc>
          <w:tcPr>
            <w:tcW w:w="1985" w:type="dxa"/>
            <w:vAlign w:val="center"/>
          </w:tcPr>
          <w:p w14:paraId="3B059CCA" w14:textId="77777777" w:rsidR="00EB6333" w:rsidRDefault="00EB6333">
            <w:pPr>
              <w:widowControl/>
              <w:snapToGrid w:val="0"/>
              <w:spacing w:line="240" w:lineRule="auto"/>
              <w:jc w:val="center"/>
              <w:rPr>
                <w:rFonts w:ascii="Times New Roman" w:hAnsi="Times New Roman" w:cs="Times New Roman"/>
                <w:bCs/>
                <w:szCs w:val="21"/>
              </w:rPr>
            </w:pPr>
          </w:p>
        </w:tc>
        <w:tc>
          <w:tcPr>
            <w:tcW w:w="4678" w:type="dxa"/>
            <w:vAlign w:val="center"/>
          </w:tcPr>
          <w:p w14:paraId="615CC1C7" w14:textId="77777777" w:rsidR="00EB6333" w:rsidRDefault="00EB6333">
            <w:pPr>
              <w:widowControl/>
              <w:snapToGrid w:val="0"/>
              <w:spacing w:line="240" w:lineRule="auto"/>
              <w:jc w:val="center"/>
              <w:rPr>
                <w:rFonts w:ascii="Times New Roman" w:hAnsi="Times New Roman" w:cs="Times New Roman"/>
                <w:bCs/>
                <w:szCs w:val="21"/>
              </w:rPr>
            </w:pPr>
          </w:p>
        </w:tc>
        <w:tc>
          <w:tcPr>
            <w:tcW w:w="1842" w:type="dxa"/>
            <w:vAlign w:val="center"/>
          </w:tcPr>
          <w:p w14:paraId="3E82EBAD" w14:textId="77777777" w:rsidR="00EB6333" w:rsidRDefault="00EB6333">
            <w:pPr>
              <w:widowControl/>
              <w:snapToGrid w:val="0"/>
              <w:spacing w:line="240" w:lineRule="auto"/>
              <w:jc w:val="center"/>
              <w:rPr>
                <w:rFonts w:ascii="Times New Roman" w:hAnsi="Times New Roman" w:cs="Times New Roman"/>
                <w:bCs/>
                <w:szCs w:val="21"/>
              </w:rPr>
            </w:pPr>
          </w:p>
        </w:tc>
      </w:tr>
    </w:tbl>
    <w:p w14:paraId="482D422A" w14:textId="77777777" w:rsidR="00EB6333" w:rsidRDefault="00EB6333">
      <w:pPr>
        <w:rPr>
          <w:rFonts w:ascii="Times New Roman" w:hAnsi="Times New Roman" w:cs="Times New Roman"/>
          <w:sz w:val="32"/>
          <w:szCs w:val="40"/>
        </w:rPr>
      </w:pPr>
    </w:p>
    <w:p w14:paraId="0B5026BE" w14:textId="77777777" w:rsidR="00EB6333" w:rsidRDefault="00EB6333">
      <w:pPr>
        <w:rPr>
          <w:rFonts w:ascii="Times New Roman" w:hAnsi="Times New Roman" w:cs="Times New Roman"/>
          <w:sz w:val="32"/>
          <w:szCs w:val="40"/>
        </w:rPr>
      </w:pPr>
    </w:p>
    <w:p w14:paraId="1CEB0691" w14:textId="77777777" w:rsidR="00EB6333" w:rsidRDefault="00EB6333">
      <w:pPr>
        <w:rPr>
          <w:rFonts w:ascii="Times New Roman" w:hAnsi="Times New Roman" w:cs="Times New Roman"/>
          <w:sz w:val="32"/>
          <w:szCs w:val="40"/>
        </w:rPr>
      </w:pPr>
    </w:p>
    <w:p w14:paraId="7F679D59" w14:textId="77777777" w:rsidR="00EB6333" w:rsidRDefault="00EB6333">
      <w:pPr>
        <w:rPr>
          <w:rFonts w:ascii="Times New Roman" w:hAnsi="Times New Roman" w:cs="Times New Roman"/>
          <w:sz w:val="32"/>
          <w:szCs w:val="40"/>
        </w:rPr>
      </w:pPr>
    </w:p>
    <w:p w14:paraId="450C53C5" w14:textId="77777777" w:rsidR="00EB6333" w:rsidRDefault="00EB6333">
      <w:pPr>
        <w:rPr>
          <w:rFonts w:ascii="Times New Roman" w:hAnsi="Times New Roman" w:cs="Times New Roman"/>
          <w:sz w:val="32"/>
          <w:szCs w:val="40"/>
        </w:rPr>
      </w:pPr>
    </w:p>
    <w:p w14:paraId="04F690E6" w14:textId="77777777" w:rsidR="00EB6333" w:rsidRDefault="00EB6333">
      <w:pPr>
        <w:rPr>
          <w:rFonts w:ascii="Times New Roman" w:hAnsi="Times New Roman" w:cs="Times New Roman"/>
          <w:sz w:val="32"/>
          <w:szCs w:val="40"/>
        </w:rPr>
      </w:pPr>
    </w:p>
    <w:p w14:paraId="0221835A" w14:textId="77777777" w:rsidR="00EB6333" w:rsidRDefault="00EB6333">
      <w:pPr>
        <w:rPr>
          <w:rFonts w:ascii="Times New Roman" w:hAnsi="Times New Roman" w:cs="Times New Roman"/>
          <w:sz w:val="32"/>
          <w:szCs w:val="40"/>
        </w:rPr>
      </w:pPr>
    </w:p>
    <w:p w14:paraId="5AB8C539" w14:textId="77777777" w:rsidR="00EB6333" w:rsidRDefault="00EB6333">
      <w:pPr>
        <w:rPr>
          <w:rFonts w:ascii="Times New Roman" w:hAnsi="Times New Roman" w:cs="Times New Roman"/>
          <w:sz w:val="32"/>
          <w:szCs w:val="40"/>
        </w:rPr>
      </w:pPr>
    </w:p>
    <w:p w14:paraId="7D72F805" w14:textId="77777777" w:rsidR="00EB6333" w:rsidRDefault="00BD3EB9">
      <w:pPr>
        <w:rPr>
          <w:b/>
          <w:bCs/>
        </w:rPr>
      </w:pPr>
      <w:r>
        <w:rPr>
          <w:rFonts w:hint="eastAsia"/>
          <w:b/>
          <w:bCs/>
        </w:rPr>
        <w:t>保密条款</w:t>
      </w:r>
    </w:p>
    <w:p w14:paraId="3EA1C044" w14:textId="77777777" w:rsidR="00EB6333" w:rsidRDefault="00BD3EB9">
      <w:pPr>
        <w:ind w:firstLine="420"/>
        <w:jc w:val="left"/>
        <w:rPr>
          <w:rFonts w:ascii="Times New Roman" w:hAnsi="Times New Roman" w:cs="Times New Roman"/>
          <w:sz w:val="32"/>
          <w:szCs w:val="40"/>
        </w:rPr>
      </w:pPr>
      <w:r>
        <w:rPr>
          <w:rFonts w:hint="eastAsia"/>
          <w:iCs/>
        </w:rPr>
        <w:t>文档仅限产品（项目）组内流转，违者负相应法律责任。</w:t>
      </w:r>
      <w:r>
        <w:rPr>
          <w:rFonts w:ascii="Times New Roman" w:hAnsi="Times New Roman" w:cs="Times New Roman"/>
          <w:sz w:val="32"/>
          <w:szCs w:val="40"/>
        </w:rPr>
        <w:br w:type="page"/>
      </w:r>
    </w:p>
    <w:sdt>
      <w:sdtPr>
        <w:rPr>
          <w:rFonts w:ascii="宋体" w:hAnsi="宋体"/>
          <w:sz w:val="21"/>
        </w:rPr>
        <w:id w:val="147468452"/>
        <w15:color w:val="DBDBDB"/>
        <w:docPartObj>
          <w:docPartGallery w:val="Table of Contents"/>
          <w:docPartUnique/>
        </w:docPartObj>
      </w:sdtPr>
      <w:sdtEndPr/>
      <w:sdtContent>
        <w:p w14:paraId="5E59D2A2" w14:textId="77777777" w:rsidR="00EB6333" w:rsidRDefault="00EB6333">
          <w:pPr>
            <w:spacing w:line="240" w:lineRule="auto"/>
            <w:jc w:val="center"/>
            <w:rPr>
              <w:rFonts w:ascii="宋体" w:hAnsi="宋体"/>
              <w:sz w:val="21"/>
            </w:rPr>
          </w:pPr>
        </w:p>
        <w:p w14:paraId="36F27A34" w14:textId="77777777" w:rsidR="00EB6333" w:rsidRDefault="00BD3EB9">
          <w:pPr>
            <w:spacing w:line="240" w:lineRule="auto"/>
            <w:jc w:val="center"/>
            <w:rPr>
              <w:b/>
              <w:bCs/>
              <w:sz w:val="32"/>
              <w:szCs w:val="32"/>
            </w:rPr>
          </w:pPr>
          <w:r>
            <w:rPr>
              <w:rFonts w:ascii="宋体" w:hAnsi="宋体"/>
              <w:b/>
              <w:bCs/>
              <w:sz w:val="32"/>
              <w:szCs w:val="32"/>
            </w:rPr>
            <w:t>目录</w:t>
          </w:r>
        </w:p>
        <w:p w14:paraId="0F46DF35" w14:textId="77777777" w:rsidR="00EB6333" w:rsidRDefault="00BD3EB9">
          <w:pPr>
            <w:pStyle w:val="10"/>
            <w:tabs>
              <w:tab w:val="right" w:leader="dot" w:pos="8296"/>
            </w:tabs>
            <w:rPr>
              <w:rFonts w:eastAsiaTheme="minorEastAsia"/>
              <w:sz w:val="21"/>
              <w:szCs w:val="22"/>
            </w:rPr>
          </w:pPr>
          <w:r>
            <w:fldChar w:fldCharType="begin"/>
          </w:r>
          <w:r>
            <w:instrText xml:space="preserve">TOC \o "1-3" \h \u </w:instrText>
          </w:r>
          <w:r>
            <w:fldChar w:fldCharType="separate"/>
          </w:r>
          <w:hyperlink w:anchor="_Toc140501426" w:history="1">
            <w:r>
              <w:rPr>
                <w:rStyle w:val="ab"/>
              </w:rPr>
              <w:t>第一章</w:t>
            </w:r>
            <w:r>
              <w:rPr>
                <w:rStyle w:val="ab"/>
              </w:rPr>
              <w:t xml:space="preserve"> </w:t>
            </w:r>
            <w:r>
              <w:rPr>
                <w:rStyle w:val="ab"/>
              </w:rPr>
              <w:t>概述</w:t>
            </w:r>
            <w:r>
              <w:tab/>
            </w:r>
            <w:r>
              <w:fldChar w:fldCharType="begin"/>
            </w:r>
            <w:r>
              <w:instrText xml:space="preserve"> PAGEREF _Toc140501426 \h </w:instrText>
            </w:r>
            <w:r>
              <w:fldChar w:fldCharType="separate"/>
            </w:r>
            <w:r>
              <w:t>1</w:t>
            </w:r>
            <w:r>
              <w:fldChar w:fldCharType="end"/>
            </w:r>
          </w:hyperlink>
        </w:p>
        <w:p w14:paraId="2CED9E37" w14:textId="77777777" w:rsidR="00EB6333" w:rsidRDefault="00BD3EB9">
          <w:pPr>
            <w:pStyle w:val="20"/>
            <w:tabs>
              <w:tab w:val="left" w:pos="1260"/>
              <w:tab w:val="right" w:leader="dot" w:pos="8296"/>
            </w:tabs>
            <w:ind w:left="480"/>
            <w:rPr>
              <w:rFonts w:eastAsiaTheme="minorEastAsia"/>
              <w:sz w:val="21"/>
              <w:szCs w:val="22"/>
            </w:rPr>
          </w:pPr>
          <w:hyperlink w:anchor="_Toc140501427" w:history="1">
            <w:r>
              <w:rPr>
                <w:rStyle w:val="ab"/>
                <w:rFonts w:ascii="宋体" w:hAnsi="宋体" w:cs="宋体"/>
              </w:rPr>
              <w:t>1.1</w:t>
            </w:r>
            <w:r>
              <w:rPr>
                <w:rFonts w:eastAsiaTheme="minorEastAsia"/>
                <w:sz w:val="21"/>
                <w:szCs w:val="22"/>
              </w:rPr>
              <w:tab/>
            </w:r>
            <w:r>
              <w:rPr>
                <w:rStyle w:val="ab"/>
              </w:rPr>
              <w:t>验证目的</w:t>
            </w:r>
            <w:r>
              <w:tab/>
            </w:r>
            <w:r>
              <w:fldChar w:fldCharType="begin"/>
            </w:r>
            <w:r>
              <w:instrText xml:space="preserve"> PAGEREF _Toc140501427 \h </w:instrText>
            </w:r>
            <w:r>
              <w:fldChar w:fldCharType="separate"/>
            </w:r>
            <w:r>
              <w:t>1</w:t>
            </w:r>
            <w:r>
              <w:fldChar w:fldCharType="end"/>
            </w:r>
          </w:hyperlink>
        </w:p>
        <w:p w14:paraId="32DB7308" w14:textId="77777777" w:rsidR="00EB6333" w:rsidRDefault="00BD3EB9">
          <w:pPr>
            <w:pStyle w:val="20"/>
            <w:tabs>
              <w:tab w:val="left" w:pos="1260"/>
              <w:tab w:val="right" w:leader="dot" w:pos="8296"/>
            </w:tabs>
            <w:ind w:left="480"/>
            <w:rPr>
              <w:rFonts w:eastAsiaTheme="minorEastAsia"/>
              <w:sz w:val="21"/>
              <w:szCs w:val="22"/>
            </w:rPr>
          </w:pPr>
          <w:hyperlink w:anchor="_Toc140501428" w:history="1">
            <w:r>
              <w:rPr>
                <w:rStyle w:val="ab"/>
                <w:rFonts w:ascii="宋体" w:hAnsi="宋体" w:cs="宋体"/>
              </w:rPr>
              <w:t>1.2</w:t>
            </w:r>
            <w:r>
              <w:rPr>
                <w:rFonts w:eastAsiaTheme="minorEastAsia"/>
                <w:sz w:val="21"/>
                <w:szCs w:val="22"/>
              </w:rPr>
              <w:tab/>
            </w:r>
            <w:r>
              <w:rPr>
                <w:rStyle w:val="ab"/>
              </w:rPr>
              <w:t>验证范围</w:t>
            </w:r>
            <w:r>
              <w:tab/>
            </w:r>
            <w:r>
              <w:fldChar w:fldCharType="begin"/>
            </w:r>
            <w:r>
              <w:instrText xml:space="preserve"> PAGEREF _T</w:instrText>
            </w:r>
            <w:r>
              <w:instrText xml:space="preserve">oc140501428 \h </w:instrText>
            </w:r>
            <w:r>
              <w:fldChar w:fldCharType="separate"/>
            </w:r>
            <w:r>
              <w:t>1</w:t>
            </w:r>
            <w:r>
              <w:fldChar w:fldCharType="end"/>
            </w:r>
          </w:hyperlink>
        </w:p>
        <w:p w14:paraId="27D8C596" w14:textId="77777777" w:rsidR="00EB6333" w:rsidRDefault="00BD3EB9">
          <w:pPr>
            <w:pStyle w:val="20"/>
            <w:tabs>
              <w:tab w:val="left" w:pos="1260"/>
              <w:tab w:val="right" w:leader="dot" w:pos="8296"/>
            </w:tabs>
            <w:ind w:left="480"/>
            <w:rPr>
              <w:rFonts w:eastAsiaTheme="minorEastAsia"/>
              <w:sz w:val="21"/>
              <w:szCs w:val="22"/>
            </w:rPr>
          </w:pPr>
          <w:hyperlink w:anchor="_Toc140501429" w:history="1">
            <w:r>
              <w:rPr>
                <w:rStyle w:val="ab"/>
                <w:rFonts w:ascii="宋体" w:hAnsi="宋体" w:cs="宋体"/>
              </w:rPr>
              <w:t>1.3</w:t>
            </w:r>
            <w:r>
              <w:rPr>
                <w:rFonts w:eastAsiaTheme="minorEastAsia"/>
                <w:sz w:val="21"/>
                <w:szCs w:val="22"/>
              </w:rPr>
              <w:tab/>
            </w:r>
            <w:r>
              <w:rPr>
                <w:rStyle w:val="ab"/>
              </w:rPr>
              <w:t>术语</w:t>
            </w:r>
            <w:r>
              <w:tab/>
            </w:r>
            <w:r>
              <w:fldChar w:fldCharType="begin"/>
            </w:r>
            <w:r>
              <w:instrText xml:space="preserve"> PAGEREF _Toc140501429 \h </w:instrText>
            </w:r>
            <w:r>
              <w:fldChar w:fldCharType="separate"/>
            </w:r>
            <w:r>
              <w:t>1</w:t>
            </w:r>
            <w:r>
              <w:fldChar w:fldCharType="end"/>
            </w:r>
          </w:hyperlink>
        </w:p>
        <w:p w14:paraId="4220D080" w14:textId="77777777" w:rsidR="00EB6333" w:rsidRDefault="00BD3EB9">
          <w:pPr>
            <w:pStyle w:val="20"/>
            <w:tabs>
              <w:tab w:val="left" w:pos="1260"/>
              <w:tab w:val="right" w:leader="dot" w:pos="8296"/>
            </w:tabs>
            <w:ind w:left="480"/>
            <w:rPr>
              <w:rFonts w:eastAsiaTheme="minorEastAsia"/>
              <w:sz w:val="21"/>
              <w:szCs w:val="22"/>
            </w:rPr>
          </w:pPr>
          <w:hyperlink w:anchor="_Toc140501430" w:history="1">
            <w:r>
              <w:rPr>
                <w:rStyle w:val="ab"/>
                <w:rFonts w:ascii="宋体" w:hAnsi="宋体" w:cs="宋体"/>
              </w:rPr>
              <w:t>1.</w:t>
            </w:r>
            <w:r>
              <w:rPr>
                <w:rStyle w:val="ab"/>
                <w:rFonts w:ascii="宋体" w:hAnsi="宋体" w:cs="宋体"/>
              </w:rPr>
              <w:t>4</w:t>
            </w:r>
            <w:r>
              <w:rPr>
                <w:rFonts w:eastAsiaTheme="minorEastAsia"/>
                <w:sz w:val="21"/>
                <w:szCs w:val="22"/>
              </w:rPr>
              <w:tab/>
            </w:r>
            <w:r>
              <w:rPr>
                <w:rStyle w:val="ab"/>
              </w:rPr>
              <w:t>法规标准</w:t>
            </w:r>
            <w:r>
              <w:tab/>
            </w:r>
            <w:r>
              <w:fldChar w:fldCharType="begin"/>
            </w:r>
            <w:r>
              <w:instrText xml:space="preserve"> PAGEREF _Toc140501430 \h </w:instrText>
            </w:r>
            <w:r>
              <w:fldChar w:fldCharType="separate"/>
            </w:r>
            <w:r>
              <w:t>1</w:t>
            </w:r>
            <w:r>
              <w:fldChar w:fldCharType="end"/>
            </w:r>
          </w:hyperlink>
        </w:p>
        <w:p w14:paraId="7FEBA380" w14:textId="77777777" w:rsidR="00EB6333" w:rsidRDefault="00BD3EB9">
          <w:pPr>
            <w:pStyle w:val="10"/>
            <w:tabs>
              <w:tab w:val="right" w:leader="dot" w:pos="8296"/>
            </w:tabs>
            <w:rPr>
              <w:rFonts w:eastAsiaTheme="minorEastAsia"/>
              <w:sz w:val="21"/>
              <w:szCs w:val="22"/>
            </w:rPr>
          </w:pPr>
          <w:hyperlink w:anchor="_Toc140501431" w:history="1">
            <w:r>
              <w:rPr>
                <w:rStyle w:val="ab"/>
              </w:rPr>
              <w:t>第二章</w:t>
            </w:r>
            <w:r>
              <w:rPr>
                <w:rStyle w:val="ab"/>
              </w:rPr>
              <w:t xml:space="preserve"> </w:t>
            </w:r>
            <w:r>
              <w:rPr>
                <w:rStyle w:val="ab"/>
              </w:rPr>
              <w:t>验证条件</w:t>
            </w:r>
            <w:r>
              <w:tab/>
            </w:r>
            <w:r>
              <w:fldChar w:fldCharType="begin"/>
            </w:r>
            <w:r>
              <w:instrText xml:space="preserve"> PAGEREF _Toc140501431 \h </w:instrText>
            </w:r>
            <w:r>
              <w:fldChar w:fldCharType="separate"/>
            </w:r>
            <w:r>
              <w:t>2</w:t>
            </w:r>
            <w:r>
              <w:fldChar w:fldCharType="end"/>
            </w:r>
          </w:hyperlink>
        </w:p>
        <w:p w14:paraId="0DEC6003" w14:textId="77777777" w:rsidR="00EB6333" w:rsidRDefault="00BD3EB9">
          <w:pPr>
            <w:pStyle w:val="20"/>
            <w:tabs>
              <w:tab w:val="left" w:pos="1260"/>
              <w:tab w:val="right" w:leader="dot" w:pos="8296"/>
            </w:tabs>
            <w:ind w:left="480"/>
            <w:rPr>
              <w:rFonts w:eastAsiaTheme="minorEastAsia"/>
              <w:sz w:val="21"/>
              <w:szCs w:val="22"/>
            </w:rPr>
          </w:pPr>
          <w:hyperlink w:anchor="_Toc140501432" w:history="1">
            <w:r>
              <w:rPr>
                <w:rStyle w:val="ab"/>
                <w:rFonts w:ascii="宋体" w:hAnsi="宋体" w:cs="宋体"/>
              </w:rPr>
              <w:t>2.1</w:t>
            </w:r>
            <w:r>
              <w:rPr>
                <w:rFonts w:eastAsiaTheme="minorEastAsia"/>
                <w:sz w:val="21"/>
                <w:szCs w:val="22"/>
              </w:rPr>
              <w:tab/>
            </w:r>
            <w:r>
              <w:rPr>
                <w:rStyle w:val="ab"/>
              </w:rPr>
              <w:t>验证对象</w:t>
            </w:r>
            <w:r>
              <w:tab/>
            </w:r>
            <w:r>
              <w:fldChar w:fldCharType="begin"/>
            </w:r>
            <w:r>
              <w:instrText xml:space="preserve"> PAGEREF _Toc140501432 \h </w:instrText>
            </w:r>
            <w:r>
              <w:fldChar w:fldCharType="separate"/>
            </w:r>
            <w:r>
              <w:t>2</w:t>
            </w:r>
            <w:r>
              <w:fldChar w:fldCharType="end"/>
            </w:r>
          </w:hyperlink>
        </w:p>
        <w:p w14:paraId="402C05F7" w14:textId="77777777" w:rsidR="00EB6333" w:rsidRDefault="00BD3EB9">
          <w:pPr>
            <w:pStyle w:val="20"/>
            <w:tabs>
              <w:tab w:val="left" w:pos="1260"/>
              <w:tab w:val="right" w:leader="dot" w:pos="8296"/>
            </w:tabs>
            <w:ind w:left="480"/>
            <w:rPr>
              <w:rFonts w:eastAsiaTheme="minorEastAsia"/>
              <w:sz w:val="21"/>
              <w:szCs w:val="22"/>
            </w:rPr>
          </w:pPr>
          <w:hyperlink w:anchor="_Toc140501433" w:history="1">
            <w:r>
              <w:rPr>
                <w:rStyle w:val="ab"/>
                <w:rFonts w:ascii="宋体" w:hAnsi="宋体" w:cs="宋体"/>
              </w:rPr>
              <w:t>2.2</w:t>
            </w:r>
            <w:r>
              <w:rPr>
                <w:rFonts w:eastAsiaTheme="minorEastAsia"/>
                <w:sz w:val="21"/>
                <w:szCs w:val="22"/>
              </w:rPr>
              <w:tab/>
            </w:r>
            <w:r>
              <w:rPr>
                <w:rStyle w:val="ab"/>
              </w:rPr>
              <w:t>验证设备</w:t>
            </w:r>
            <w:r>
              <w:rPr>
                <w:rStyle w:val="ab"/>
              </w:rPr>
              <w:t>/</w:t>
            </w:r>
            <w:r>
              <w:rPr>
                <w:rStyle w:val="ab"/>
              </w:rPr>
              <w:t>工装</w:t>
            </w:r>
            <w:r>
              <w:rPr>
                <w:rStyle w:val="ab"/>
              </w:rPr>
              <w:t>/</w:t>
            </w:r>
            <w:r>
              <w:rPr>
                <w:rStyle w:val="ab"/>
              </w:rPr>
              <w:t>工具</w:t>
            </w:r>
            <w:r>
              <w:tab/>
            </w:r>
            <w:r>
              <w:fldChar w:fldCharType="begin"/>
            </w:r>
            <w:r>
              <w:instrText xml:space="preserve"> PAGEREF _Toc140501433 \h </w:instrText>
            </w:r>
            <w:r>
              <w:fldChar w:fldCharType="separate"/>
            </w:r>
            <w:r>
              <w:t>2</w:t>
            </w:r>
            <w:r>
              <w:fldChar w:fldCharType="end"/>
            </w:r>
          </w:hyperlink>
        </w:p>
        <w:p w14:paraId="73EDBB61" w14:textId="77777777" w:rsidR="00EB6333" w:rsidRDefault="00BD3EB9">
          <w:pPr>
            <w:pStyle w:val="20"/>
            <w:tabs>
              <w:tab w:val="left" w:pos="1260"/>
              <w:tab w:val="right" w:leader="dot" w:pos="8296"/>
            </w:tabs>
            <w:ind w:left="480"/>
            <w:rPr>
              <w:rFonts w:eastAsiaTheme="minorEastAsia"/>
              <w:sz w:val="21"/>
              <w:szCs w:val="22"/>
            </w:rPr>
          </w:pPr>
          <w:hyperlink w:anchor="_Toc140501434" w:history="1">
            <w:r>
              <w:rPr>
                <w:rStyle w:val="ab"/>
                <w:rFonts w:ascii="宋体" w:hAnsi="宋体" w:cs="宋体"/>
              </w:rPr>
              <w:t>2.3</w:t>
            </w:r>
            <w:r>
              <w:rPr>
                <w:rFonts w:eastAsiaTheme="minorEastAsia"/>
                <w:sz w:val="21"/>
                <w:szCs w:val="22"/>
              </w:rPr>
              <w:tab/>
            </w:r>
            <w:r>
              <w:rPr>
                <w:rStyle w:val="ab"/>
              </w:rPr>
              <w:t>验证地点</w:t>
            </w:r>
            <w:r>
              <w:tab/>
            </w:r>
            <w:r>
              <w:fldChar w:fldCharType="begin"/>
            </w:r>
            <w:r>
              <w:instrText xml:space="preserve"> PAGEREF _Toc140501434 \h </w:instrText>
            </w:r>
            <w:r>
              <w:fldChar w:fldCharType="separate"/>
            </w:r>
            <w:r>
              <w:t>2</w:t>
            </w:r>
            <w:r>
              <w:fldChar w:fldCharType="end"/>
            </w:r>
          </w:hyperlink>
        </w:p>
        <w:p w14:paraId="023A729A" w14:textId="77777777" w:rsidR="00EB6333" w:rsidRDefault="00BD3EB9">
          <w:pPr>
            <w:pStyle w:val="20"/>
            <w:tabs>
              <w:tab w:val="left" w:pos="1260"/>
              <w:tab w:val="right" w:leader="dot" w:pos="8296"/>
            </w:tabs>
            <w:ind w:left="480"/>
            <w:rPr>
              <w:rFonts w:eastAsiaTheme="minorEastAsia"/>
              <w:sz w:val="21"/>
              <w:szCs w:val="22"/>
            </w:rPr>
          </w:pPr>
          <w:hyperlink w:anchor="_Toc140501435" w:history="1">
            <w:r>
              <w:rPr>
                <w:rStyle w:val="ab"/>
                <w:rFonts w:ascii="宋体" w:hAnsi="宋体" w:cs="宋体"/>
              </w:rPr>
              <w:t>2.4</w:t>
            </w:r>
            <w:r>
              <w:rPr>
                <w:rFonts w:eastAsiaTheme="minorEastAsia"/>
                <w:sz w:val="21"/>
                <w:szCs w:val="22"/>
              </w:rPr>
              <w:tab/>
            </w:r>
            <w:r>
              <w:rPr>
                <w:rStyle w:val="ab"/>
              </w:rPr>
              <w:t>验证时间</w:t>
            </w:r>
            <w:r>
              <w:tab/>
            </w:r>
            <w:r>
              <w:fldChar w:fldCharType="begin"/>
            </w:r>
            <w:r>
              <w:instrText xml:space="preserve"> PAGEREF _T</w:instrText>
            </w:r>
            <w:r>
              <w:instrText xml:space="preserve">oc140501435 \h </w:instrText>
            </w:r>
            <w:r>
              <w:fldChar w:fldCharType="separate"/>
            </w:r>
            <w:r>
              <w:t>2</w:t>
            </w:r>
            <w:r>
              <w:fldChar w:fldCharType="end"/>
            </w:r>
          </w:hyperlink>
        </w:p>
        <w:p w14:paraId="174B22E3" w14:textId="77777777" w:rsidR="00EB6333" w:rsidRDefault="00BD3EB9">
          <w:pPr>
            <w:pStyle w:val="20"/>
            <w:tabs>
              <w:tab w:val="left" w:pos="1260"/>
              <w:tab w:val="right" w:leader="dot" w:pos="8296"/>
            </w:tabs>
            <w:ind w:left="480"/>
            <w:rPr>
              <w:rFonts w:eastAsiaTheme="minorEastAsia"/>
              <w:sz w:val="21"/>
              <w:szCs w:val="22"/>
            </w:rPr>
          </w:pPr>
          <w:hyperlink w:anchor="_Toc140501436" w:history="1">
            <w:r>
              <w:rPr>
                <w:rStyle w:val="ab"/>
                <w:rFonts w:ascii="宋体" w:hAnsi="宋体" w:cs="宋体"/>
              </w:rPr>
              <w:t>2.5</w:t>
            </w:r>
            <w:r>
              <w:rPr>
                <w:rFonts w:eastAsiaTheme="minorEastAsia"/>
                <w:sz w:val="21"/>
                <w:szCs w:val="22"/>
              </w:rPr>
              <w:tab/>
            </w:r>
            <w:r>
              <w:rPr>
                <w:rStyle w:val="ab"/>
              </w:rPr>
              <w:t>验证环境</w:t>
            </w:r>
            <w:r>
              <w:tab/>
            </w:r>
            <w:r>
              <w:fldChar w:fldCharType="begin"/>
            </w:r>
            <w:r>
              <w:instrText xml:space="preserve"> PAGEREF _Toc140501436 \h </w:instrText>
            </w:r>
            <w:r>
              <w:fldChar w:fldCharType="separate"/>
            </w:r>
            <w:r>
              <w:t>2</w:t>
            </w:r>
            <w:r>
              <w:fldChar w:fldCharType="end"/>
            </w:r>
          </w:hyperlink>
        </w:p>
        <w:p w14:paraId="38862700" w14:textId="77777777" w:rsidR="00EB6333" w:rsidRDefault="00BD3EB9">
          <w:pPr>
            <w:pStyle w:val="20"/>
            <w:tabs>
              <w:tab w:val="left" w:pos="1260"/>
              <w:tab w:val="right" w:leader="dot" w:pos="8296"/>
            </w:tabs>
            <w:ind w:left="480"/>
            <w:rPr>
              <w:rFonts w:eastAsiaTheme="minorEastAsia"/>
              <w:sz w:val="21"/>
              <w:szCs w:val="22"/>
            </w:rPr>
          </w:pPr>
          <w:hyperlink w:anchor="_Toc140501437" w:history="1">
            <w:r>
              <w:rPr>
                <w:rStyle w:val="ab"/>
                <w:rFonts w:ascii="宋体" w:hAnsi="宋体" w:cs="宋体"/>
              </w:rPr>
              <w:t>2.6</w:t>
            </w:r>
            <w:r>
              <w:rPr>
                <w:rFonts w:eastAsiaTheme="minorEastAsia"/>
                <w:sz w:val="21"/>
                <w:szCs w:val="22"/>
              </w:rPr>
              <w:tab/>
            </w:r>
            <w:r>
              <w:rPr>
                <w:rStyle w:val="ab"/>
              </w:rPr>
              <w:t>验证小组</w:t>
            </w:r>
            <w:r>
              <w:tab/>
            </w:r>
            <w:r>
              <w:fldChar w:fldCharType="begin"/>
            </w:r>
            <w:r>
              <w:instrText xml:space="preserve"> PAGEREF _Toc140501437 \h </w:instrText>
            </w:r>
            <w:r>
              <w:fldChar w:fldCharType="separate"/>
            </w:r>
            <w:r>
              <w:t>2</w:t>
            </w:r>
            <w:r>
              <w:fldChar w:fldCharType="end"/>
            </w:r>
          </w:hyperlink>
        </w:p>
        <w:p w14:paraId="0D92EEE3" w14:textId="77777777" w:rsidR="00EB6333" w:rsidRDefault="00BD3EB9">
          <w:pPr>
            <w:pStyle w:val="10"/>
            <w:tabs>
              <w:tab w:val="right" w:leader="dot" w:pos="8296"/>
            </w:tabs>
            <w:rPr>
              <w:rFonts w:eastAsiaTheme="minorEastAsia"/>
              <w:sz w:val="21"/>
              <w:szCs w:val="22"/>
            </w:rPr>
          </w:pPr>
          <w:hyperlink w:anchor="_Toc140501438" w:history="1">
            <w:r>
              <w:rPr>
                <w:rStyle w:val="ab"/>
              </w:rPr>
              <w:t>第三章</w:t>
            </w:r>
            <w:r>
              <w:rPr>
                <w:rStyle w:val="ab"/>
              </w:rPr>
              <w:t xml:space="preserve"> </w:t>
            </w:r>
            <w:r>
              <w:rPr>
                <w:rStyle w:val="ab"/>
              </w:rPr>
              <w:t>验证可接受准则</w:t>
            </w:r>
            <w:r>
              <w:tab/>
            </w:r>
            <w:r>
              <w:fldChar w:fldCharType="begin"/>
            </w:r>
            <w:r>
              <w:instrText xml:space="preserve"> PAGEREF _Toc140501438 \h </w:instrText>
            </w:r>
            <w:r>
              <w:fldChar w:fldCharType="separate"/>
            </w:r>
            <w:r>
              <w:t>3</w:t>
            </w:r>
            <w:r>
              <w:fldChar w:fldCharType="end"/>
            </w:r>
          </w:hyperlink>
        </w:p>
        <w:p w14:paraId="58E343AB" w14:textId="77777777" w:rsidR="00EB6333" w:rsidRDefault="00BD3EB9">
          <w:pPr>
            <w:pStyle w:val="10"/>
            <w:tabs>
              <w:tab w:val="right" w:leader="dot" w:pos="8296"/>
            </w:tabs>
            <w:rPr>
              <w:rFonts w:eastAsiaTheme="minorEastAsia"/>
              <w:sz w:val="21"/>
              <w:szCs w:val="22"/>
            </w:rPr>
          </w:pPr>
          <w:hyperlink w:anchor="_Toc140501439" w:history="1">
            <w:r>
              <w:rPr>
                <w:rStyle w:val="ab"/>
              </w:rPr>
              <w:t>第四章</w:t>
            </w:r>
            <w:r>
              <w:rPr>
                <w:rStyle w:val="ab"/>
              </w:rPr>
              <w:t xml:space="preserve"> </w:t>
            </w:r>
            <w:r>
              <w:rPr>
                <w:rStyle w:val="ab"/>
              </w:rPr>
              <w:t>验证方法与步骤</w:t>
            </w:r>
            <w:r>
              <w:tab/>
            </w:r>
            <w:r>
              <w:fldChar w:fldCharType="begin"/>
            </w:r>
            <w:r>
              <w:instrText xml:space="preserve"> PAGEREF _Toc140501439 \h </w:instrText>
            </w:r>
            <w:r>
              <w:fldChar w:fldCharType="separate"/>
            </w:r>
            <w:r>
              <w:t>3</w:t>
            </w:r>
            <w:r>
              <w:fldChar w:fldCharType="end"/>
            </w:r>
          </w:hyperlink>
        </w:p>
        <w:p w14:paraId="21A7E2B8" w14:textId="77777777" w:rsidR="00EB6333" w:rsidRDefault="00BD3EB9">
          <w:pPr>
            <w:pStyle w:val="20"/>
            <w:tabs>
              <w:tab w:val="left" w:pos="1260"/>
              <w:tab w:val="right" w:leader="dot" w:pos="8296"/>
            </w:tabs>
            <w:ind w:left="480"/>
            <w:rPr>
              <w:rFonts w:eastAsiaTheme="minorEastAsia"/>
              <w:sz w:val="21"/>
              <w:szCs w:val="22"/>
            </w:rPr>
          </w:pPr>
          <w:hyperlink w:anchor="_Toc140501440" w:history="1">
            <w:r>
              <w:rPr>
                <w:rStyle w:val="ab"/>
                <w:rFonts w:ascii="宋体" w:hAnsi="宋体" w:cs="宋体"/>
              </w:rPr>
              <w:t>4.1</w:t>
            </w:r>
            <w:r>
              <w:rPr>
                <w:rFonts w:eastAsiaTheme="minorEastAsia"/>
                <w:sz w:val="21"/>
                <w:szCs w:val="22"/>
              </w:rPr>
              <w:tab/>
            </w:r>
            <w:r>
              <w:rPr>
                <w:rStyle w:val="ab"/>
              </w:rPr>
              <w:t>验证方法</w:t>
            </w:r>
            <w:r>
              <w:tab/>
            </w:r>
            <w:r>
              <w:fldChar w:fldCharType="begin"/>
            </w:r>
            <w:r>
              <w:instrText xml:space="preserve"> PAGEREF _Toc140501440 \h </w:instrText>
            </w:r>
            <w:r>
              <w:fldChar w:fldCharType="separate"/>
            </w:r>
            <w:r>
              <w:t>3</w:t>
            </w:r>
            <w:r>
              <w:fldChar w:fldCharType="end"/>
            </w:r>
          </w:hyperlink>
        </w:p>
        <w:p w14:paraId="40B18064" w14:textId="77777777" w:rsidR="00EB6333" w:rsidRDefault="00BD3EB9">
          <w:pPr>
            <w:pStyle w:val="20"/>
            <w:tabs>
              <w:tab w:val="left" w:pos="1260"/>
              <w:tab w:val="right" w:leader="dot" w:pos="8296"/>
            </w:tabs>
            <w:ind w:left="480"/>
            <w:rPr>
              <w:rFonts w:eastAsiaTheme="minorEastAsia"/>
              <w:sz w:val="21"/>
              <w:szCs w:val="22"/>
            </w:rPr>
          </w:pPr>
          <w:hyperlink w:anchor="_Toc140501441" w:history="1">
            <w:r>
              <w:rPr>
                <w:rStyle w:val="ab"/>
                <w:rFonts w:ascii="宋体" w:hAnsi="宋体" w:cs="宋体"/>
              </w:rPr>
              <w:t>4.2</w:t>
            </w:r>
            <w:r>
              <w:rPr>
                <w:rFonts w:eastAsiaTheme="minorEastAsia"/>
                <w:sz w:val="21"/>
                <w:szCs w:val="22"/>
              </w:rPr>
              <w:tab/>
            </w:r>
            <w:r>
              <w:rPr>
                <w:rStyle w:val="ab"/>
              </w:rPr>
              <w:t>验证步骤</w:t>
            </w:r>
            <w:r>
              <w:tab/>
            </w:r>
            <w:r>
              <w:fldChar w:fldCharType="begin"/>
            </w:r>
            <w:r>
              <w:instrText xml:space="preserve"> PAGEREF _Toc140501441 \h </w:instrText>
            </w:r>
            <w:r>
              <w:fldChar w:fldCharType="separate"/>
            </w:r>
            <w:r>
              <w:t>4</w:t>
            </w:r>
            <w:r>
              <w:fldChar w:fldCharType="end"/>
            </w:r>
          </w:hyperlink>
        </w:p>
        <w:p w14:paraId="7497441B" w14:textId="77777777" w:rsidR="00EB6333" w:rsidRDefault="00BD3EB9">
          <w:pPr>
            <w:pStyle w:val="10"/>
            <w:tabs>
              <w:tab w:val="right" w:leader="dot" w:pos="8296"/>
            </w:tabs>
            <w:rPr>
              <w:rFonts w:eastAsiaTheme="minorEastAsia"/>
              <w:sz w:val="21"/>
              <w:szCs w:val="22"/>
            </w:rPr>
          </w:pPr>
          <w:hyperlink w:anchor="_Toc140501442" w:history="1">
            <w:r>
              <w:rPr>
                <w:rStyle w:val="ab"/>
              </w:rPr>
              <w:t>第五章</w:t>
            </w:r>
            <w:r>
              <w:rPr>
                <w:rStyle w:val="ab"/>
              </w:rPr>
              <w:t xml:space="preserve"> </w:t>
            </w:r>
            <w:r>
              <w:rPr>
                <w:rStyle w:val="ab"/>
              </w:rPr>
              <w:t>验证结果与结论</w:t>
            </w:r>
            <w:r>
              <w:tab/>
            </w:r>
            <w:r>
              <w:fldChar w:fldCharType="begin"/>
            </w:r>
            <w:r>
              <w:instrText xml:space="preserve"> PAGEREF</w:instrText>
            </w:r>
            <w:r>
              <w:instrText xml:space="preserve"> _Toc140501442 \h </w:instrText>
            </w:r>
            <w:r>
              <w:fldChar w:fldCharType="separate"/>
            </w:r>
            <w:r>
              <w:t>6</w:t>
            </w:r>
            <w:r>
              <w:fldChar w:fldCharType="end"/>
            </w:r>
          </w:hyperlink>
        </w:p>
        <w:p w14:paraId="05FBC06B" w14:textId="77777777" w:rsidR="00EB6333" w:rsidRDefault="00BD3EB9">
          <w:pPr>
            <w:sectPr w:rsidR="00EB6333">
              <w:headerReference w:type="default" r:id="rId10"/>
              <w:footerReference w:type="default" r:id="rId11"/>
              <w:pgSz w:w="11906" w:h="16838"/>
              <w:pgMar w:top="1417" w:right="1800" w:bottom="850" w:left="1800" w:header="851" w:footer="283" w:gutter="0"/>
              <w:pgNumType w:start="1"/>
              <w:cols w:space="0"/>
              <w:docGrid w:type="lines" w:linePitch="380"/>
            </w:sectPr>
          </w:pPr>
          <w:r>
            <w:fldChar w:fldCharType="end"/>
          </w:r>
        </w:p>
      </w:sdtContent>
    </w:sdt>
    <w:p w14:paraId="26116BCA" w14:textId="77777777" w:rsidR="00EB6333" w:rsidRDefault="00BD3EB9">
      <w:pPr>
        <w:pStyle w:val="1"/>
        <w:jc w:val="both"/>
      </w:pPr>
      <w:bookmarkStart w:id="3" w:name="_Toc140501426"/>
      <w:bookmarkStart w:id="4" w:name="_Toc1217"/>
      <w:bookmarkStart w:id="5" w:name="_Toc8498"/>
      <w:bookmarkStart w:id="6" w:name="_Toc27104"/>
      <w:bookmarkStart w:id="7" w:name="_Toc185"/>
      <w:bookmarkStart w:id="8" w:name="_Toc10239"/>
      <w:bookmarkStart w:id="9" w:name="_Toc13356"/>
      <w:bookmarkStart w:id="10" w:name="_Toc30924"/>
      <w:bookmarkStart w:id="11" w:name="_Toc25494"/>
      <w:bookmarkStart w:id="12" w:name="_Toc24226"/>
      <w:r>
        <w:rPr>
          <w:rFonts w:hint="eastAsia"/>
        </w:rPr>
        <w:lastRenderedPageBreak/>
        <w:t>概述</w:t>
      </w:r>
      <w:bookmarkEnd w:id="3"/>
      <w:bookmarkEnd w:id="4"/>
      <w:bookmarkEnd w:id="5"/>
      <w:bookmarkEnd w:id="6"/>
      <w:bookmarkEnd w:id="7"/>
      <w:bookmarkEnd w:id="8"/>
      <w:bookmarkEnd w:id="9"/>
      <w:bookmarkEnd w:id="10"/>
      <w:bookmarkEnd w:id="11"/>
      <w:bookmarkEnd w:id="12"/>
    </w:p>
    <w:p w14:paraId="0560FC16" w14:textId="77777777" w:rsidR="00EB6333" w:rsidRDefault="00BD3EB9">
      <w:pPr>
        <w:pStyle w:val="2"/>
        <w:tabs>
          <w:tab w:val="left" w:pos="420"/>
        </w:tabs>
      </w:pPr>
      <w:bookmarkStart w:id="13" w:name="_Toc7898"/>
      <w:bookmarkStart w:id="14" w:name="_Toc32383"/>
      <w:bookmarkStart w:id="15" w:name="_Toc8853"/>
      <w:bookmarkStart w:id="16" w:name="_Toc23347"/>
      <w:bookmarkStart w:id="17" w:name="_Toc26376"/>
      <w:bookmarkStart w:id="18" w:name="_Toc140501427"/>
      <w:bookmarkStart w:id="19" w:name="_Toc1912"/>
      <w:bookmarkStart w:id="20" w:name="_Toc9537"/>
      <w:bookmarkStart w:id="21" w:name="_Toc14588"/>
      <w:bookmarkStart w:id="22" w:name="_Toc24130"/>
      <w:r>
        <w:rPr>
          <w:rFonts w:hint="eastAsia"/>
        </w:rPr>
        <w:t>验证目的</w:t>
      </w:r>
      <w:bookmarkEnd w:id="13"/>
      <w:bookmarkEnd w:id="14"/>
      <w:bookmarkEnd w:id="15"/>
      <w:bookmarkEnd w:id="16"/>
      <w:bookmarkEnd w:id="17"/>
      <w:bookmarkEnd w:id="18"/>
      <w:bookmarkEnd w:id="19"/>
      <w:bookmarkEnd w:id="20"/>
      <w:bookmarkEnd w:id="21"/>
      <w:bookmarkEnd w:id="22"/>
    </w:p>
    <w:p w14:paraId="74B3880E" w14:textId="77777777" w:rsidR="00EB6333" w:rsidRDefault="00BD3EB9">
      <w:pPr>
        <w:ind w:firstLine="420"/>
        <w:jc w:val="left"/>
        <w:rPr>
          <w:szCs w:val="22"/>
        </w:rPr>
      </w:pPr>
      <w:r>
        <w:rPr>
          <w:rFonts w:hint="eastAsia"/>
          <w:szCs w:val="22"/>
        </w:rPr>
        <w:t>验证</w:t>
      </w:r>
      <w:r>
        <w:rPr>
          <w:rFonts w:hint="eastAsia"/>
          <w:szCs w:val="22"/>
        </w:rPr>
        <w:t>M</w:t>
      </w:r>
      <w:r>
        <w:rPr>
          <w:szCs w:val="22"/>
        </w:rPr>
        <w:t>S-002</w:t>
      </w:r>
      <w:r>
        <w:rPr>
          <w:rFonts w:hint="eastAsia"/>
          <w:szCs w:val="22"/>
        </w:rPr>
        <w:t>台车受到不必要的侧向运动（包括滑动）导致的不稳定性是否满足法规要求。</w:t>
      </w:r>
    </w:p>
    <w:p w14:paraId="26778227" w14:textId="77777777" w:rsidR="00EB6333" w:rsidRDefault="00BD3EB9">
      <w:pPr>
        <w:pStyle w:val="2"/>
        <w:tabs>
          <w:tab w:val="left" w:pos="420"/>
        </w:tabs>
        <w:rPr>
          <w:sz w:val="28"/>
        </w:rPr>
      </w:pPr>
      <w:bookmarkStart w:id="23" w:name="_Toc12483"/>
      <w:bookmarkStart w:id="24" w:name="_Toc17151"/>
      <w:bookmarkStart w:id="25" w:name="_Toc140501428"/>
      <w:bookmarkStart w:id="26" w:name="_Toc21514"/>
      <w:bookmarkStart w:id="27" w:name="_Toc26745"/>
      <w:bookmarkStart w:id="28" w:name="_Toc27142"/>
      <w:bookmarkStart w:id="29" w:name="_Toc21184"/>
      <w:bookmarkStart w:id="30" w:name="_Toc8655"/>
      <w:bookmarkStart w:id="31" w:name="_Toc32447"/>
      <w:r>
        <w:rPr>
          <w:rFonts w:hint="eastAsia"/>
        </w:rPr>
        <w:t>验证</w:t>
      </w:r>
      <w:r>
        <w:t>范围</w:t>
      </w:r>
      <w:bookmarkStart w:id="32" w:name="_Toc3290"/>
      <w:bookmarkStart w:id="33" w:name="_Toc22393"/>
      <w:bookmarkStart w:id="34" w:name="_Toc18639"/>
      <w:bookmarkStart w:id="35" w:name="_Toc11648"/>
      <w:bookmarkStart w:id="36" w:name="_Toc32161"/>
      <w:bookmarkStart w:id="37" w:name="_Toc442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1C8D42E" w14:textId="77777777" w:rsidR="00EB6333" w:rsidRDefault="00BD3EB9">
      <w:pPr>
        <w:ind w:firstLineChars="100" w:firstLine="240"/>
        <w:rPr>
          <w:szCs w:val="22"/>
        </w:rPr>
      </w:pPr>
      <w:bookmarkStart w:id="38" w:name="_Toc13067"/>
      <w:bookmarkStart w:id="39" w:name="_Toc24793"/>
      <w:bookmarkStart w:id="40" w:name="_Toc32484"/>
      <w:bookmarkStart w:id="41" w:name="_Toc17305"/>
      <w:bookmarkStart w:id="42" w:name="_Toc25521"/>
      <w:bookmarkStart w:id="43" w:name="_Toc18489"/>
      <w:bookmarkStart w:id="44" w:name="_Toc24382"/>
      <w:bookmarkStart w:id="45" w:name="_Toc20781"/>
      <w:bookmarkStart w:id="46" w:name="_Toc11457"/>
      <w:r>
        <w:rPr>
          <w:rFonts w:hint="eastAsia"/>
          <w:szCs w:val="22"/>
        </w:rPr>
        <w:t>MS-002</w:t>
      </w:r>
      <w:r>
        <w:rPr>
          <w:rFonts w:hint="eastAsia"/>
          <w:szCs w:val="22"/>
        </w:rPr>
        <w:t>的三个台车：导航台车、操作台车和执行台车。</w:t>
      </w:r>
    </w:p>
    <w:p w14:paraId="2080C387" w14:textId="77777777" w:rsidR="00EB6333" w:rsidRDefault="00BD3EB9">
      <w:pPr>
        <w:pStyle w:val="2"/>
        <w:tabs>
          <w:tab w:val="left" w:pos="420"/>
        </w:tabs>
      </w:pPr>
      <w:bookmarkStart w:id="47" w:name="_Toc140501429"/>
      <w:r>
        <w:rPr>
          <w:rFonts w:hint="eastAsia"/>
        </w:rPr>
        <w:t>术语</w:t>
      </w:r>
      <w:bookmarkEnd w:id="38"/>
      <w:bookmarkEnd w:id="39"/>
      <w:bookmarkEnd w:id="40"/>
      <w:bookmarkEnd w:id="41"/>
      <w:bookmarkEnd w:id="42"/>
      <w:bookmarkEnd w:id="43"/>
      <w:bookmarkEnd w:id="44"/>
      <w:bookmarkEnd w:id="45"/>
      <w:bookmarkEnd w:id="47"/>
    </w:p>
    <w:p w14:paraId="06D9CB38" w14:textId="77777777" w:rsidR="00EB6333" w:rsidRDefault="00BD3EB9">
      <w:pPr>
        <w:ind w:firstLine="420"/>
      </w:pPr>
      <w:r>
        <w:rPr>
          <w:rFonts w:hint="eastAsia"/>
        </w:rPr>
        <w:t>无</w:t>
      </w:r>
    </w:p>
    <w:p w14:paraId="6C55C728" w14:textId="77777777" w:rsidR="00EB6333" w:rsidRDefault="00BD3EB9">
      <w:pPr>
        <w:pStyle w:val="2"/>
        <w:tabs>
          <w:tab w:val="left" w:pos="420"/>
        </w:tabs>
      </w:pPr>
      <w:bookmarkStart w:id="48" w:name="_Toc140501430"/>
      <w:r>
        <w:rPr>
          <w:rFonts w:hint="eastAsia"/>
        </w:rPr>
        <w:t>法规标准</w:t>
      </w:r>
      <w:bookmarkEnd w:id="48"/>
    </w:p>
    <w:p w14:paraId="5E86640E" w14:textId="77777777" w:rsidR="005D4279" w:rsidRDefault="00BD3EB9">
      <w:pPr>
        <w:rPr>
          <w:ins w:id="49" w:author="chenxia" w:date="2023-08-22T17:40:00Z"/>
          <w:rFonts w:ascii="宋体" w:hAnsi="宋体" w:cs="宋体"/>
        </w:rPr>
      </w:pPr>
      <w:r>
        <w:rPr>
          <w:rFonts w:ascii="宋体" w:hAnsi="宋体" w:cs="宋体"/>
        </w:rPr>
        <w:t xml:space="preserve">GB 9706.1-2020 </w:t>
      </w:r>
      <w:r>
        <w:rPr>
          <w:rFonts w:ascii="宋体" w:hAnsi="宋体" w:cs="宋体"/>
        </w:rPr>
        <w:t>《医用电气设备</w:t>
      </w:r>
      <w:r>
        <w:rPr>
          <w:rFonts w:ascii="宋体" w:hAnsi="宋体" w:cs="宋体"/>
        </w:rPr>
        <w:t xml:space="preserve"> </w:t>
      </w:r>
      <w:r>
        <w:rPr>
          <w:rFonts w:ascii="宋体" w:hAnsi="宋体" w:cs="宋体"/>
        </w:rPr>
        <w:t>第</w:t>
      </w:r>
      <w:r>
        <w:rPr>
          <w:rFonts w:ascii="宋体" w:hAnsi="宋体" w:cs="宋体"/>
        </w:rPr>
        <w:t>1</w:t>
      </w:r>
      <w:r>
        <w:rPr>
          <w:rFonts w:ascii="宋体" w:hAnsi="宋体" w:cs="宋体"/>
        </w:rPr>
        <w:t>部分：基本安全和基本性能的通用要求》</w:t>
      </w:r>
    </w:p>
    <w:p w14:paraId="31C642FE" w14:textId="3BF94EE1" w:rsidR="00EB6333" w:rsidRDefault="005D4279">
      <w:ins w:id="50" w:author="chenxia" w:date="2023-08-22T17:40:00Z">
        <w:r>
          <w:rPr>
            <w:rFonts w:ascii="宋体" w:hAnsi="宋体" w:cs="宋体" w:hint="eastAsia"/>
          </w:rPr>
          <w:t>《M</w:t>
        </w:r>
        <w:r>
          <w:rPr>
            <w:rFonts w:ascii="宋体" w:hAnsi="宋体" w:cs="宋体"/>
          </w:rPr>
          <w:t>S-002</w:t>
        </w:r>
        <w:r>
          <w:rPr>
            <w:rFonts w:ascii="宋体" w:hAnsi="宋体" w:cs="宋体" w:hint="eastAsia"/>
          </w:rPr>
          <w:t>技术需求规格书》</w:t>
        </w:r>
      </w:ins>
      <w:r w:rsidR="00BD3EB9">
        <w:rPr>
          <w:rFonts w:hint="eastAsia"/>
        </w:rPr>
        <w:br w:type="page"/>
      </w:r>
    </w:p>
    <w:p w14:paraId="1E04CEAF" w14:textId="77777777" w:rsidR="00EB6333" w:rsidRDefault="00BD3EB9">
      <w:pPr>
        <w:pStyle w:val="1"/>
      </w:pPr>
      <w:bookmarkStart w:id="51" w:name="_Toc140501431"/>
      <w:bookmarkStart w:id="52" w:name="_Toc1748"/>
      <w:bookmarkStart w:id="53" w:name="_Toc13206"/>
      <w:bookmarkStart w:id="54" w:name="_Toc477"/>
      <w:bookmarkStart w:id="55" w:name="_Toc9422"/>
      <w:bookmarkStart w:id="56" w:name="_Toc24202"/>
      <w:bookmarkStart w:id="57" w:name="_Toc9934"/>
      <w:bookmarkStart w:id="58" w:name="_Toc1867"/>
      <w:bookmarkStart w:id="59" w:name="_Toc4826"/>
      <w:r>
        <w:rPr>
          <w:rFonts w:hint="eastAsia"/>
        </w:rPr>
        <w:lastRenderedPageBreak/>
        <w:t>验证条件</w:t>
      </w:r>
      <w:bookmarkEnd w:id="51"/>
    </w:p>
    <w:p w14:paraId="3979E332" w14:textId="77777777" w:rsidR="00EB6333" w:rsidRDefault="00BD3EB9">
      <w:pPr>
        <w:pStyle w:val="2"/>
        <w:tabs>
          <w:tab w:val="left" w:pos="420"/>
        </w:tabs>
      </w:pPr>
      <w:bookmarkStart w:id="60" w:name="_Toc140501432"/>
      <w:bookmarkEnd w:id="46"/>
      <w:r>
        <w:rPr>
          <w:rFonts w:hint="eastAsia"/>
        </w:rPr>
        <w:t>验证对象</w:t>
      </w:r>
      <w:bookmarkEnd w:id="52"/>
      <w:bookmarkEnd w:id="53"/>
      <w:bookmarkEnd w:id="54"/>
      <w:bookmarkEnd w:id="55"/>
      <w:bookmarkEnd w:id="56"/>
      <w:bookmarkEnd w:id="57"/>
      <w:bookmarkEnd w:id="58"/>
      <w:bookmarkEnd w:id="59"/>
      <w:bookmarkEnd w:id="60"/>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5"/>
        <w:gridCol w:w="2263"/>
        <w:gridCol w:w="2401"/>
        <w:gridCol w:w="1844"/>
      </w:tblGrid>
      <w:tr w:rsidR="00EB6333" w14:paraId="318A12DA" w14:textId="77777777">
        <w:trPr>
          <w:jc w:val="center"/>
        </w:trPr>
        <w:tc>
          <w:tcPr>
            <w:tcW w:w="1178" w:type="pct"/>
            <w:shd w:val="clear" w:color="auto" w:fill="auto"/>
            <w:vAlign w:val="center"/>
          </w:tcPr>
          <w:p w14:paraId="140DC3EB" w14:textId="77777777" w:rsidR="00EB6333" w:rsidRDefault="00BD3EB9">
            <w:pPr>
              <w:spacing w:line="240" w:lineRule="auto"/>
              <w:jc w:val="center"/>
              <w:rPr>
                <w:rFonts w:ascii="Calibri" w:hAnsi="Calibri" w:cs="Times New Roman"/>
              </w:rPr>
            </w:pPr>
            <w:r>
              <w:rPr>
                <w:rFonts w:ascii="Calibri" w:hAnsi="Calibri" w:cs="Times New Roman" w:hint="eastAsia"/>
              </w:rPr>
              <w:t>设备编号</w:t>
            </w:r>
          </w:p>
        </w:tc>
        <w:tc>
          <w:tcPr>
            <w:tcW w:w="1328" w:type="pct"/>
            <w:shd w:val="clear" w:color="auto" w:fill="auto"/>
            <w:vAlign w:val="center"/>
          </w:tcPr>
          <w:p w14:paraId="6F21BE2C" w14:textId="77777777" w:rsidR="00EB6333" w:rsidRDefault="00BD3EB9">
            <w:pPr>
              <w:spacing w:line="240" w:lineRule="auto"/>
              <w:jc w:val="center"/>
              <w:rPr>
                <w:rFonts w:ascii="Calibri" w:hAnsi="Calibri" w:cs="Times New Roman"/>
              </w:rPr>
            </w:pPr>
            <w:r>
              <w:rPr>
                <w:rFonts w:ascii="Calibri" w:hAnsi="Calibri" w:cs="Times New Roman" w:hint="eastAsia"/>
              </w:rPr>
              <w:t>设备名称</w:t>
            </w:r>
          </w:p>
        </w:tc>
        <w:tc>
          <w:tcPr>
            <w:tcW w:w="1409" w:type="pct"/>
            <w:shd w:val="clear" w:color="auto" w:fill="auto"/>
            <w:vAlign w:val="center"/>
          </w:tcPr>
          <w:p w14:paraId="7C8999D6" w14:textId="77777777" w:rsidR="00EB6333" w:rsidRDefault="00BD3EB9">
            <w:pPr>
              <w:spacing w:line="240" w:lineRule="auto"/>
              <w:jc w:val="center"/>
              <w:rPr>
                <w:rFonts w:ascii="Calibri" w:hAnsi="Calibri" w:cs="Times New Roman"/>
              </w:rPr>
            </w:pPr>
            <w:r>
              <w:rPr>
                <w:rFonts w:ascii="Calibri" w:hAnsi="Calibri" w:cs="Times New Roman" w:hint="eastAsia"/>
              </w:rPr>
              <w:t>型号规格</w:t>
            </w:r>
          </w:p>
        </w:tc>
        <w:tc>
          <w:tcPr>
            <w:tcW w:w="1083" w:type="pct"/>
            <w:shd w:val="clear" w:color="auto" w:fill="auto"/>
            <w:vAlign w:val="center"/>
          </w:tcPr>
          <w:p w14:paraId="45DFB0AF" w14:textId="77777777" w:rsidR="00EB6333" w:rsidRDefault="00BD3EB9">
            <w:pPr>
              <w:spacing w:line="240" w:lineRule="auto"/>
              <w:jc w:val="center"/>
              <w:rPr>
                <w:rFonts w:ascii="Calibri" w:hAnsi="Calibri" w:cs="Times New Roman"/>
              </w:rPr>
            </w:pPr>
            <w:r>
              <w:rPr>
                <w:rFonts w:ascii="Calibri" w:hAnsi="Calibri" w:cs="Times New Roman" w:hint="eastAsia"/>
              </w:rPr>
              <w:t>备注</w:t>
            </w:r>
          </w:p>
        </w:tc>
      </w:tr>
      <w:tr w:rsidR="00EB6333" w14:paraId="12FE8C9C" w14:textId="77777777">
        <w:trPr>
          <w:jc w:val="center"/>
        </w:trPr>
        <w:tc>
          <w:tcPr>
            <w:tcW w:w="1178" w:type="pct"/>
            <w:shd w:val="clear" w:color="auto" w:fill="auto"/>
            <w:vAlign w:val="center"/>
          </w:tcPr>
          <w:p w14:paraId="1901F08B" w14:textId="77777777" w:rsidR="00EB6333" w:rsidRDefault="00EB6333">
            <w:pPr>
              <w:spacing w:line="240" w:lineRule="auto"/>
              <w:jc w:val="center"/>
              <w:rPr>
                <w:rFonts w:ascii="Calibri" w:hAnsi="Calibri" w:cs="Times New Roman"/>
              </w:rPr>
            </w:pPr>
          </w:p>
        </w:tc>
        <w:tc>
          <w:tcPr>
            <w:tcW w:w="1328" w:type="pct"/>
            <w:shd w:val="clear" w:color="auto" w:fill="auto"/>
            <w:vAlign w:val="center"/>
          </w:tcPr>
          <w:p w14:paraId="7A75B293" w14:textId="77777777" w:rsidR="00EB6333" w:rsidRDefault="00BD3EB9">
            <w:pPr>
              <w:spacing w:line="240" w:lineRule="auto"/>
              <w:jc w:val="center"/>
              <w:rPr>
                <w:rFonts w:ascii="Calibri" w:hAnsi="Calibri" w:cs="Times New Roman"/>
              </w:rPr>
            </w:pPr>
            <w:r>
              <w:rPr>
                <w:rFonts w:ascii="Calibri" w:hAnsi="Calibri" w:cs="Times New Roman" w:hint="eastAsia"/>
              </w:rPr>
              <w:t>MS-002</w:t>
            </w:r>
            <w:r>
              <w:rPr>
                <w:rFonts w:ascii="Calibri" w:hAnsi="Calibri" w:cs="Times New Roman" w:hint="eastAsia"/>
              </w:rPr>
              <w:t>导航台车</w:t>
            </w:r>
          </w:p>
        </w:tc>
        <w:tc>
          <w:tcPr>
            <w:tcW w:w="1409" w:type="pct"/>
            <w:shd w:val="clear" w:color="auto" w:fill="auto"/>
            <w:vAlign w:val="center"/>
          </w:tcPr>
          <w:p w14:paraId="1050A672" w14:textId="77777777" w:rsidR="00EB6333" w:rsidRPr="005D4279" w:rsidRDefault="00BD3EB9">
            <w:pPr>
              <w:spacing w:line="240" w:lineRule="auto"/>
              <w:jc w:val="center"/>
              <w:rPr>
                <w:rFonts w:ascii="Calibri" w:hAnsi="Calibri" w:cs="Times New Roman"/>
                <w:color w:val="FF0000"/>
                <w:rPrChange w:id="61" w:author="chenxia" w:date="2023-08-22T17:43:00Z">
                  <w:rPr>
                    <w:rFonts w:ascii="Calibri" w:hAnsi="Calibri" w:cs="Times New Roman"/>
                  </w:rPr>
                </w:rPrChange>
              </w:rPr>
            </w:pPr>
            <w:r w:rsidRPr="005D4279">
              <w:rPr>
                <w:rFonts w:ascii="Times New Roman" w:hAnsi="Times New Roman" w:cs="Times New Roman" w:hint="eastAsia"/>
                <w:color w:val="FF0000"/>
                <w:rPrChange w:id="62" w:author="chenxia" w:date="2023-08-22T17:43:00Z">
                  <w:rPr>
                    <w:rFonts w:ascii="Times New Roman" w:hAnsi="Times New Roman" w:cs="Times New Roman" w:hint="eastAsia"/>
                  </w:rPr>
                </w:rPrChange>
              </w:rPr>
              <w:t>MS-002-A</w:t>
            </w:r>
          </w:p>
        </w:tc>
        <w:tc>
          <w:tcPr>
            <w:tcW w:w="1083" w:type="pct"/>
            <w:shd w:val="clear" w:color="auto" w:fill="auto"/>
            <w:vAlign w:val="center"/>
          </w:tcPr>
          <w:p w14:paraId="010E0C67" w14:textId="77777777" w:rsidR="00EB6333" w:rsidRDefault="00EB6333">
            <w:pPr>
              <w:spacing w:line="240" w:lineRule="auto"/>
              <w:jc w:val="center"/>
              <w:rPr>
                <w:rFonts w:ascii="Times New Roman" w:hAnsi="Times New Roman" w:cs="Times New Roman"/>
              </w:rPr>
            </w:pPr>
          </w:p>
        </w:tc>
      </w:tr>
      <w:tr w:rsidR="00EB6333" w14:paraId="01065112" w14:textId="77777777">
        <w:trPr>
          <w:jc w:val="center"/>
        </w:trPr>
        <w:tc>
          <w:tcPr>
            <w:tcW w:w="1178" w:type="pct"/>
            <w:shd w:val="clear" w:color="auto" w:fill="auto"/>
            <w:vAlign w:val="center"/>
          </w:tcPr>
          <w:p w14:paraId="4A64F133" w14:textId="77777777" w:rsidR="00EB6333" w:rsidRDefault="00EB6333">
            <w:pPr>
              <w:spacing w:line="240" w:lineRule="auto"/>
              <w:jc w:val="center"/>
              <w:rPr>
                <w:rFonts w:ascii="Calibri" w:hAnsi="Calibri" w:cs="Times New Roman"/>
              </w:rPr>
            </w:pPr>
          </w:p>
        </w:tc>
        <w:tc>
          <w:tcPr>
            <w:tcW w:w="1328" w:type="pct"/>
            <w:shd w:val="clear" w:color="auto" w:fill="auto"/>
            <w:vAlign w:val="center"/>
          </w:tcPr>
          <w:p w14:paraId="1D85FD2B" w14:textId="77777777" w:rsidR="00EB6333" w:rsidRDefault="00BD3EB9">
            <w:pPr>
              <w:spacing w:line="240" w:lineRule="auto"/>
              <w:jc w:val="center"/>
              <w:rPr>
                <w:rFonts w:ascii="Times New Roman" w:hAnsi="Times New Roman" w:cs="Times New Roman"/>
              </w:rPr>
            </w:pPr>
            <w:r>
              <w:rPr>
                <w:rFonts w:ascii="Times New Roman" w:hAnsi="Times New Roman" w:cs="Times New Roman" w:hint="eastAsia"/>
              </w:rPr>
              <w:t>MS-002</w:t>
            </w:r>
            <w:r>
              <w:rPr>
                <w:rFonts w:ascii="Times New Roman" w:hAnsi="Times New Roman" w:cs="Times New Roman" w:hint="eastAsia"/>
              </w:rPr>
              <w:t>执行台车</w:t>
            </w:r>
          </w:p>
        </w:tc>
        <w:tc>
          <w:tcPr>
            <w:tcW w:w="1409" w:type="pct"/>
            <w:shd w:val="clear" w:color="auto" w:fill="auto"/>
            <w:vAlign w:val="center"/>
          </w:tcPr>
          <w:p w14:paraId="384E2F4A" w14:textId="77777777" w:rsidR="00EB6333" w:rsidRPr="005D4279" w:rsidRDefault="00BD3EB9">
            <w:pPr>
              <w:spacing w:line="240" w:lineRule="auto"/>
              <w:jc w:val="center"/>
              <w:rPr>
                <w:rFonts w:ascii="Times New Roman" w:hAnsi="Times New Roman" w:cs="Times New Roman"/>
                <w:color w:val="FF0000"/>
                <w:rPrChange w:id="63" w:author="chenxia" w:date="2023-08-22T17:43:00Z">
                  <w:rPr>
                    <w:rFonts w:ascii="Times New Roman" w:hAnsi="Times New Roman" w:cs="Times New Roman"/>
                  </w:rPr>
                </w:rPrChange>
              </w:rPr>
            </w:pPr>
            <w:r w:rsidRPr="005D4279">
              <w:rPr>
                <w:rFonts w:ascii="Times New Roman" w:hAnsi="Times New Roman" w:cs="Times New Roman" w:hint="eastAsia"/>
                <w:color w:val="FF0000"/>
                <w:rPrChange w:id="64" w:author="chenxia" w:date="2023-08-22T17:43:00Z">
                  <w:rPr>
                    <w:rFonts w:ascii="Times New Roman" w:hAnsi="Times New Roman" w:cs="Times New Roman" w:hint="eastAsia"/>
                  </w:rPr>
                </w:rPrChange>
              </w:rPr>
              <w:t>MS-002-B</w:t>
            </w:r>
          </w:p>
        </w:tc>
        <w:tc>
          <w:tcPr>
            <w:tcW w:w="1083" w:type="pct"/>
            <w:shd w:val="clear" w:color="auto" w:fill="auto"/>
            <w:vAlign w:val="center"/>
          </w:tcPr>
          <w:p w14:paraId="2A790D77" w14:textId="77777777" w:rsidR="00EB6333" w:rsidRDefault="00EB6333">
            <w:pPr>
              <w:spacing w:line="240" w:lineRule="auto"/>
              <w:jc w:val="center"/>
              <w:rPr>
                <w:rFonts w:ascii="Times New Roman" w:hAnsi="Times New Roman" w:cs="Times New Roman"/>
              </w:rPr>
            </w:pPr>
          </w:p>
        </w:tc>
      </w:tr>
      <w:tr w:rsidR="00EB6333" w14:paraId="686692A9" w14:textId="77777777">
        <w:trPr>
          <w:jc w:val="center"/>
        </w:trPr>
        <w:tc>
          <w:tcPr>
            <w:tcW w:w="1178" w:type="pct"/>
            <w:shd w:val="clear" w:color="auto" w:fill="auto"/>
            <w:vAlign w:val="center"/>
          </w:tcPr>
          <w:p w14:paraId="6A60D3E9" w14:textId="77777777" w:rsidR="00EB6333" w:rsidRDefault="00EB6333">
            <w:pPr>
              <w:spacing w:line="240" w:lineRule="auto"/>
              <w:jc w:val="center"/>
              <w:rPr>
                <w:rFonts w:ascii="Calibri" w:hAnsi="Calibri" w:cs="Times New Roman"/>
              </w:rPr>
            </w:pPr>
          </w:p>
        </w:tc>
        <w:tc>
          <w:tcPr>
            <w:tcW w:w="1328" w:type="pct"/>
            <w:shd w:val="clear" w:color="auto" w:fill="auto"/>
            <w:vAlign w:val="center"/>
          </w:tcPr>
          <w:p w14:paraId="1FAE9094" w14:textId="77777777" w:rsidR="00EB6333" w:rsidRDefault="00BD3EB9">
            <w:pPr>
              <w:spacing w:line="240" w:lineRule="auto"/>
              <w:jc w:val="center"/>
              <w:rPr>
                <w:rFonts w:ascii="Times New Roman" w:hAnsi="Times New Roman" w:cs="Times New Roman"/>
              </w:rPr>
            </w:pPr>
            <w:r>
              <w:rPr>
                <w:rFonts w:ascii="Times New Roman" w:hAnsi="Times New Roman" w:cs="Times New Roman" w:hint="eastAsia"/>
              </w:rPr>
              <w:t>MS-002</w:t>
            </w:r>
            <w:r>
              <w:rPr>
                <w:rFonts w:ascii="Times New Roman" w:hAnsi="Times New Roman" w:cs="Times New Roman" w:hint="eastAsia"/>
              </w:rPr>
              <w:t>操作台车</w:t>
            </w:r>
          </w:p>
        </w:tc>
        <w:tc>
          <w:tcPr>
            <w:tcW w:w="1409" w:type="pct"/>
            <w:shd w:val="clear" w:color="auto" w:fill="auto"/>
            <w:vAlign w:val="center"/>
          </w:tcPr>
          <w:p w14:paraId="06ED312C" w14:textId="77777777" w:rsidR="00EB6333" w:rsidRPr="005D4279" w:rsidRDefault="00BD3EB9">
            <w:pPr>
              <w:spacing w:line="240" w:lineRule="auto"/>
              <w:jc w:val="center"/>
              <w:rPr>
                <w:rFonts w:ascii="Times New Roman" w:hAnsi="Times New Roman" w:cs="Times New Roman"/>
                <w:color w:val="FF0000"/>
                <w:rPrChange w:id="65" w:author="chenxia" w:date="2023-08-22T17:43:00Z">
                  <w:rPr>
                    <w:rFonts w:ascii="Times New Roman" w:hAnsi="Times New Roman" w:cs="Times New Roman"/>
                  </w:rPr>
                </w:rPrChange>
              </w:rPr>
            </w:pPr>
            <w:r w:rsidRPr="005D4279">
              <w:rPr>
                <w:rFonts w:ascii="Times New Roman" w:hAnsi="Times New Roman" w:cs="Times New Roman" w:hint="eastAsia"/>
                <w:color w:val="FF0000"/>
                <w:rPrChange w:id="66" w:author="chenxia" w:date="2023-08-22T17:43:00Z">
                  <w:rPr>
                    <w:rFonts w:ascii="Times New Roman" w:hAnsi="Times New Roman" w:cs="Times New Roman" w:hint="eastAsia"/>
                  </w:rPr>
                </w:rPrChange>
              </w:rPr>
              <w:t>MS-002-C</w:t>
            </w:r>
          </w:p>
        </w:tc>
        <w:tc>
          <w:tcPr>
            <w:tcW w:w="1083" w:type="pct"/>
            <w:shd w:val="clear" w:color="auto" w:fill="auto"/>
            <w:vAlign w:val="center"/>
          </w:tcPr>
          <w:p w14:paraId="54840953" w14:textId="77777777" w:rsidR="00EB6333" w:rsidRDefault="00EB6333">
            <w:pPr>
              <w:spacing w:line="240" w:lineRule="auto"/>
              <w:jc w:val="center"/>
              <w:rPr>
                <w:rFonts w:ascii="Times New Roman" w:hAnsi="Times New Roman" w:cs="Times New Roman"/>
              </w:rPr>
            </w:pPr>
          </w:p>
        </w:tc>
      </w:tr>
    </w:tbl>
    <w:p w14:paraId="4215519C" w14:textId="77777777" w:rsidR="00EB6333" w:rsidRDefault="00EB6333">
      <w:pPr>
        <w:pStyle w:val="a0"/>
        <w:ind w:leftChars="0" w:left="0" w:right="1680"/>
      </w:pPr>
    </w:p>
    <w:p w14:paraId="46E89CF2" w14:textId="77777777" w:rsidR="00EB6333" w:rsidRDefault="00BD3EB9">
      <w:pPr>
        <w:pStyle w:val="2"/>
        <w:tabs>
          <w:tab w:val="left" w:pos="420"/>
        </w:tabs>
      </w:pPr>
      <w:bookmarkStart w:id="67" w:name="_Toc27341"/>
      <w:bookmarkStart w:id="68" w:name="_Toc10789"/>
      <w:bookmarkStart w:id="69" w:name="_Toc18418"/>
      <w:bookmarkStart w:id="70" w:name="_Toc28399"/>
      <w:bookmarkStart w:id="71" w:name="_Toc31328"/>
      <w:bookmarkStart w:id="72" w:name="_Toc11532"/>
      <w:bookmarkStart w:id="73" w:name="_Toc21937"/>
      <w:bookmarkStart w:id="74" w:name="_Toc140501433"/>
      <w:bookmarkStart w:id="75" w:name="_Toc27561"/>
      <w:r>
        <w:rPr>
          <w:rFonts w:hint="eastAsia"/>
        </w:rPr>
        <w:t>验证设备</w:t>
      </w:r>
      <w:r>
        <w:rPr>
          <w:rFonts w:hint="eastAsia"/>
        </w:rPr>
        <w:t>/</w:t>
      </w:r>
      <w:r>
        <w:rPr>
          <w:rFonts w:hint="eastAsia"/>
        </w:rPr>
        <w:t>工装</w:t>
      </w:r>
      <w:r>
        <w:rPr>
          <w:rFonts w:hint="eastAsia"/>
        </w:rPr>
        <w:t>/</w:t>
      </w:r>
      <w:r>
        <w:rPr>
          <w:rFonts w:hint="eastAsia"/>
        </w:rPr>
        <w:t>工具</w:t>
      </w:r>
      <w:bookmarkEnd w:id="67"/>
      <w:bookmarkEnd w:id="68"/>
      <w:bookmarkEnd w:id="69"/>
      <w:bookmarkEnd w:id="70"/>
      <w:bookmarkEnd w:id="71"/>
      <w:bookmarkEnd w:id="72"/>
      <w:bookmarkEnd w:id="73"/>
      <w:bookmarkEnd w:id="74"/>
    </w:p>
    <w:tbl>
      <w:tblPr>
        <w:tblW w:w="499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2"/>
        <w:gridCol w:w="2295"/>
        <w:gridCol w:w="2369"/>
        <w:gridCol w:w="1857"/>
      </w:tblGrid>
      <w:tr w:rsidR="00EB6333" w14:paraId="1B7A637A" w14:textId="77777777">
        <w:trPr>
          <w:jc w:val="center"/>
        </w:trPr>
        <w:tc>
          <w:tcPr>
            <w:tcW w:w="1992" w:type="dxa"/>
            <w:shd w:val="clear" w:color="auto" w:fill="auto"/>
            <w:vAlign w:val="center"/>
          </w:tcPr>
          <w:p w14:paraId="64D9D07F" w14:textId="77777777" w:rsidR="00EB6333" w:rsidRDefault="00BD3EB9">
            <w:pPr>
              <w:spacing w:line="240" w:lineRule="auto"/>
              <w:jc w:val="center"/>
              <w:rPr>
                <w:rFonts w:ascii="Calibri" w:hAnsi="Calibri" w:cs="Times New Roman"/>
              </w:rPr>
            </w:pPr>
            <w:r>
              <w:rPr>
                <w:rFonts w:ascii="Calibri" w:hAnsi="Calibri" w:cs="Times New Roman" w:hint="eastAsia"/>
              </w:rPr>
              <w:t>设备编号</w:t>
            </w:r>
          </w:p>
        </w:tc>
        <w:tc>
          <w:tcPr>
            <w:tcW w:w="2295" w:type="dxa"/>
            <w:shd w:val="clear" w:color="auto" w:fill="auto"/>
            <w:vAlign w:val="center"/>
          </w:tcPr>
          <w:p w14:paraId="13207726" w14:textId="77777777" w:rsidR="00EB6333" w:rsidRDefault="00BD3EB9">
            <w:pPr>
              <w:spacing w:line="240" w:lineRule="auto"/>
              <w:jc w:val="center"/>
              <w:rPr>
                <w:rFonts w:ascii="Calibri" w:hAnsi="Calibri" w:cs="Times New Roman"/>
              </w:rPr>
            </w:pPr>
            <w:r>
              <w:rPr>
                <w:rFonts w:ascii="Calibri" w:hAnsi="Calibri" w:cs="Times New Roman" w:hint="eastAsia"/>
              </w:rPr>
              <w:t>设备名称</w:t>
            </w:r>
          </w:p>
        </w:tc>
        <w:tc>
          <w:tcPr>
            <w:tcW w:w="2369" w:type="dxa"/>
            <w:shd w:val="clear" w:color="auto" w:fill="auto"/>
            <w:vAlign w:val="center"/>
          </w:tcPr>
          <w:p w14:paraId="5F87AC91" w14:textId="77777777" w:rsidR="00EB6333" w:rsidRDefault="00BD3EB9">
            <w:pPr>
              <w:spacing w:line="240" w:lineRule="auto"/>
              <w:jc w:val="center"/>
              <w:rPr>
                <w:rFonts w:ascii="Calibri" w:hAnsi="Calibri" w:cs="Times New Roman"/>
              </w:rPr>
            </w:pPr>
            <w:r>
              <w:rPr>
                <w:rFonts w:ascii="Calibri" w:hAnsi="Calibri" w:cs="Times New Roman" w:hint="eastAsia"/>
              </w:rPr>
              <w:t>型号规格</w:t>
            </w:r>
          </w:p>
        </w:tc>
        <w:tc>
          <w:tcPr>
            <w:tcW w:w="1857" w:type="dxa"/>
            <w:shd w:val="clear" w:color="auto" w:fill="auto"/>
            <w:vAlign w:val="center"/>
          </w:tcPr>
          <w:p w14:paraId="72F4269E" w14:textId="77777777" w:rsidR="00EB6333" w:rsidRDefault="00BD3EB9">
            <w:pPr>
              <w:spacing w:line="240" w:lineRule="auto"/>
              <w:jc w:val="center"/>
              <w:rPr>
                <w:rFonts w:ascii="Calibri" w:hAnsi="Calibri" w:cs="Times New Roman"/>
              </w:rPr>
            </w:pPr>
            <w:r>
              <w:rPr>
                <w:rFonts w:ascii="Calibri" w:hAnsi="Calibri" w:cs="Times New Roman" w:hint="eastAsia"/>
              </w:rPr>
              <w:t>备注</w:t>
            </w:r>
          </w:p>
        </w:tc>
      </w:tr>
      <w:tr w:rsidR="00EB6333" w14:paraId="53322A38" w14:textId="77777777">
        <w:trPr>
          <w:jc w:val="center"/>
        </w:trPr>
        <w:tc>
          <w:tcPr>
            <w:tcW w:w="1992" w:type="dxa"/>
            <w:shd w:val="clear" w:color="auto" w:fill="auto"/>
            <w:vAlign w:val="center"/>
          </w:tcPr>
          <w:p w14:paraId="4146FE56" w14:textId="77777777" w:rsidR="00EB6333" w:rsidRDefault="00BD3EB9">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5B97F9DD" w14:textId="77777777" w:rsidR="00EB6333" w:rsidRDefault="00BD3EB9">
            <w:pPr>
              <w:spacing w:line="240" w:lineRule="auto"/>
              <w:jc w:val="center"/>
              <w:rPr>
                <w:rFonts w:ascii="Calibri" w:hAnsi="Calibri" w:cs="Times New Roman"/>
              </w:rPr>
            </w:pPr>
            <w:r>
              <w:rPr>
                <w:rFonts w:ascii="Calibri" w:hAnsi="Calibri" w:cs="Times New Roman" w:hint="eastAsia"/>
              </w:rPr>
              <w:t>推拉力计</w:t>
            </w:r>
          </w:p>
        </w:tc>
        <w:tc>
          <w:tcPr>
            <w:tcW w:w="2369" w:type="dxa"/>
            <w:shd w:val="clear" w:color="auto" w:fill="auto"/>
            <w:vAlign w:val="center"/>
          </w:tcPr>
          <w:p w14:paraId="70597E35" w14:textId="77777777" w:rsidR="00EB6333" w:rsidRDefault="00EB6333">
            <w:pPr>
              <w:spacing w:line="240" w:lineRule="auto"/>
              <w:jc w:val="center"/>
              <w:rPr>
                <w:rFonts w:ascii="Calibri" w:hAnsi="Calibri" w:cs="Times New Roman"/>
              </w:rPr>
            </w:pPr>
          </w:p>
        </w:tc>
        <w:tc>
          <w:tcPr>
            <w:tcW w:w="1857" w:type="dxa"/>
            <w:shd w:val="clear" w:color="auto" w:fill="auto"/>
            <w:vAlign w:val="center"/>
          </w:tcPr>
          <w:p w14:paraId="344B98D0" w14:textId="77777777" w:rsidR="00EB6333" w:rsidRDefault="00EB6333">
            <w:pPr>
              <w:spacing w:line="240" w:lineRule="auto"/>
              <w:jc w:val="center"/>
              <w:rPr>
                <w:rFonts w:ascii="Calibri" w:hAnsi="Calibri" w:cs="Times New Roman"/>
              </w:rPr>
            </w:pPr>
          </w:p>
        </w:tc>
      </w:tr>
      <w:tr w:rsidR="00EB6333" w14:paraId="44B58950" w14:textId="77777777">
        <w:trPr>
          <w:jc w:val="center"/>
        </w:trPr>
        <w:tc>
          <w:tcPr>
            <w:tcW w:w="1992" w:type="dxa"/>
            <w:shd w:val="clear" w:color="auto" w:fill="auto"/>
            <w:vAlign w:val="center"/>
          </w:tcPr>
          <w:p w14:paraId="468A8B32" w14:textId="77777777" w:rsidR="00EB6333" w:rsidRDefault="00BD3EB9">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4C0AE9BC" w14:textId="77777777" w:rsidR="00EB6333" w:rsidRDefault="00BD3EB9">
            <w:pPr>
              <w:spacing w:line="240" w:lineRule="auto"/>
              <w:jc w:val="center"/>
              <w:rPr>
                <w:rFonts w:ascii="Calibri" w:hAnsi="Calibri" w:cs="Times New Roman"/>
              </w:rPr>
            </w:pPr>
            <w:r>
              <w:rPr>
                <w:rFonts w:ascii="Calibri" w:hAnsi="Calibri" w:cs="Times New Roman" w:hint="eastAsia"/>
              </w:rPr>
              <w:t>1</w:t>
            </w:r>
            <w:r>
              <w:rPr>
                <w:rFonts w:ascii="Calibri" w:hAnsi="Calibri" w:cs="Times New Roman"/>
              </w:rPr>
              <w:t>0</w:t>
            </w:r>
            <w:r>
              <w:rPr>
                <w:rFonts w:ascii="Calibri" w:hAnsi="Calibri" w:cs="Times New Roman" w:hint="eastAsia"/>
              </w:rPr>
              <w:t>°斜坡</w:t>
            </w:r>
          </w:p>
        </w:tc>
        <w:tc>
          <w:tcPr>
            <w:tcW w:w="2369" w:type="dxa"/>
            <w:shd w:val="clear" w:color="auto" w:fill="auto"/>
            <w:vAlign w:val="center"/>
          </w:tcPr>
          <w:p w14:paraId="59B5B2B4" w14:textId="77777777" w:rsidR="00EB6333" w:rsidRDefault="00EB6333">
            <w:pPr>
              <w:spacing w:line="240" w:lineRule="auto"/>
              <w:jc w:val="center"/>
              <w:rPr>
                <w:rFonts w:ascii="Calibri" w:hAnsi="Calibri" w:cs="Times New Roman"/>
              </w:rPr>
            </w:pPr>
          </w:p>
        </w:tc>
        <w:tc>
          <w:tcPr>
            <w:tcW w:w="1857" w:type="dxa"/>
            <w:shd w:val="clear" w:color="auto" w:fill="auto"/>
            <w:vAlign w:val="center"/>
          </w:tcPr>
          <w:p w14:paraId="2A958254" w14:textId="77777777" w:rsidR="00EB6333" w:rsidRDefault="00EB6333">
            <w:pPr>
              <w:spacing w:line="240" w:lineRule="auto"/>
              <w:jc w:val="center"/>
              <w:rPr>
                <w:rFonts w:ascii="Calibri" w:hAnsi="Calibri" w:cs="Times New Roman"/>
              </w:rPr>
            </w:pPr>
          </w:p>
        </w:tc>
      </w:tr>
      <w:tr w:rsidR="00EB6333" w14:paraId="0F563D83" w14:textId="77777777">
        <w:trPr>
          <w:jc w:val="center"/>
        </w:trPr>
        <w:tc>
          <w:tcPr>
            <w:tcW w:w="1992" w:type="dxa"/>
            <w:shd w:val="clear" w:color="auto" w:fill="auto"/>
            <w:vAlign w:val="center"/>
          </w:tcPr>
          <w:p w14:paraId="03618FC4" w14:textId="77777777" w:rsidR="00EB6333" w:rsidRDefault="00BD3EB9">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50D5138A" w14:textId="77777777" w:rsidR="00EB6333" w:rsidRDefault="00BD3EB9">
            <w:pPr>
              <w:spacing w:line="240" w:lineRule="auto"/>
              <w:jc w:val="center"/>
              <w:rPr>
                <w:rFonts w:ascii="Calibri" w:hAnsi="Calibri" w:cs="Times New Roman"/>
              </w:rPr>
            </w:pPr>
            <w:r>
              <w:rPr>
                <w:rFonts w:ascii="Calibri" w:hAnsi="Calibri" w:cs="Times New Roman" w:hint="eastAsia"/>
              </w:rPr>
              <w:t>5</w:t>
            </w:r>
            <w:r>
              <w:rPr>
                <w:rFonts w:ascii="Calibri" w:hAnsi="Calibri" w:cs="Times New Roman" w:hint="eastAsia"/>
              </w:rPr>
              <w:t>°斜坡</w:t>
            </w:r>
          </w:p>
        </w:tc>
        <w:tc>
          <w:tcPr>
            <w:tcW w:w="2369" w:type="dxa"/>
            <w:shd w:val="clear" w:color="auto" w:fill="auto"/>
            <w:vAlign w:val="center"/>
          </w:tcPr>
          <w:p w14:paraId="195B7DF6" w14:textId="77777777" w:rsidR="00EB6333" w:rsidRDefault="00EB6333">
            <w:pPr>
              <w:spacing w:line="240" w:lineRule="auto"/>
              <w:jc w:val="center"/>
              <w:rPr>
                <w:rFonts w:ascii="Calibri" w:hAnsi="Calibri" w:cs="Times New Roman"/>
              </w:rPr>
            </w:pPr>
          </w:p>
        </w:tc>
        <w:tc>
          <w:tcPr>
            <w:tcW w:w="1857" w:type="dxa"/>
            <w:shd w:val="clear" w:color="auto" w:fill="auto"/>
            <w:vAlign w:val="center"/>
          </w:tcPr>
          <w:p w14:paraId="65FBFE43" w14:textId="77777777" w:rsidR="00EB6333" w:rsidRDefault="00EB6333">
            <w:pPr>
              <w:spacing w:line="240" w:lineRule="auto"/>
              <w:jc w:val="center"/>
              <w:rPr>
                <w:rFonts w:ascii="Calibri" w:hAnsi="Calibri" w:cs="Times New Roman"/>
              </w:rPr>
            </w:pPr>
          </w:p>
        </w:tc>
      </w:tr>
      <w:tr w:rsidR="00EB6333" w14:paraId="15B78137" w14:textId="77777777">
        <w:trPr>
          <w:jc w:val="center"/>
        </w:trPr>
        <w:tc>
          <w:tcPr>
            <w:tcW w:w="1992" w:type="dxa"/>
            <w:shd w:val="clear" w:color="auto" w:fill="auto"/>
            <w:vAlign w:val="center"/>
          </w:tcPr>
          <w:p w14:paraId="7A829703" w14:textId="77777777" w:rsidR="00EB6333" w:rsidRDefault="00BD3EB9">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7EE858C7" w14:textId="77777777" w:rsidR="00EB6333" w:rsidRDefault="00BD3EB9">
            <w:pPr>
              <w:spacing w:line="240" w:lineRule="auto"/>
              <w:jc w:val="center"/>
              <w:rPr>
                <w:rFonts w:ascii="Calibri" w:hAnsi="Calibri" w:cs="Times New Roman"/>
              </w:rPr>
            </w:pPr>
            <w:r>
              <w:rPr>
                <w:rFonts w:ascii="Calibri" w:hAnsi="Calibri" w:cs="Times New Roman" w:hint="eastAsia"/>
              </w:rPr>
              <w:t>卷尺</w:t>
            </w:r>
          </w:p>
        </w:tc>
        <w:tc>
          <w:tcPr>
            <w:tcW w:w="2369" w:type="dxa"/>
            <w:shd w:val="clear" w:color="auto" w:fill="auto"/>
            <w:vAlign w:val="center"/>
          </w:tcPr>
          <w:p w14:paraId="32A2D2E3" w14:textId="77777777" w:rsidR="00EB6333" w:rsidRDefault="00EB6333">
            <w:pPr>
              <w:spacing w:line="240" w:lineRule="auto"/>
              <w:jc w:val="center"/>
              <w:rPr>
                <w:rFonts w:ascii="Calibri" w:hAnsi="Calibri" w:cs="Times New Roman"/>
              </w:rPr>
            </w:pPr>
          </w:p>
        </w:tc>
        <w:tc>
          <w:tcPr>
            <w:tcW w:w="1857" w:type="dxa"/>
            <w:shd w:val="clear" w:color="auto" w:fill="auto"/>
            <w:vAlign w:val="center"/>
          </w:tcPr>
          <w:p w14:paraId="2B812D67" w14:textId="77777777" w:rsidR="00EB6333" w:rsidRDefault="00EB6333">
            <w:pPr>
              <w:spacing w:line="240" w:lineRule="auto"/>
              <w:jc w:val="center"/>
              <w:rPr>
                <w:rFonts w:ascii="Calibri" w:hAnsi="Calibri" w:cs="Times New Roman"/>
              </w:rPr>
            </w:pPr>
          </w:p>
        </w:tc>
      </w:tr>
      <w:tr w:rsidR="00EB6333" w14:paraId="2638625E" w14:textId="77777777">
        <w:trPr>
          <w:jc w:val="center"/>
        </w:trPr>
        <w:tc>
          <w:tcPr>
            <w:tcW w:w="1992" w:type="dxa"/>
            <w:shd w:val="clear" w:color="auto" w:fill="auto"/>
            <w:vAlign w:val="center"/>
          </w:tcPr>
          <w:p w14:paraId="3BE4E8AF" w14:textId="77777777" w:rsidR="00EB6333" w:rsidRDefault="00BD3EB9">
            <w:pPr>
              <w:spacing w:line="240" w:lineRule="auto"/>
              <w:jc w:val="center"/>
              <w:rPr>
                <w:rFonts w:ascii="Calibri" w:hAnsi="Calibri" w:cs="Times New Roman"/>
              </w:rPr>
            </w:pPr>
            <w:r>
              <w:rPr>
                <w:rFonts w:ascii="Calibri" w:hAnsi="Calibri" w:cs="Times New Roman" w:hint="eastAsia"/>
              </w:rPr>
              <w:t>/</w:t>
            </w:r>
          </w:p>
        </w:tc>
        <w:tc>
          <w:tcPr>
            <w:tcW w:w="2295" w:type="dxa"/>
            <w:shd w:val="clear" w:color="auto" w:fill="auto"/>
            <w:vAlign w:val="center"/>
          </w:tcPr>
          <w:p w14:paraId="57BF42E9" w14:textId="77777777" w:rsidR="00EB6333" w:rsidRDefault="00BD3EB9">
            <w:pPr>
              <w:spacing w:line="240" w:lineRule="auto"/>
              <w:jc w:val="center"/>
              <w:rPr>
                <w:rFonts w:ascii="Calibri" w:hAnsi="Calibri" w:cs="Times New Roman"/>
              </w:rPr>
            </w:pPr>
            <w:r>
              <w:rPr>
                <w:rFonts w:ascii="Calibri" w:hAnsi="Calibri" w:cs="Times New Roman" w:hint="eastAsia"/>
              </w:rPr>
              <w:t>标签纸</w:t>
            </w:r>
          </w:p>
        </w:tc>
        <w:tc>
          <w:tcPr>
            <w:tcW w:w="2369" w:type="dxa"/>
            <w:shd w:val="clear" w:color="auto" w:fill="auto"/>
            <w:vAlign w:val="center"/>
          </w:tcPr>
          <w:p w14:paraId="5F76CD78" w14:textId="77777777" w:rsidR="00EB6333" w:rsidRDefault="00EB6333">
            <w:pPr>
              <w:spacing w:line="240" w:lineRule="auto"/>
              <w:jc w:val="center"/>
              <w:rPr>
                <w:rFonts w:ascii="Calibri" w:hAnsi="Calibri" w:cs="Times New Roman"/>
              </w:rPr>
            </w:pPr>
          </w:p>
        </w:tc>
        <w:tc>
          <w:tcPr>
            <w:tcW w:w="1857" w:type="dxa"/>
            <w:shd w:val="clear" w:color="auto" w:fill="auto"/>
            <w:vAlign w:val="center"/>
          </w:tcPr>
          <w:p w14:paraId="6BB552DA" w14:textId="77777777" w:rsidR="00EB6333" w:rsidRDefault="00EB6333">
            <w:pPr>
              <w:spacing w:line="240" w:lineRule="auto"/>
              <w:jc w:val="center"/>
              <w:rPr>
                <w:rFonts w:ascii="Calibri" w:hAnsi="Calibri" w:cs="Times New Roman"/>
              </w:rPr>
            </w:pPr>
          </w:p>
        </w:tc>
      </w:tr>
    </w:tbl>
    <w:p w14:paraId="5C227CA6" w14:textId="77777777" w:rsidR="00EB6333" w:rsidRDefault="00BD3EB9">
      <w:pPr>
        <w:pStyle w:val="2"/>
        <w:tabs>
          <w:tab w:val="left" w:pos="420"/>
        </w:tabs>
      </w:pPr>
      <w:bookmarkStart w:id="76" w:name="_Toc140501434"/>
      <w:bookmarkStart w:id="77" w:name="_Toc2111"/>
      <w:bookmarkStart w:id="78" w:name="_Toc27278"/>
      <w:bookmarkStart w:id="79" w:name="_Toc26207"/>
      <w:bookmarkStart w:id="80" w:name="_Toc16357"/>
      <w:bookmarkStart w:id="81" w:name="_Toc15049"/>
      <w:bookmarkStart w:id="82" w:name="_Toc4741"/>
      <w:bookmarkStart w:id="83" w:name="_Toc3324"/>
      <w:bookmarkStart w:id="84" w:name="_Toc29383"/>
      <w:bookmarkEnd w:id="75"/>
      <w:r>
        <w:rPr>
          <w:rFonts w:hint="eastAsia"/>
        </w:rPr>
        <w:t>验证地点</w:t>
      </w:r>
      <w:bookmarkEnd w:id="76"/>
    </w:p>
    <w:p w14:paraId="3214D79A" w14:textId="77777777" w:rsidR="00EB6333" w:rsidRDefault="00BD3EB9">
      <w:pPr>
        <w:ind w:firstLine="560"/>
        <w:rPr>
          <w:szCs w:val="22"/>
        </w:rPr>
      </w:pPr>
      <w:r>
        <w:rPr>
          <w:rFonts w:hint="eastAsia"/>
          <w:color w:val="FF0000"/>
          <w:szCs w:val="22"/>
        </w:rPr>
        <w:t>公司实验室。</w:t>
      </w:r>
    </w:p>
    <w:p w14:paraId="64A00CFA" w14:textId="77777777" w:rsidR="00EB6333" w:rsidRDefault="00BD3EB9">
      <w:pPr>
        <w:pStyle w:val="2"/>
        <w:tabs>
          <w:tab w:val="left" w:pos="420"/>
        </w:tabs>
      </w:pPr>
      <w:bookmarkStart w:id="85" w:name="_Toc140501435"/>
      <w:r>
        <w:rPr>
          <w:rFonts w:hint="eastAsia"/>
        </w:rPr>
        <w:t>验证时间</w:t>
      </w:r>
      <w:bookmarkEnd w:id="77"/>
      <w:bookmarkEnd w:id="78"/>
      <w:bookmarkEnd w:id="79"/>
      <w:bookmarkEnd w:id="80"/>
      <w:bookmarkEnd w:id="81"/>
      <w:bookmarkEnd w:id="82"/>
      <w:bookmarkEnd w:id="83"/>
      <w:bookmarkEnd w:id="84"/>
      <w:bookmarkEnd w:id="85"/>
    </w:p>
    <w:p w14:paraId="6B1ED172" w14:textId="77777777" w:rsidR="00EB6333" w:rsidRDefault="00BD3EB9">
      <w:pPr>
        <w:ind w:firstLine="560"/>
        <w:rPr>
          <w:szCs w:val="22"/>
        </w:rPr>
      </w:pPr>
      <w:r>
        <w:rPr>
          <w:rFonts w:hint="eastAsia"/>
          <w:color w:val="FF0000"/>
          <w:szCs w:val="22"/>
        </w:rPr>
        <w:t>2022.xx~2023.xx</w:t>
      </w:r>
    </w:p>
    <w:p w14:paraId="18560192" w14:textId="77777777" w:rsidR="00EB6333" w:rsidRDefault="00BD3EB9">
      <w:pPr>
        <w:pStyle w:val="2"/>
        <w:tabs>
          <w:tab w:val="left" w:pos="420"/>
        </w:tabs>
      </w:pPr>
      <w:bookmarkStart w:id="86" w:name="_Toc140501436"/>
      <w:bookmarkStart w:id="87" w:name="_Toc1754"/>
      <w:bookmarkStart w:id="88" w:name="_Toc31455"/>
      <w:bookmarkStart w:id="89" w:name="_Toc29300"/>
      <w:bookmarkStart w:id="90" w:name="_Toc11888"/>
      <w:bookmarkStart w:id="91" w:name="_Toc9414"/>
      <w:bookmarkStart w:id="92" w:name="_Toc15326"/>
      <w:bookmarkStart w:id="93" w:name="_Toc9164"/>
      <w:bookmarkStart w:id="94" w:name="_Toc32107"/>
      <w:bookmarkStart w:id="95" w:name="_Toc602"/>
      <w:r>
        <w:rPr>
          <w:rFonts w:hint="eastAsia"/>
        </w:rPr>
        <w:t>验证环境</w:t>
      </w:r>
      <w:bookmarkEnd w:id="86"/>
    </w:p>
    <w:p w14:paraId="6AF4BA82" w14:textId="77777777" w:rsidR="005D4279" w:rsidRDefault="005D4279" w:rsidP="005D4279">
      <w:pPr>
        <w:ind w:firstLine="560"/>
        <w:rPr>
          <w:ins w:id="96" w:author="chenxia" w:date="2023-08-22T17:43:00Z"/>
          <w:rFonts w:ascii="Calibri" w:hAnsi="Calibri" w:cs="Times New Roman"/>
        </w:rPr>
        <w:pPrChange w:id="97" w:author="chenxia" w:date="2023-08-22T17:43:00Z">
          <w:pPr/>
        </w:pPrChange>
      </w:pPr>
      <w:ins w:id="98" w:author="chenxia" w:date="2023-08-22T17:43:00Z">
        <w:r>
          <w:rPr>
            <w:rFonts w:ascii="宋体" w:hAnsi="宋体" w:hint="eastAsia"/>
          </w:rPr>
          <w:t>环境温度：10℃～30℃；</w:t>
        </w:r>
      </w:ins>
    </w:p>
    <w:p w14:paraId="3686FAF5" w14:textId="1B3780BF" w:rsidR="00EB6333" w:rsidDel="005D4279" w:rsidRDefault="005D4279" w:rsidP="005D4279">
      <w:pPr>
        <w:ind w:left="420" w:firstLine="140"/>
        <w:rPr>
          <w:del w:id="99" w:author="chenxia" w:date="2023-08-22T17:43:00Z"/>
          <w:rFonts w:ascii="Calibri" w:hAnsi="Calibri" w:cs="Times New Roman"/>
        </w:rPr>
        <w:pPrChange w:id="100" w:author="chenxia" w:date="2023-08-22T17:43:00Z">
          <w:pPr>
            <w:ind w:firstLine="560"/>
          </w:pPr>
        </w:pPrChange>
      </w:pPr>
      <w:ins w:id="101" w:author="chenxia" w:date="2023-08-22T17:43:00Z">
        <w:r>
          <w:rPr>
            <w:rFonts w:ascii="宋体" w:hAnsi="宋体" w:hint="eastAsia"/>
          </w:rPr>
          <w:t>相对湿度：≤</w:t>
        </w:r>
        <w:r>
          <w:rPr>
            <w:rFonts w:cs="Calibri" w:hint="eastAsia"/>
          </w:rPr>
          <w:t>70%</w:t>
        </w:r>
        <w:r>
          <w:rPr>
            <w:rFonts w:ascii="Calibri" w:hAnsi="Calibri" w:cs="Times New Roman" w:hint="eastAsia"/>
          </w:rPr>
          <w:t>；</w:t>
        </w:r>
      </w:ins>
      <w:del w:id="102" w:author="chenxia" w:date="2023-08-22T17:43:00Z">
        <w:r w:rsidR="00BD3EB9" w:rsidDel="005D4279">
          <w:rPr>
            <w:rFonts w:ascii="宋体" w:hAnsi="宋体" w:hint="eastAsia"/>
          </w:rPr>
          <w:delText>环境温度：</w:delText>
        </w:r>
        <w:r w:rsidR="00BD3EB9" w:rsidDel="005D4279">
          <w:rPr>
            <w:rFonts w:cs="Calibri" w:hint="eastAsia"/>
          </w:rPr>
          <w:delText>5</w:delText>
        </w:r>
        <w:r w:rsidR="00BD3EB9" w:rsidDel="005D4279">
          <w:rPr>
            <w:rFonts w:ascii="宋体" w:hAnsi="宋体" w:hint="eastAsia"/>
          </w:rPr>
          <w:delText>℃～</w:delText>
        </w:r>
        <w:r w:rsidR="00BD3EB9" w:rsidDel="005D4279">
          <w:rPr>
            <w:rFonts w:cs="Calibri" w:hint="eastAsia"/>
          </w:rPr>
          <w:delText>40</w:delText>
        </w:r>
        <w:r w:rsidR="00BD3EB9" w:rsidDel="005D4279">
          <w:rPr>
            <w:rFonts w:ascii="宋体" w:hAnsi="宋体" w:hint="eastAsia"/>
          </w:rPr>
          <w:delText>℃；</w:delText>
        </w:r>
      </w:del>
    </w:p>
    <w:p w14:paraId="73565654" w14:textId="0AE7612E" w:rsidR="00EB6333" w:rsidRDefault="00BD3EB9" w:rsidP="005D4279">
      <w:pPr>
        <w:ind w:left="420" w:firstLine="140"/>
        <w:pPrChange w:id="103" w:author="chenxia" w:date="2023-08-22T17:43:00Z">
          <w:pPr>
            <w:ind w:firstLine="560"/>
          </w:pPr>
        </w:pPrChange>
      </w:pPr>
      <w:del w:id="104" w:author="chenxia" w:date="2023-08-22T17:43:00Z">
        <w:r w:rsidDel="005D4279">
          <w:rPr>
            <w:rFonts w:ascii="宋体" w:hAnsi="宋体" w:hint="eastAsia"/>
          </w:rPr>
          <w:delText>相对湿度：</w:delText>
        </w:r>
        <w:r w:rsidDel="005D4279">
          <w:rPr>
            <w:rFonts w:cs="Calibri" w:hint="eastAsia"/>
          </w:rPr>
          <w:delText>30%</w:delText>
        </w:r>
        <w:r w:rsidDel="005D4279">
          <w:rPr>
            <w:rFonts w:ascii="宋体" w:hAnsi="宋体" w:hint="eastAsia"/>
          </w:rPr>
          <w:delText>～</w:delText>
        </w:r>
        <w:r w:rsidDel="005D4279">
          <w:rPr>
            <w:rFonts w:cs="Calibri" w:hint="eastAsia"/>
          </w:rPr>
          <w:delText>85%</w:delText>
        </w:r>
        <w:r w:rsidDel="005D4279">
          <w:rPr>
            <w:rFonts w:ascii="宋体" w:hAnsi="宋体" w:hint="eastAsia"/>
          </w:rPr>
          <w:delText>；</w:delText>
        </w:r>
      </w:del>
    </w:p>
    <w:p w14:paraId="523ABFBD" w14:textId="00C55FAF" w:rsidR="00EB6333" w:rsidDel="005D4279" w:rsidRDefault="00BD3EB9">
      <w:pPr>
        <w:ind w:firstLine="560"/>
        <w:rPr>
          <w:del w:id="105" w:author="chenxia" w:date="2023-08-22T17:43:00Z"/>
        </w:rPr>
      </w:pPr>
      <w:del w:id="106" w:author="chenxia" w:date="2023-08-22T17:43:00Z">
        <w:r w:rsidDel="005D4279">
          <w:rPr>
            <w:rFonts w:ascii="宋体" w:hAnsi="宋体" w:hint="eastAsia"/>
          </w:rPr>
          <w:delText>大气压强：</w:delText>
        </w:r>
        <w:r w:rsidDel="005D4279">
          <w:rPr>
            <w:rFonts w:cs="Calibri" w:hint="eastAsia"/>
          </w:rPr>
          <w:delText>860hPa</w:delText>
        </w:r>
        <w:r w:rsidDel="005D4279">
          <w:rPr>
            <w:rFonts w:ascii="宋体" w:hAnsi="宋体" w:hint="eastAsia"/>
          </w:rPr>
          <w:delText>～</w:delText>
        </w:r>
        <w:r w:rsidDel="005D4279">
          <w:rPr>
            <w:rFonts w:cs="Calibri" w:hint="eastAsia"/>
          </w:rPr>
          <w:delText>1060hPa</w:delText>
        </w:r>
        <w:r w:rsidDel="005D4279">
          <w:rPr>
            <w:rFonts w:ascii="宋体" w:hAnsi="宋体" w:hint="eastAsia"/>
          </w:rPr>
          <w:delText>；</w:delText>
        </w:r>
      </w:del>
    </w:p>
    <w:p w14:paraId="32DA8CCE" w14:textId="77777777" w:rsidR="00EB6333" w:rsidRDefault="00BD3EB9">
      <w:pPr>
        <w:pStyle w:val="2"/>
        <w:tabs>
          <w:tab w:val="left" w:pos="420"/>
        </w:tabs>
        <w:rPr>
          <w:color w:val="000000" w:themeColor="text1"/>
        </w:rPr>
      </w:pPr>
      <w:bookmarkStart w:id="107" w:name="_Toc140501437"/>
      <w:r>
        <w:rPr>
          <w:rFonts w:hint="eastAsia"/>
          <w:color w:val="000000" w:themeColor="text1"/>
        </w:rPr>
        <w:t>验证小组</w:t>
      </w:r>
      <w:bookmarkEnd w:id="87"/>
      <w:bookmarkEnd w:id="88"/>
      <w:bookmarkEnd w:id="89"/>
      <w:bookmarkEnd w:id="90"/>
      <w:bookmarkEnd w:id="91"/>
      <w:bookmarkEnd w:id="92"/>
      <w:bookmarkEnd w:id="93"/>
      <w:bookmarkEnd w:id="94"/>
      <w:bookmarkEnd w:id="95"/>
      <w:bookmarkEnd w:id="107"/>
    </w:p>
    <w:tbl>
      <w:tblPr>
        <w:tblStyle w:val="a9"/>
        <w:tblW w:w="4998" w:type="pct"/>
        <w:tblLook w:val="04A0" w:firstRow="1" w:lastRow="0" w:firstColumn="1" w:lastColumn="0" w:noHBand="0" w:noVBand="1"/>
      </w:tblPr>
      <w:tblGrid>
        <w:gridCol w:w="713"/>
        <w:gridCol w:w="2218"/>
        <w:gridCol w:w="1749"/>
        <w:gridCol w:w="3833"/>
      </w:tblGrid>
      <w:tr w:rsidR="00EB6333" w14:paraId="4DB365DF" w14:textId="77777777">
        <w:tc>
          <w:tcPr>
            <w:tcW w:w="418" w:type="pct"/>
            <w:vAlign w:val="center"/>
          </w:tcPr>
          <w:p w14:paraId="055877D5" w14:textId="77777777" w:rsidR="00EB6333" w:rsidRDefault="00BD3EB9">
            <w:pPr>
              <w:jc w:val="center"/>
              <w:rPr>
                <w:rFonts w:ascii="Times New Roman" w:hAnsi="Times New Roman" w:cs="Times New Roman"/>
              </w:rPr>
            </w:pPr>
            <w:r>
              <w:rPr>
                <w:rFonts w:ascii="Times New Roman" w:hAnsi="Times New Roman" w:cs="Times New Roman" w:hint="eastAsia"/>
              </w:rPr>
              <w:t>序号</w:t>
            </w:r>
          </w:p>
        </w:tc>
        <w:tc>
          <w:tcPr>
            <w:tcW w:w="1303" w:type="pct"/>
            <w:vAlign w:val="center"/>
          </w:tcPr>
          <w:p w14:paraId="2DF9D450" w14:textId="77777777" w:rsidR="00EB6333" w:rsidRDefault="00BD3EB9">
            <w:pPr>
              <w:jc w:val="center"/>
              <w:rPr>
                <w:rFonts w:ascii="Times New Roman" w:hAnsi="Times New Roman" w:cs="Times New Roman"/>
              </w:rPr>
            </w:pPr>
            <w:r>
              <w:rPr>
                <w:rFonts w:ascii="Times New Roman" w:hAnsi="Times New Roman" w:cs="Times New Roman" w:hint="eastAsia"/>
              </w:rPr>
              <w:t>岗位</w:t>
            </w:r>
          </w:p>
        </w:tc>
        <w:tc>
          <w:tcPr>
            <w:tcW w:w="1027" w:type="pct"/>
            <w:vAlign w:val="center"/>
          </w:tcPr>
          <w:p w14:paraId="6452C1CC" w14:textId="5D79FDC3" w:rsidR="00EB6333" w:rsidRDefault="00BD3EB9">
            <w:pPr>
              <w:jc w:val="center"/>
              <w:rPr>
                <w:rFonts w:ascii="Times New Roman" w:hAnsi="Times New Roman" w:cs="Times New Roman"/>
              </w:rPr>
            </w:pPr>
            <w:del w:id="108" w:author="chenxia" w:date="2023-08-22T17:44:00Z">
              <w:r w:rsidDel="005D4279">
                <w:rPr>
                  <w:rFonts w:ascii="Times New Roman" w:hAnsi="Times New Roman" w:cs="Times New Roman" w:hint="eastAsia"/>
                </w:rPr>
                <w:delText>人数</w:delText>
              </w:r>
            </w:del>
            <w:ins w:id="109" w:author="chenxia" w:date="2023-08-22T17:44:00Z">
              <w:r w:rsidR="005D4279">
                <w:rPr>
                  <w:rFonts w:ascii="Times New Roman" w:hAnsi="Times New Roman" w:cs="Times New Roman" w:hint="eastAsia"/>
                </w:rPr>
                <w:t>验证人员</w:t>
              </w:r>
            </w:ins>
          </w:p>
        </w:tc>
        <w:tc>
          <w:tcPr>
            <w:tcW w:w="2251" w:type="pct"/>
            <w:vAlign w:val="center"/>
          </w:tcPr>
          <w:p w14:paraId="55E1ACEA" w14:textId="77777777" w:rsidR="00EB6333" w:rsidRDefault="00BD3EB9">
            <w:pPr>
              <w:jc w:val="center"/>
              <w:rPr>
                <w:rFonts w:ascii="Times New Roman" w:hAnsi="Times New Roman" w:cs="Times New Roman"/>
              </w:rPr>
            </w:pPr>
            <w:r>
              <w:rPr>
                <w:rFonts w:ascii="Times New Roman" w:hAnsi="Times New Roman" w:cs="Times New Roman" w:hint="eastAsia"/>
              </w:rPr>
              <w:t>职责</w:t>
            </w:r>
          </w:p>
        </w:tc>
      </w:tr>
      <w:tr w:rsidR="00EB6333" w14:paraId="5F46221D" w14:textId="77777777">
        <w:tc>
          <w:tcPr>
            <w:tcW w:w="418" w:type="pct"/>
            <w:vAlign w:val="center"/>
          </w:tcPr>
          <w:p w14:paraId="7658062F" w14:textId="77777777" w:rsidR="00EB6333" w:rsidRDefault="00BD3EB9">
            <w:pPr>
              <w:jc w:val="center"/>
              <w:rPr>
                <w:rFonts w:ascii="Times New Roman" w:hAnsi="Times New Roman" w:cs="Times New Roman"/>
              </w:rPr>
            </w:pPr>
            <w:r>
              <w:rPr>
                <w:rFonts w:ascii="Times New Roman" w:hAnsi="Times New Roman" w:cs="Times New Roman" w:hint="eastAsia"/>
              </w:rPr>
              <w:t>1</w:t>
            </w:r>
          </w:p>
        </w:tc>
        <w:tc>
          <w:tcPr>
            <w:tcW w:w="1303" w:type="pct"/>
            <w:vAlign w:val="center"/>
          </w:tcPr>
          <w:p w14:paraId="29F221AD" w14:textId="1F793F61" w:rsidR="00EB6333" w:rsidRDefault="005D4279">
            <w:pPr>
              <w:jc w:val="center"/>
              <w:rPr>
                <w:szCs w:val="22"/>
              </w:rPr>
            </w:pPr>
            <w:ins w:id="110" w:author="chenxia" w:date="2023-08-22T17:44:00Z">
              <w:r>
                <w:rPr>
                  <w:rFonts w:hint="eastAsia"/>
                  <w:szCs w:val="22"/>
                </w:rPr>
                <w:t>机械工程师</w:t>
              </w:r>
            </w:ins>
          </w:p>
        </w:tc>
        <w:tc>
          <w:tcPr>
            <w:tcW w:w="1027" w:type="pct"/>
            <w:vAlign w:val="center"/>
          </w:tcPr>
          <w:p w14:paraId="4902B334" w14:textId="77777777" w:rsidR="00EB6333" w:rsidRDefault="00EB6333">
            <w:pPr>
              <w:jc w:val="center"/>
              <w:rPr>
                <w:szCs w:val="22"/>
              </w:rPr>
            </w:pPr>
          </w:p>
        </w:tc>
        <w:tc>
          <w:tcPr>
            <w:tcW w:w="2251" w:type="pct"/>
            <w:vAlign w:val="center"/>
          </w:tcPr>
          <w:p w14:paraId="07A1A511" w14:textId="51DCC1E1" w:rsidR="00EB6333" w:rsidRPr="005D4279" w:rsidRDefault="005D4279" w:rsidP="005D4279">
            <w:pPr>
              <w:rPr>
                <w:rFonts w:ascii="Calibri" w:hAnsi="Calibri" w:cs="Times New Roman" w:hint="eastAsia"/>
                <w:rPrChange w:id="111" w:author="chenxia" w:date="2023-08-22T17:44:00Z">
                  <w:rPr>
                    <w:szCs w:val="22"/>
                  </w:rPr>
                </w:rPrChange>
              </w:rPr>
              <w:pPrChange w:id="112" w:author="chenxia" w:date="2023-08-22T17:44:00Z">
                <w:pPr>
                  <w:jc w:val="center"/>
                </w:pPr>
              </w:pPrChange>
            </w:pPr>
            <w:ins w:id="113" w:author="chenxia" w:date="2023-08-22T17:44:00Z">
              <w:r>
                <w:rPr>
                  <w:rFonts w:ascii="宋体" w:hAnsi="宋体" w:hint="eastAsia"/>
                </w:rPr>
                <w:t>验证中的设备操作，进行相关过程数据记录，数据统计，编制报告</w:t>
              </w:r>
            </w:ins>
          </w:p>
        </w:tc>
      </w:tr>
      <w:tr w:rsidR="00EB6333" w14:paraId="381AAF94" w14:textId="77777777">
        <w:tc>
          <w:tcPr>
            <w:tcW w:w="418" w:type="pct"/>
            <w:vAlign w:val="center"/>
          </w:tcPr>
          <w:p w14:paraId="2097A16E" w14:textId="77777777" w:rsidR="00EB6333" w:rsidRDefault="00BD3EB9">
            <w:pPr>
              <w:jc w:val="center"/>
              <w:rPr>
                <w:rFonts w:ascii="Times New Roman" w:hAnsi="Times New Roman" w:cs="Times New Roman"/>
              </w:rPr>
            </w:pPr>
            <w:r>
              <w:rPr>
                <w:rFonts w:ascii="Times New Roman" w:hAnsi="Times New Roman" w:cs="Times New Roman" w:hint="eastAsia"/>
              </w:rPr>
              <w:t>2</w:t>
            </w:r>
          </w:p>
        </w:tc>
        <w:tc>
          <w:tcPr>
            <w:tcW w:w="1303" w:type="pct"/>
            <w:vAlign w:val="center"/>
          </w:tcPr>
          <w:p w14:paraId="7418CC34" w14:textId="5D96E1F6" w:rsidR="00EB6333" w:rsidRDefault="005D4279">
            <w:pPr>
              <w:jc w:val="center"/>
              <w:rPr>
                <w:szCs w:val="22"/>
              </w:rPr>
            </w:pPr>
            <w:ins w:id="114" w:author="chenxia" w:date="2023-08-22T17:44:00Z">
              <w:r>
                <w:rPr>
                  <w:rFonts w:hint="eastAsia"/>
                  <w:szCs w:val="22"/>
                </w:rPr>
                <w:t>机械组主管</w:t>
              </w:r>
            </w:ins>
          </w:p>
        </w:tc>
        <w:tc>
          <w:tcPr>
            <w:tcW w:w="1027" w:type="pct"/>
            <w:vAlign w:val="center"/>
          </w:tcPr>
          <w:p w14:paraId="765EDF86" w14:textId="77777777" w:rsidR="00EB6333" w:rsidRDefault="00EB6333">
            <w:pPr>
              <w:tabs>
                <w:tab w:val="left" w:pos="505"/>
                <w:tab w:val="center" w:pos="1107"/>
              </w:tabs>
              <w:jc w:val="center"/>
              <w:rPr>
                <w:szCs w:val="22"/>
              </w:rPr>
            </w:pPr>
          </w:p>
        </w:tc>
        <w:tc>
          <w:tcPr>
            <w:tcW w:w="2251" w:type="pct"/>
            <w:vAlign w:val="center"/>
          </w:tcPr>
          <w:p w14:paraId="30B2029B" w14:textId="518D86E9" w:rsidR="00EB6333" w:rsidRPr="005D4279" w:rsidRDefault="005D4279" w:rsidP="005D4279">
            <w:pPr>
              <w:rPr>
                <w:rFonts w:ascii="Calibri" w:hAnsi="Calibri" w:cs="Times New Roman" w:hint="eastAsia"/>
                <w:rPrChange w:id="115" w:author="chenxia" w:date="2023-08-22T17:44:00Z">
                  <w:rPr>
                    <w:rFonts w:hint="eastAsia"/>
                    <w:szCs w:val="22"/>
                  </w:rPr>
                </w:rPrChange>
              </w:rPr>
              <w:pPrChange w:id="116" w:author="chenxia" w:date="2023-08-22T17:44:00Z">
                <w:pPr>
                  <w:jc w:val="center"/>
                </w:pPr>
              </w:pPrChange>
            </w:pPr>
            <w:ins w:id="117" w:author="chenxia" w:date="2023-08-22T17:44:00Z">
              <w:r>
                <w:rPr>
                  <w:rFonts w:ascii="宋体" w:hAnsi="宋体" w:hint="eastAsia"/>
                </w:rPr>
                <w:t>审核报告</w:t>
              </w:r>
            </w:ins>
          </w:p>
        </w:tc>
      </w:tr>
    </w:tbl>
    <w:p w14:paraId="72CE8E3D" w14:textId="77777777" w:rsidR="00EB6333" w:rsidRDefault="00EB6333"/>
    <w:p w14:paraId="7933B351" w14:textId="77777777" w:rsidR="00EB6333" w:rsidRDefault="00BD3EB9">
      <w:pPr>
        <w:pStyle w:val="1"/>
      </w:pPr>
      <w:bookmarkStart w:id="118" w:name="_Toc29201"/>
      <w:bookmarkStart w:id="119" w:name="_Toc15702"/>
      <w:bookmarkStart w:id="120" w:name="_Toc28523"/>
      <w:bookmarkStart w:id="121" w:name="_Toc21694"/>
      <w:bookmarkStart w:id="122" w:name="_Toc2006"/>
      <w:bookmarkStart w:id="123" w:name="_Toc9029"/>
      <w:bookmarkStart w:id="124" w:name="_Toc4467"/>
      <w:bookmarkStart w:id="125" w:name="_Toc1400"/>
      <w:bookmarkStart w:id="126" w:name="_Toc140501438"/>
      <w:bookmarkStart w:id="127" w:name="_Toc19959"/>
      <w:r>
        <w:rPr>
          <w:rFonts w:hint="eastAsia"/>
        </w:rPr>
        <w:t>验证可接受准则</w:t>
      </w:r>
      <w:bookmarkEnd w:id="118"/>
      <w:bookmarkEnd w:id="119"/>
      <w:bookmarkEnd w:id="120"/>
      <w:bookmarkEnd w:id="121"/>
      <w:bookmarkEnd w:id="122"/>
      <w:bookmarkEnd w:id="123"/>
      <w:bookmarkEnd w:id="124"/>
      <w:bookmarkEnd w:id="125"/>
      <w:bookmarkEnd w:id="126"/>
      <w:bookmarkEnd w:id="127"/>
    </w:p>
    <w:p w14:paraId="4F731FB0" w14:textId="2D0E4D69" w:rsidR="00EB6333" w:rsidRPr="005D4279" w:rsidRDefault="005D4279" w:rsidP="005D4279">
      <w:pPr>
        <w:ind w:firstLine="420"/>
        <w:rPr>
          <w:rFonts w:ascii="Calibri" w:hAnsi="Calibri" w:cs="Times New Roman"/>
          <w:rPrChange w:id="128" w:author="chenxia" w:date="2023-08-22T17:45:00Z">
            <w:rPr/>
          </w:rPrChange>
        </w:rPr>
        <w:pPrChange w:id="129" w:author="chenxia" w:date="2023-08-22T17:45:00Z">
          <w:pPr>
            <w:tabs>
              <w:tab w:val="left" w:pos="420"/>
            </w:tabs>
            <w:ind w:left="432"/>
          </w:pPr>
        </w:pPrChange>
      </w:pPr>
      <w:ins w:id="130" w:author="chenxia" w:date="2023-08-22T17:45:00Z">
        <w:r>
          <w:rPr>
            <w:rFonts w:ascii="宋体" w:hAnsi="宋体" w:hint="eastAsia"/>
          </w:rPr>
          <w:t>验证结果应符合</w:t>
        </w:r>
        <w:r>
          <w:rPr>
            <w:rFonts w:cs="Calibri" w:hint="eastAsia"/>
          </w:rPr>
          <w:t>G</w:t>
        </w:r>
        <w:r>
          <w:t>B/T 9706.1-2020  9.4.</w:t>
        </w:r>
        <w:r>
          <w:t>3</w:t>
        </w:r>
        <w:r>
          <w:rPr>
            <w:rFonts w:ascii="宋体" w:hAnsi="宋体" w:hint="eastAsia"/>
          </w:rPr>
          <w:t>章节指标要求</w:t>
        </w:r>
        <w:r>
          <w:rPr>
            <w:rFonts w:ascii="Calibri" w:hAnsi="Calibri" w:cs="Times New Roman" w:hint="eastAsia"/>
          </w:rPr>
          <w:t>，即</w:t>
        </w:r>
      </w:ins>
      <w:r w:rsidR="00BD3EB9">
        <w:rPr>
          <w:rFonts w:hint="eastAsia"/>
        </w:rPr>
        <w:t>台车需满足以下所有要求：</w:t>
      </w:r>
    </w:p>
    <w:p w14:paraId="0E93871F" w14:textId="77777777" w:rsidR="00EB6333" w:rsidRDefault="00BD3EB9">
      <w:pPr>
        <w:pStyle w:val="ad"/>
        <w:numPr>
          <w:ilvl w:val="0"/>
          <w:numId w:val="2"/>
        </w:numPr>
        <w:ind w:firstLineChars="0"/>
      </w:pPr>
      <w:r>
        <w:rPr>
          <w:rFonts w:hint="eastAsia"/>
        </w:rPr>
        <w:t>台车运输状态下，台车应提供脚刹避免其在</w:t>
      </w:r>
      <w:r>
        <w:rPr>
          <w:rFonts w:hint="eastAsia"/>
        </w:rPr>
        <w:t>1</w:t>
      </w:r>
      <w:r>
        <w:t>0</w:t>
      </w:r>
      <w:r>
        <w:rPr>
          <w:rFonts w:hint="eastAsia"/>
        </w:rPr>
        <w:t>°斜面上发生任何超过</w:t>
      </w:r>
      <w:r>
        <w:rPr>
          <w:rFonts w:hint="eastAsia"/>
        </w:rPr>
        <w:t>5</w:t>
      </w:r>
      <w:r>
        <w:t>0mm</w:t>
      </w:r>
      <w:r>
        <w:rPr>
          <w:rFonts w:hint="eastAsia"/>
        </w:rPr>
        <w:t>的运动；</w:t>
      </w:r>
    </w:p>
    <w:p w14:paraId="4CB35E1E" w14:textId="77777777" w:rsidR="00EB6333" w:rsidRDefault="00BD3EB9">
      <w:pPr>
        <w:pStyle w:val="ad"/>
        <w:numPr>
          <w:ilvl w:val="0"/>
          <w:numId w:val="2"/>
        </w:numPr>
        <w:ind w:firstLineChars="0"/>
      </w:pPr>
      <w:r>
        <w:rPr>
          <w:rFonts w:hint="eastAsia"/>
        </w:rPr>
        <w:t>台车非运输状态下，台车应提供脚刹或制动系统避免其在</w:t>
      </w:r>
      <w:r>
        <w:rPr>
          <w:rFonts w:hint="eastAsia"/>
        </w:rPr>
        <w:t>5</w:t>
      </w:r>
      <w:r>
        <w:rPr>
          <w:rFonts w:hint="eastAsia"/>
        </w:rPr>
        <w:t>°斜面上发生任何超过</w:t>
      </w:r>
      <w:r>
        <w:rPr>
          <w:rFonts w:hint="eastAsia"/>
        </w:rPr>
        <w:t>5</w:t>
      </w:r>
      <w:r>
        <w:t>0mm</w:t>
      </w:r>
      <w:r>
        <w:rPr>
          <w:rFonts w:hint="eastAsia"/>
        </w:rPr>
        <w:t>的运动；</w:t>
      </w:r>
    </w:p>
    <w:p w14:paraId="182E8509" w14:textId="77777777" w:rsidR="00EB6333" w:rsidRDefault="00BD3EB9">
      <w:pPr>
        <w:pStyle w:val="ad"/>
        <w:numPr>
          <w:ilvl w:val="0"/>
          <w:numId w:val="2"/>
        </w:numPr>
        <w:ind w:firstLineChars="0"/>
      </w:pPr>
      <w:r>
        <w:rPr>
          <w:rFonts w:hint="eastAsia"/>
        </w:rPr>
        <w:t>台车非运输状态下，台车应提供脚刹或制动系统，当其受到重量</w:t>
      </w:r>
      <w:r>
        <w:rPr>
          <w:rFonts w:hint="eastAsia"/>
        </w:rPr>
        <w:t>1</w:t>
      </w:r>
      <w:r>
        <w:t>5</w:t>
      </w:r>
      <w:r>
        <w:rPr>
          <w:rFonts w:hint="eastAsia"/>
        </w:rPr>
        <w:t>%</w:t>
      </w:r>
      <w:r>
        <w:rPr>
          <w:rFonts w:hint="eastAsia"/>
        </w:rPr>
        <w:t>外力（最大不超过</w:t>
      </w:r>
      <w:r>
        <w:rPr>
          <w:rFonts w:hint="eastAsia"/>
        </w:rPr>
        <w:t>1</w:t>
      </w:r>
      <w:r>
        <w:t>50N</w:t>
      </w:r>
      <w:r>
        <w:rPr>
          <w:rFonts w:hint="eastAsia"/>
        </w:rPr>
        <w:t>）时不会发生任何超过</w:t>
      </w:r>
      <w:r>
        <w:rPr>
          <w:rFonts w:hint="eastAsia"/>
        </w:rPr>
        <w:t>5</w:t>
      </w:r>
      <w:r>
        <w:t>0mm</w:t>
      </w:r>
      <w:r>
        <w:rPr>
          <w:rFonts w:hint="eastAsia"/>
        </w:rPr>
        <w:t>的运动；</w:t>
      </w:r>
    </w:p>
    <w:p w14:paraId="4BB25F78" w14:textId="77777777" w:rsidR="00EB6333" w:rsidRDefault="00BD3EB9">
      <w:pPr>
        <w:pStyle w:val="1"/>
      </w:pPr>
      <w:bookmarkStart w:id="131" w:name="_Toc28304"/>
      <w:bookmarkStart w:id="132" w:name="_Toc6986"/>
      <w:bookmarkStart w:id="133" w:name="_Toc25226"/>
      <w:bookmarkStart w:id="134" w:name="_Toc5244"/>
      <w:bookmarkStart w:id="135" w:name="_Toc3397"/>
      <w:bookmarkStart w:id="136" w:name="_Toc26435"/>
      <w:bookmarkStart w:id="137" w:name="_Toc19333"/>
      <w:bookmarkStart w:id="138" w:name="_Toc19363"/>
      <w:bookmarkStart w:id="139" w:name="_Toc3422"/>
      <w:bookmarkStart w:id="140" w:name="_Toc140501439"/>
      <w:r>
        <w:rPr>
          <w:rFonts w:hint="eastAsia"/>
        </w:rPr>
        <w:t>验证方法</w:t>
      </w:r>
      <w:bookmarkEnd w:id="131"/>
      <w:bookmarkEnd w:id="132"/>
      <w:bookmarkEnd w:id="133"/>
      <w:bookmarkEnd w:id="134"/>
      <w:bookmarkEnd w:id="135"/>
      <w:bookmarkEnd w:id="136"/>
      <w:bookmarkEnd w:id="137"/>
      <w:bookmarkEnd w:id="138"/>
      <w:bookmarkEnd w:id="139"/>
      <w:r>
        <w:rPr>
          <w:rFonts w:hint="eastAsia"/>
        </w:rPr>
        <w:t>与步骤</w:t>
      </w:r>
      <w:bookmarkEnd w:id="140"/>
    </w:p>
    <w:p w14:paraId="15055716" w14:textId="77777777" w:rsidR="00EB6333" w:rsidRDefault="00BD3EB9">
      <w:pPr>
        <w:pStyle w:val="2"/>
      </w:pPr>
      <w:bookmarkStart w:id="141" w:name="_Toc140501440"/>
      <w:r>
        <w:rPr>
          <w:rFonts w:hint="eastAsia"/>
        </w:rPr>
        <w:t>验证方法</w:t>
      </w:r>
      <w:bookmarkEnd w:id="141"/>
    </w:p>
    <w:p w14:paraId="08EAAE54" w14:textId="7AF441D6" w:rsidR="00EB6333" w:rsidRDefault="00BD3EB9">
      <w:pPr>
        <w:pStyle w:val="ad"/>
        <w:numPr>
          <w:ilvl w:val="0"/>
          <w:numId w:val="3"/>
        </w:numPr>
        <w:ind w:firstLineChars="0"/>
      </w:pPr>
      <w:r>
        <w:rPr>
          <w:rFonts w:hint="eastAsia"/>
        </w:rPr>
        <w:t>针对要求</w:t>
      </w:r>
      <w:r>
        <w:rPr>
          <w:rFonts w:hint="eastAsia"/>
        </w:rPr>
        <w:t>1</w:t>
      </w:r>
      <w:ins w:id="142" w:author="chenxia" w:date="2023-08-22T17:51:00Z">
        <w:r w:rsidR="00C66797">
          <w:rPr>
            <w:rFonts w:hint="eastAsia"/>
          </w:rPr>
          <w:t>，</w:t>
        </w:r>
        <w:r w:rsidR="00C66797">
          <w:rPr>
            <w:rFonts w:hint="eastAsia"/>
          </w:rPr>
          <w:t>1</w:t>
        </w:r>
        <w:r w:rsidR="00C66797">
          <w:t>0</w:t>
        </w:r>
        <w:r w:rsidR="00C66797">
          <w:rPr>
            <w:rFonts w:hint="eastAsia"/>
          </w:rPr>
          <w:t>°斜坡测试</w:t>
        </w:r>
      </w:ins>
      <w:r>
        <w:rPr>
          <w:rFonts w:hint="eastAsia"/>
        </w:rPr>
        <w:t>：</w:t>
      </w:r>
    </w:p>
    <w:p w14:paraId="2E2E7CFF" w14:textId="77777777" w:rsidR="00EB6333" w:rsidRDefault="00BD3EB9">
      <w:pPr>
        <w:ind w:firstLine="420"/>
      </w:pPr>
      <w:r>
        <w:rPr>
          <w:rFonts w:hint="eastAsia"/>
        </w:rPr>
        <w:t>将三台车依次移动放置在</w:t>
      </w:r>
      <w:r>
        <w:rPr>
          <w:rFonts w:hint="eastAsia"/>
        </w:rPr>
        <w:t>1</w:t>
      </w:r>
      <w:r>
        <w:t>0</w:t>
      </w:r>
      <w:r>
        <w:rPr>
          <w:rFonts w:hint="eastAsia"/>
        </w:rPr>
        <w:t>°斜坡上，控制各台车为运输状态并踩下全部脚刹，观察记录各台车在最初的弹性运动、蠕动和脚轮转动后相对</w:t>
      </w:r>
      <w:r>
        <w:rPr>
          <w:rFonts w:hint="eastAsia"/>
        </w:rPr>
        <w:t>1</w:t>
      </w:r>
      <w:r>
        <w:t>0</w:t>
      </w:r>
      <w:r>
        <w:rPr>
          <w:rFonts w:hint="eastAsia"/>
        </w:rPr>
        <w:t>°斜坡是否存在任何超过</w:t>
      </w:r>
      <w:r>
        <w:rPr>
          <w:rFonts w:hint="eastAsia"/>
        </w:rPr>
        <w:t>5</w:t>
      </w:r>
      <w:r>
        <w:t>0mm</w:t>
      </w:r>
      <w:r>
        <w:rPr>
          <w:rFonts w:hint="eastAsia"/>
        </w:rPr>
        <w:t>的移动。</w:t>
      </w:r>
    </w:p>
    <w:p w14:paraId="487E0A1E" w14:textId="6A84AC02" w:rsidR="00EB6333" w:rsidRDefault="00BD3EB9">
      <w:pPr>
        <w:pStyle w:val="ad"/>
        <w:numPr>
          <w:ilvl w:val="0"/>
          <w:numId w:val="3"/>
        </w:numPr>
        <w:ind w:firstLineChars="0"/>
      </w:pPr>
      <w:r>
        <w:rPr>
          <w:rFonts w:hint="eastAsia"/>
        </w:rPr>
        <w:t>针对要求</w:t>
      </w:r>
      <w:r>
        <w:t>2</w:t>
      </w:r>
      <w:ins w:id="143" w:author="chenxia" w:date="2023-08-22T17:51:00Z">
        <w:r w:rsidR="00C66797">
          <w:rPr>
            <w:rFonts w:hint="eastAsia"/>
          </w:rPr>
          <w:t>，</w:t>
        </w:r>
        <w:r w:rsidR="00C66797">
          <w:rPr>
            <w:rFonts w:hint="eastAsia"/>
          </w:rPr>
          <w:t>5</w:t>
        </w:r>
        <w:r w:rsidR="00C66797">
          <w:rPr>
            <w:rFonts w:hint="eastAsia"/>
          </w:rPr>
          <w:t>°斜坡测试</w:t>
        </w:r>
      </w:ins>
      <w:r>
        <w:rPr>
          <w:rFonts w:hint="eastAsia"/>
        </w:rPr>
        <w:t>：</w:t>
      </w:r>
    </w:p>
    <w:p w14:paraId="265705AE" w14:textId="338F25B7" w:rsidR="00EB6333" w:rsidRDefault="00BD3EB9">
      <w:pPr>
        <w:ind w:firstLine="420"/>
      </w:pPr>
      <w:r>
        <w:rPr>
          <w:rFonts w:hint="eastAsia"/>
        </w:rPr>
        <w:t>将三台车依次移动放置在</w:t>
      </w:r>
      <w:r>
        <w:rPr>
          <w:rFonts w:hint="eastAsia"/>
        </w:rPr>
        <w:t>5</w:t>
      </w:r>
      <w:r>
        <w:rPr>
          <w:rFonts w:hint="eastAsia"/>
        </w:rPr>
        <w:t>°斜坡上，控制各台车为非运输状态并踩下全部脚刹，观察记录各台车在最初的弹性运动、蠕动和脚轮转动后相对</w:t>
      </w:r>
      <w:r>
        <w:rPr>
          <w:rFonts w:hint="eastAsia"/>
        </w:rPr>
        <w:t>5</w:t>
      </w:r>
      <w:r>
        <w:rPr>
          <w:rFonts w:hint="eastAsia"/>
        </w:rPr>
        <w:t>°斜坡是否存在任何超过</w:t>
      </w:r>
      <w:r>
        <w:rPr>
          <w:rFonts w:hint="eastAsia"/>
        </w:rPr>
        <w:t>5</w:t>
      </w:r>
      <w:r>
        <w:t>0mm</w:t>
      </w:r>
      <w:r>
        <w:rPr>
          <w:rFonts w:hint="eastAsia"/>
        </w:rPr>
        <w:t>的移动。</w:t>
      </w:r>
      <w:ins w:id="144" w:author="chenxia" w:date="2023-08-22T17:50:00Z">
        <w:r w:rsidR="00C66797">
          <w:rPr>
            <w:rFonts w:hint="eastAsia"/>
          </w:rPr>
          <w:t>其中，操作台车运输状态和非运输状态一致，可用</w:t>
        </w:r>
        <w:r w:rsidR="00C66797">
          <w:rPr>
            <w:rFonts w:hint="eastAsia"/>
          </w:rPr>
          <w:t>1</w:t>
        </w:r>
        <w:r w:rsidR="00C66797">
          <w:t>0</w:t>
        </w:r>
        <w:r w:rsidR="00C66797">
          <w:rPr>
            <w:rFonts w:hint="eastAsia"/>
          </w:rPr>
          <w:t>°斜坡测试替换</w:t>
        </w:r>
      </w:ins>
      <w:ins w:id="145" w:author="chenxia" w:date="2023-08-22T17:51:00Z">
        <w:r w:rsidR="00C66797">
          <w:rPr>
            <w:rFonts w:hint="eastAsia"/>
          </w:rPr>
          <w:t>。</w:t>
        </w:r>
      </w:ins>
    </w:p>
    <w:p w14:paraId="7381A373" w14:textId="18912703" w:rsidR="00EB6333" w:rsidRDefault="00BD3EB9">
      <w:pPr>
        <w:pStyle w:val="ad"/>
        <w:numPr>
          <w:ilvl w:val="0"/>
          <w:numId w:val="3"/>
        </w:numPr>
        <w:ind w:firstLineChars="0"/>
      </w:pPr>
      <w:r>
        <w:rPr>
          <w:rFonts w:hint="eastAsia"/>
        </w:rPr>
        <w:t>针对要求</w:t>
      </w:r>
      <w:r>
        <w:t>3</w:t>
      </w:r>
      <w:ins w:id="146" w:author="chenxia" w:date="2023-08-22T17:51:00Z">
        <w:r w:rsidR="00C66797">
          <w:rPr>
            <w:rFonts w:hint="eastAsia"/>
          </w:rPr>
          <w:t>，外力测试</w:t>
        </w:r>
      </w:ins>
      <w:r>
        <w:rPr>
          <w:rFonts w:hint="eastAsia"/>
        </w:rPr>
        <w:t>：</w:t>
      </w:r>
    </w:p>
    <w:p w14:paraId="4F68584E" w14:textId="77777777" w:rsidR="00EB6333" w:rsidRDefault="00BD3EB9">
      <w:pPr>
        <w:ind w:firstLine="420"/>
      </w:pPr>
      <w:r>
        <w:rPr>
          <w:rFonts w:hint="eastAsia"/>
        </w:rPr>
        <w:t>将三台车移动放置在水平地面，控制各台车为非运输状态并踩下全部脚刹，</w:t>
      </w:r>
      <w:r>
        <w:rPr>
          <w:rFonts w:hint="eastAsia"/>
        </w:rPr>
        <w:lastRenderedPageBreak/>
        <w:t>在各台车外壳距离地面</w:t>
      </w:r>
      <w:r>
        <w:rPr>
          <w:rFonts w:hint="eastAsia"/>
        </w:rPr>
        <w:t>1m</w:t>
      </w:r>
      <w:r>
        <w:rPr>
          <w:rFonts w:hint="eastAsia"/>
        </w:rPr>
        <w:t>处沿前、后、左、右四方向分别施加其重量</w:t>
      </w:r>
      <w:r>
        <w:rPr>
          <w:rFonts w:hint="eastAsia"/>
        </w:rPr>
        <w:t>1</w:t>
      </w:r>
      <w:r>
        <w:t>5</w:t>
      </w:r>
      <w:r>
        <w:rPr>
          <w:rFonts w:hint="eastAsia"/>
        </w:rPr>
        <w:t>%</w:t>
      </w:r>
      <w:r>
        <w:rPr>
          <w:rFonts w:hint="eastAsia"/>
        </w:rPr>
        <w:t>的推力（最大不超过</w:t>
      </w:r>
      <w:r>
        <w:rPr>
          <w:rFonts w:hint="eastAsia"/>
        </w:rPr>
        <w:t>1</w:t>
      </w:r>
      <w:r>
        <w:t>50N</w:t>
      </w:r>
      <w:r>
        <w:rPr>
          <w:rFonts w:hint="eastAsia"/>
        </w:rPr>
        <w:t>），观察记录各台车在最初的弹性运动、蠕动和脚轮转动后相对水平面是否存在任何超过</w:t>
      </w:r>
      <w:r>
        <w:rPr>
          <w:rFonts w:hint="eastAsia"/>
        </w:rPr>
        <w:t>5</w:t>
      </w:r>
      <w:r>
        <w:t>0mm</w:t>
      </w:r>
      <w:r>
        <w:rPr>
          <w:rFonts w:hint="eastAsia"/>
        </w:rPr>
        <w:t>的移动。</w:t>
      </w:r>
    </w:p>
    <w:p w14:paraId="711086F8" w14:textId="77777777" w:rsidR="00EB6333" w:rsidRDefault="00BD3EB9">
      <w:pPr>
        <w:ind w:firstLine="420"/>
      </w:pPr>
      <w:r>
        <w:rPr>
          <w:rFonts w:hint="eastAsia"/>
        </w:rPr>
        <w:t>导航台车：重量约</w:t>
      </w:r>
      <w:r>
        <w:rPr>
          <w:rFonts w:hint="eastAsia"/>
        </w:rPr>
        <w:t>1</w:t>
      </w:r>
      <w:r>
        <w:t>00kg</w:t>
      </w:r>
      <w:r>
        <w:rPr>
          <w:rFonts w:hint="eastAsia"/>
        </w:rPr>
        <w:t>，需施加外力</w:t>
      </w:r>
      <w:r>
        <w:rPr>
          <w:rFonts w:hint="eastAsia"/>
        </w:rPr>
        <w:t>1</w:t>
      </w:r>
      <w:r>
        <w:t>50N</w:t>
      </w:r>
      <w:r>
        <w:rPr>
          <w:rFonts w:hint="eastAsia"/>
        </w:rPr>
        <w:t>；</w:t>
      </w:r>
    </w:p>
    <w:p w14:paraId="2216C1BF" w14:textId="77777777" w:rsidR="00EB6333" w:rsidRDefault="00BD3EB9">
      <w:pPr>
        <w:ind w:firstLine="420"/>
      </w:pPr>
      <w:r>
        <w:rPr>
          <w:rFonts w:hint="eastAsia"/>
        </w:rPr>
        <w:t>执行台车：重量约</w:t>
      </w:r>
      <w:r>
        <w:rPr>
          <w:rFonts w:hint="eastAsia"/>
        </w:rPr>
        <w:t>1</w:t>
      </w:r>
      <w:r>
        <w:t>25kg</w:t>
      </w:r>
      <w:r>
        <w:rPr>
          <w:rFonts w:hint="eastAsia"/>
        </w:rPr>
        <w:t>，需施加外力</w:t>
      </w:r>
      <w:r>
        <w:rPr>
          <w:rFonts w:hint="eastAsia"/>
        </w:rPr>
        <w:t>1</w:t>
      </w:r>
      <w:r>
        <w:t>50N</w:t>
      </w:r>
      <w:r>
        <w:rPr>
          <w:rFonts w:hint="eastAsia"/>
        </w:rPr>
        <w:t>；</w:t>
      </w:r>
    </w:p>
    <w:p w14:paraId="5E13745B" w14:textId="77777777" w:rsidR="00EB6333" w:rsidRDefault="00BD3EB9">
      <w:pPr>
        <w:ind w:firstLine="420"/>
      </w:pPr>
      <w:r>
        <w:rPr>
          <w:rFonts w:hint="eastAsia"/>
        </w:rPr>
        <w:t>操作台车：重量约</w:t>
      </w:r>
      <w:r>
        <w:rPr>
          <w:rFonts w:hint="eastAsia"/>
        </w:rPr>
        <w:t>8</w:t>
      </w:r>
      <w:r>
        <w:t>5kg</w:t>
      </w:r>
      <w:r>
        <w:rPr>
          <w:rFonts w:hint="eastAsia"/>
        </w:rPr>
        <w:t>，需施加外力</w:t>
      </w:r>
      <w:r>
        <w:rPr>
          <w:rFonts w:hint="eastAsia"/>
        </w:rPr>
        <w:t>1</w:t>
      </w:r>
      <w:r>
        <w:t>28N</w:t>
      </w:r>
      <w:r>
        <w:rPr>
          <w:rFonts w:hint="eastAsia"/>
        </w:rPr>
        <w:t>；</w:t>
      </w:r>
    </w:p>
    <w:p w14:paraId="2B63BB33" w14:textId="77777777" w:rsidR="00EB6333" w:rsidRDefault="00EB6333">
      <w:pPr>
        <w:pStyle w:val="a0"/>
        <w:ind w:leftChars="0" w:left="0" w:right="1680" w:firstLine="420"/>
      </w:pPr>
    </w:p>
    <w:p w14:paraId="2C115BD6" w14:textId="77777777" w:rsidR="00EB6333" w:rsidRDefault="00BD3EB9">
      <w:pPr>
        <w:pStyle w:val="a0"/>
        <w:ind w:leftChars="0" w:left="0" w:right="1680" w:firstLine="420"/>
      </w:pPr>
      <w:r>
        <w:rPr>
          <w:rFonts w:hint="eastAsia"/>
        </w:rPr>
        <w:t>台车运输和非运输状态如下：</w:t>
      </w:r>
    </w:p>
    <w:tbl>
      <w:tblPr>
        <w:tblStyle w:val="a9"/>
        <w:tblW w:w="0" w:type="auto"/>
        <w:tblLook w:val="04A0" w:firstRow="1" w:lastRow="0" w:firstColumn="1" w:lastColumn="0" w:noHBand="0" w:noVBand="1"/>
      </w:tblPr>
      <w:tblGrid>
        <w:gridCol w:w="1384"/>
        <w:gridCol w:w="3402"/>
        <w:gridCol w:w="3730"/>
      </w:tblGrid>
      <w:tr w:rsidR="00EB6333" w14:paraId="394A8E3F" w14:textId="77777777">
        <w:tc>
          <w:tcPr>
            <w:tcW w:w="1384" w:type="dxa"/>
          </w:tcPr>
          <w:p w14:paraId="30FCDF15" w14:textId="77777777" w:rsidR="00EB6333" w:rsidRDefault="00EB6333"/>
        </w:tc>
        <w:tc>
          <w:tcPr>
            <w:tcW w:w="3402" w:type="dxa"/>
          </w:tcPr>
          <w:p w14:paraId="70070743" w14:textId="77777777" w:rsidR="00EB6333" w:rsidRDefault="00BD3EB9">
            <w:pPr>
              <w:jc w:val="center"/>
            </w:pPr>
            <w:r>
              <w:rPr>
                <w:rFonts w:hint="eastAsia"/>
              </w:rPr>
              <w:t>运输状态</w:t>
            </w:r>
          </w:p>
        </w:tc>
        <w:tc>
          <w:tcPr>
            <w:tcW w:w="3730" w:type="dxa"/>
          </w:tcPr>
          <w:p w14:paraId="58AE7EFD" w14:textId="77777777" w:rsidR="00EB6333" w:rsidRDefault="00BD3EB9">
            <w:pPr>
              <w:jc w:val="center"/>
            </w:pPr>
            <w:r>
              <w:rPr>
                <w:rFonts w:hint="eastAsia"/>
              </w:rPr>
              <w:t>非运输状态</w:t>
            </w:r>
          </w:p>
        </w:tc>
      </w:tr>
      <w:tr w:rsidR="00EB6333" w14:paraId="7C1744B0" w14:textId="77777777">
        <w:tc>
          <w:tcPr>
            <w:tcW w:w="1384" w:type="dxa"/>
          </w:tcPr>
          <w:p w14:paraId="7C3FD4A9" w14:textId="77777777" w:rsidR="00EB6333" w:rsidRDefault="00BD3EB9">
            <w:r>
              <w:rPr>
                <w:rFonts w:hint="eastAsia"/>
              </w:rPr>
              <w:t>导航台车</w:t>
            </w:r>
          </w:p>
        </w:tc>
        <w:tc>
          <w:tcPr>
            <w:tcW w:w="3402" w:type="dxa"/>
          </w:tcPr>
          <w:p w14:paraId="37CE4610" w14:textId="77777777" w:rsidR="00EB6333" w:rsidRDefault="00BD3EB9">
            <w:pPr>
              <w:pStyle w:val="ad"/>
              <w:numPr>
                <w:ilvl w:val="0"/>
                <w:numId w:val="4"/>
              </w:numPr>
              <w:ind w:firstLineChars="0"/>
            </w:pPr>
            <w:r>
              <w:rPr>
                <w:rFonts w:hint="eastAsia"/>
              </w:rPr>
              <w:t>脚轮落地；</w:t>
            </w:r>
          </w:p>
          <w:p w14:paraId="7F62B896" w14:textId="77777777" w:rsidR="00EB6333" w:rsidRDefault="00BD3EB9">
            <w:pPr>
              <w:pStyle w:val="ad"/>
              <w:numPr>
                <w:ilvl w:val="0"/>
                <w:numId w:val="4"/>
              </w:numPr>
              <w:ind w:firstLineChars="0"/>
            </w:pPr>
            <w:r>
              <w:rPr>
                <w:rFonts w:hint="eastAsia"/>
              </w:rPr>
              <w:t>吊臂收纳至最短状态；</w:t>
            </w:r>
          </w:p>
          <w:p w14:paraId="09505E76" w14:textId="77777777" w:rsidR="00EB6333" w:rsidRDefault="00BD3EB9">
            <w:pPr>
              <w:pStyle w:val="ad"/>
              <w:numPr>
                <w:ilvl w:val="0"/>
                <w:numId w:val="4"/>
              </w:numPr>
              <w:ind w:firstLineChars="0"/>
            </w:pPr>
            <w:r>
              <w:rPr>
                <w:rFonts w:hint="eastAsia"/>
              </w:rPr>
              <w:t>显示器屏幕保持与前进方向平行；</w:t>
            </w:r>
          </w:p>
        </w:tc>
        <w:tc>
          <w:tcPr>
            <w:tcW w:w="3730" w:type="dxa"/>
          </w:tcPr>
          <w:p w14:paraId="6B449408" w14:textId="77777777" w:rsidR="00EB6333" w:rsidRDefault="00BD3EB9">
            <w:pPr>
              <w:pStyle w:val="ad"/>
              <w:numPr>
                <w:ilvl w:val="0"/>
                <w:numId w:val="5"/>
              </w:numPr>
              <w:ind w:firstLineChars="0"/>
            </w:pPr>
            <w:r>
              <w:rPr>
                <w:rFonts w:hint="eastAsia"/>
              </w:rPr>
              <w:t>脚轮落地；</w:t>
            </w:r>
          </w:p>
          <w:p w14:paraId="40EFD577" w14:textId="77777777" w:rsidR="00EB6333" w:rsidRDefault="00BD3EB9">
            <w:pPr>
              <w:pStyle w:val="ad"/>
              <w:numPr>
                <w:ilvl w:val="0"/>
                <w:numId w:val="5"/>
              </w:numPr>
              <w:ind w:firstLineChars="0"/>
            </w:pPr>
            <w:r>
              <w:rPr>
                <w:rFonts w:hint="eastAsia"/>
              </w:rPr>
              <w:t>吊臂伸展至最长最不利状态；</w:t>
            </w:r>
            <w:r>
              <w:t xml:space="preserve"> </w:t>
            </w:r>
          </w:p>
          <w:p w14:paraId="4BDD190F" w14:textId="77777777" w:rsidR="00EB6333" w:rsidRDefault="00BD3EB9">
            <w:pPr>
              <w:pStyle w:val="ad"/>
              <w:numPr>
                <w:ilvl w:val="0"/>
                <w:numId w:val="5"/>
              </w:numPr>
              <w:ind w:firstLineChars="0"/>
            </w:pPr>
            <w:r>
              <w:rPr>
                <w:rFonts w:hint="eastAsia"/>
              </w:rPr>
              <w:t>显示器屏幕保持与前进方向垂直；</w:t>
            </w:r>
          </w:p>
        </w:tc>
      </w:tr>
      <w:tr w:rsidR="00EB6333" w14:paraId="6C01F305" w14:textId="77777777">
        <w:tc>
          <w:tcPr>
            <w:tcW w:w="1384" w:type="dxa"/>
          </w:tcPr>
          <w:p w14:paraId="23B317E3" w14:textId="77777777" w:rsidR="00EB6333" w:rsidRDefault="00BD3EB9">
            <w:r>
              <w:rPr>
                <w:rFonts w:hint="eastAsia"/>
              </w:rPr>
              <w:t>执行台车</w:t>
            </w:r>
          </w:p>
        </w:tc>
        <w:tc>
          <w:tcPr>
            <w:tcW w:w="3402" w:type="dxa"/>
          </w:tcPr>
          <w:p w14:paraId="28A8345C" w14:textId="77777777" w:rsidR="00EB6333" w:rsidRDefault="00BD3EB9">
            <w:pPr>
              <w:pStyle w:val="ad"/>
              <w:numPr>
                <w:ilvl w:val="0"/>
                <w:numId w:val="6"/>
              </w:numPr>
              <w:ind w:firstLineChars="0"/>
            </w:pPr>
            <w:r>
              <w:rPr>
                <w:rFonts w:hint="eastAsia"/>
              </w:rPr>
              <w:t>脚轮落地；</w:t>
            </w:r>
          </w:p>
          <w:p w14:paraId="57ED7F8B" w14:textId="77777777" w:rsidR="00EB6333" w:rsidRDefault="00BD3EB9">
            <w:pPr>
              <w:pStyle w:val="ad"/>
              <w:numPr>
                <w:ilvl w:val="0"/>
                <w:numId w:val="6"/>
              </w:numPr>
              <w:ind w:firstLineChars="0"/>
            </w:pPr>
            <w:r>
              <w:rPr>
                <w:rFonts w:hint="eastAsia"/>
              </w:rPr>
              <w:t>机械臂运行至收纳位；</w:t>
            </w:r>
          </w:p>
        </w:tc>
        <w:tc>
          <w:tcPr>
            <w:tcW w:w="3730" w:type="dxa"/>
          </w:tcPr>
          <w:p w14:paraId="4D42D455" w14:textId="77777777" w:rsidR="00EB6333" w:rsidRDefault="00BD3EB9">
            <w:pPr>
              <w:pStyle w:val="ad"/>
              <w:numPr>
                <w:ilvl w:val="0"/>
                <w:numId w:val="7"/>
              </w:numPr>
              <w:ind w:firstLineChars="0"/>
            </w:pPr>
            <w:r>
              <w:rPr>
                <w:rFonts w:hint="eastAsia"/>
              </w:rPr>
              <w:t>升降立柱落地；</w:t>
            </w:r>
          </w:p>
          <w:p w14:paraId="17D89CBE" w14:textId="77777777" w:rsidR="00EB6333" w:rsidRDefault="00BD3EB9">
            <w:pPr>
              <w:pStyle w:val="ad"/>
              <w:numPr>
                <w:ilvl w:val="0"/>
                <w:numId w:val="7"/>
              </w:numPr>
              <w:ind w:firstLineChars="0"/>
            </w:pPr>
            <w:r>
              <w:rPr>
                <w:rFonts w:hint="eastAsia"/>
              </w:rPr>
              <w:t>机械臂运行至展开位且最不利当前稳定状态；</w:t>
            </w:r>
          </w:p>
        </w:tc>
      </w:tr>
      <w:tr w:rsidR="00C66797" w14:paraId="5ED8913A" w14:textId="77777777" w:rsidTr="00CA06DC">
        <w:tc>
          <w:tcPr>
            <w:tcW w:w="1384" w:type="dxa"/>
          </w:tcPr>
          <w:p w14:paraId="21D50A65" w14:textId="77777777" w:rsidR="00C66797" w:rsidRDefault="00C66797">
            <w:r>
              <w:rPr>
                <w:rFonts w:hint="eastAsia"/>
              </w:rPr>
              <w:t>操作台车</w:t>
            </w:r>
          </w:p>
        </w:tc>
        <w:tc>
          <w:tcPr>
            <w:tcW w:w="7132" w:type="dxa"/>
            <w:gridSpan w:val="2"/>
          </w:tcPr>
          <w:p w14:paraId="68D32ED0" w14:textId="77777777" w:rsidR="00C66797" w:rsidRDefault="00C66797">
            <w:pPr>
              <w:pStyle w:val="ad"/>
              <w:numPr>
                <w:ilvl w:val="0"/>
                <w:numId w:val="8"/>
              </w:numPr>
              <w:ind w:firstLineChars="0"/>
            </w:pPr>
            <w:r>
              <w:rPr>
                <w:rFonts w:hint="eastAsia"/>
              </w:rPr>
              <w:t>脚轮落地；</w:t>
            </w:r>
          </w:p>
          <w:p w14:paraId="08B7CA3E" w14:textId="77777777" w:rsidR="00C66797" w:rsidRDefault="00C66797">
            <w:pPr>
              <w:pStyle w:val="ad"/>
              <w:numPr>
                <w:ilvl w:val="0"/>
                <w:numId w:val="8"/>
              </w:numPr>
              <w:ind w:firstLineChars="0"/>
            </w:pPr>
            <w:r>
              <w:rPr>
                <w:rFonts w:hint="eastAsia"/>
              </w:rPr>
              <w:t>收纳箱关闭；</w:t>
            </w:r>
          </w:p>
          <w:p w14:paraId="72C0A218" w14:textId="77777777" w:rsidR="00C66797" w:rsidDel="00C66797" w:rsidRDefault="00C66797">
            <w:pPr>
              <w:pStyle w:val="ad"/>
              <w:numPr>
                <w:ilvl w:val="0"/>
                <w:numId w:val="8"/>
              </w:numPr>
              <w:ind w:firstLineChars="0"/>
              <w:rPr>
                <w:del w:id="147" w:author="chenxia" w:date="2023-08-22T17:49:00Z"/>
              </w:rPr>
            </w:pPr>
            <w:r>
              <w:rPr>
                <w:rFonts w:hint="eastAsia"/>
              </w:rPr>
              <w:t>显示器屏幕保持与前进方向平行；</w:t>
            </w:r>
          </w:p>
          <w:p w14:paraId="7A77E862" w14:textId="157A3E3B" w:rsidR="00C66797" w:rsidDel="00C66797" w:rsidRDefault="00C66797" w:rsidP="00C66797">
            <w:pPr>
              <w:pStyle w:val="ad"/>
              <w:numPr>
                <w:ilvl w:val="0"/>
                <w:numId w:val="8"/>
              </w:numPr>
              <w:ind w:firstLineChars="0"/>
              <w:rPr>
                <w:del w:id="148" w:author="chenxia" w:date="2023-08-22T17:49:00Z"/>
              </w:rPr>
              <w:pPrChange w:id="149" w:author="chenxia" w:date="2023-08-22T17:49:00Z">
                <w:pPr>
                  <w:pStyle w:val="ad"/>
                  <w:numPr>
                    <w:numId w:val="9"/>
                  </w:numPr>
                  <w:ind w:left="360" w:firstLineChars="0" w:hanging="360"/>
                </w:pPr>
              </w:pPrChange>
            </w:pPr>
            <w:del w:id="150" w:author="chenxia" w:date="2023-08-22T17:49:00Z">
              <w:r w:rsidDel="00C66797">
                <w:rPr>
                  <w:rFonts w:hint="eastAsia"/>
                </w:rPr>
                <w:delText>脚轮落地；</w:delText>
              </w:r>
            </w:del>
          </w:p>
          <w:p w14:paraId="651AE36C" w14:textId="0239F817" w:rsidR="00C66797" w:rsidDel="00C66797" w:rsidRDefault="00C66797" w:rsidP="00C66797">
            <w:pPr>
              <w:pStyle w:val="ad"/>
              <w:ind w:firstLine="480"/>
              <w:rPr>
                <w:del w:id="151" w:author="chenxia" w:date="2023-08-22T17:49:00Z"/>
              </w:rPr>
              <w:pPrChange w:id="152" w:author="chenxia" w:date="2023-08-22T17:49:00Z">
                <w:pPr>
                  <w:pStyle w:val="ad"/>
                  <w:numPr>
                    <w:numId w:val="9"/>
                  </w:numPr>
                  <w:ind w:left="360" w:firstLineChars="0" w:hanging="360"/>
                </w:pPr>
              </w:pPrChange>
            </w:pPr>
            <w:del w:id="153" w:author="chenxia" w:date="2023-08-22T17:49:00Z">
              <w:r w:rsidDel="00C66797">
                <w:rPr>
                  <w:rFonts w:hint="eastAsia"/>
                </w:rPr>
                <w:delText>收纳箱关闭；</w:delText>
              </w:r>
            </w:del>
          </w:p>
          <w:p w14:paraId="53938EC2" w14:textId="04EF34C5" w:rsidR="00C66797" w:rsidRDefault="00C66797" w:rsidP="00C66797">
            <w:pPr>
              <w:pStyle w:val="ad"/>
              <w:numPr>
                <w:ilvl w:val="0"/>
                <w:numId w:val="8"/>
              </w:numPr>
              <w:ind w:firstLineChars="0"/>
              <w:pPrChange w:id="154" w:author="chenxia" w:date="2023-08-22T17:49:00Z">
                <w:pPr>
                  <w:pStyle w:val="ad"/>
                  <w:numPr>
                    <w:numId w:val="9"/>
                  </w:numPr>
                  <w:ind w:left="360" w:firstLineChars="0" w:hanging="360"/>
                </w:pPr>
              </w:pPrChange>
            </w:pPr>
            <w:del w:id="155" w:author="chenxia" w:date="2023-08-22T17:49:00Z">
              <w:r w:rsidDel="00C66797">
                <w:rPr>
                  <w:rFonts w:hint="eastAsia"/>
                </w:rPr>
                <w:delText>显示器屏幕保持与前进方向垂直；</w:delText>
              </w:r>
            </w:del>
          </w:p>
        </w:tc>
      </w:tr>
    </w:tbl>
    <w:p w14:paraId="3548355D" w14:textId="77777777" w:rsidR="00EB6333" w:rsidRDefault="00EB6333"/>
    <w:p w14:paraId="2E33FBB7" w14:textId="77777777" w:rsidR="00EB6333" w:rsidRDefault="00BD3EB9">
      <w:pPr>
        <w:pStyle w:val="2"/>
      </w:pPr>
      <w:bookmarkStart w:id="156" w:name="_Toc140501441"/>
      <w:r>
        <w:rPr>
          <w:rFonts w:hint="eastAsia"/>
        </w:rPr>
        <w:t>验证步骤</w:t>
      </w:r>
      <w:bookmarkEnd w:id="156"/>
    </w:p>
    <w:p w14:paraId="1B4C6789" w14:textId="77777777" w:rsidR="00EB6333" w:rsidRDefault="00BD3EB9">
      <w:pPr>
        <w:pStyle w:val="ad"/>
        <w:ind w:firstLine="480"/>
      </w:pPr>
      <w:r>
        <w:rPr>
          <w:rFonts w:hint="eastAsia"/>
        </w:rPr>
        <w:t>M</w:t>
      </w:r>
      <w:r>
        <w:t>S-002</w:t>
      </w:r>
      <w:r>
        <w:rPr>
          <w:rFonts w:hint="eastAsia"/>
        </w:rPr>
        <w:t>三台车推到试验场地分别进行相应的试验。</w:t>
      </w:r>
    </w:p>
    <w:p w14:paraId="5D2CB441" w14:textId="77777777" w:rsidR="00EB6333" w:rsidRDefault="00BD3EB9">
      <w:pPr>
        <w:pStyle w:val="ad"/>
        <w:numPr>
          <w:ilvl w:val="0"/>
          <w:numId w:val="10"/>
        </w:numPr>
        <w:ind w:firstLineChars="0"/>
      </w:pPr>
      <w:r>
        <w:rPr>
          <w:rFonts w:hint="eastAsia"/>
        </w:rPr>
        <w:t>针对要求</w:t>
      </w:r>
      <w:r>
        <w:rPr>
          <w:rFonts w:hint="eastAsia"/>
        </w:rPr>
        <w:t>1</w:t>
      </w:r>
      <w:r>
        <w:rPr>
          <w:rFonts w:hint="eastAsia"/>
        </w:rPr>
        <w:t>：</w:t>
      </w:r>
    </w:p>
    <w:p w14:paraId="170C1861" w14:textId="77777777" w:rsidR="00EB6333" w:rsidRDefault="00BD3EB9">
      <w:pPr>
        <w:pStyle w:val="ad"/>
        <w:numPr>
          <w:ilvl w:val="0"/>
          <w:numId w:val="11"/>
        </w:numPr>
        <w:tabs>
          <w:tab w:val="left" w:pos="420"/>
        </w:tabs>
        <w:ind w:firstLineChars="0"/>
      </w:pPr>
      <w:r>
        <w:rPr>
          <w:rFonts w:hint="eastAsia"/>
        </w:rPr>
        <w:t>将</w:t>
      </w:r>
      <w:r>
        <w:rPr>
          <w:rFonts w:hint="eastAsia"/>
        </w:rPr>
        <w:t>1</w:t>
      </w:r>
      <w:r>
        <w:t>0</w:t>
      </w:r>
      <w:r>
        <w:rPr>
          <w:rFonts w:hint="eastAsia"/>
        </w:rPr>
        <w:t>°斜坡放置在试验场地开阔区域；</w:t>
      </w:r>
    </w:p>
    <w:p w14:paraId="460FF0E5" w14:textId="77777777" w:rsidR="00EB6333" w:rsidRDefault="00BD3EB9">
      <w:pPr>
        <w:pStyle w:val="ad"/>
        <w:numPr>
          <w:ilvl w:val="0"/>
          <w:numId w:val="11"/>
        </w:numPr>
        <w:tabs>
          <w:tab w:val="left" w:pos="420"/>
        </w:tabs>
        <w:ind w:firstLineChars="0"/>
      </w:pPr>
      <w:r>
        <w:rPr>
          <w:rFonts w:hint="eastAsia"/>
        </w:rPr>
        <w:lastRenderedPageBreak/>
        <w:t>将导航台车、执行台车、操作台车调整为运输状态；</w:t>
      </w:r>
    </w:p>
    <w:p w14:paraId="6C9948BF" w14:textId="77777777" w:rsidR="00EB6333" w:rsidRDefault="00BD3EB9">
      <w:pPr>
        <w:pStyle w:val="ad"/>
        <w:numPr>
          <w:ilvl w:val="0"/>
          <w:numId w:val="11"/>
        </w:numPr>
        <w:tabs>
          <w:tab w:val="left" w:pos="420"/>
        </w:tabs>
        <w:ind w:firstLineChars="0"/>
      </w:pPr>
      <w:r>
        <w:rPr>
          <w:rFonts w:hint="eastAsia"/>
        </w:rPr>
        <w:t>将三台车分别推上</w:t>
      </w:r>
      <w:r>
        <w:rPr>
          <w:rFonts w:hint="eastAsia"/>
        </w:rPr>
        <w:t>1</w:t>
      </w:r>
      <w:r>
        <w:t>0</w:t>
      </w:r>
      <w:r>
        <w:rPr>
          <w:rFonts w:hint="eastAsia"/>
        </w:rPr>
        <w:t>°斜坡中间位置，并踩下全部脚刹；</w:t>
      </w:r>
    </w:p>
    <w:p w14:paraId="4F88B322" w14:textId="77777777" w:rsidR="00EB6333" w:rsidRDefault="00BD3EB9">
      <w:pPr>
        <w:pStyle w:val="ad"/>
        <w:numPr>
          <w:ilvl w:val="0"/>
          <w:numId w:val="11"/>
        </w:numPr>
        <w:tabs>
          <w:tab w:val="left" w:pos="420"/>
        </w:tabs>
        <w:ind w:firstLineChars="0"/>
      </w:pPr>
      <w:r>
        <w:rPr>
          <w:rFonts w:hint="eastAsia"/>
        </w:rPr>
        <w:t>经过最初的弹性运动、蠕动和脚轮转动后，用标签纸在斜坡上标记各台车脚轮的初始位置并观察台车情况；</w:t>
      </w:r>
    </w:p>
    <w:p w14:paraId="4A4D00FC" w14:textId="77777777" w:rsidR="00EB6333" w:rsidRDefault="00BD3EB9">
      <w:pPr>
        <w:pStyle w:val="ad"/>
        <w:numPr>
          <w:ilvl w:val="0"/>
          <w:numId w:val="11"/>
        </w:numPr>
        <w:tabs>
          <w:tab w:val="left" w:pos="420"/>
        </w:tabs>
        <w:ind w:firstLineChars="0"/>
      </w:pPr>
      <w:r>
        <w:rPr>
          <w:rFonts w:hint="eastAsia"/>
        </w:rPr>
        <w:t>若台车有发生移动，待台车完全静止后用标签纸标记各台车脚轮的最终位置；</w:t>
      </w:r>
    </w:p>
    <w:p w14:paraId="072B9107" w14:textId="77777777" w:rsidR="00EB6333" w:rsidRDefault="00BD3EB9">
      <w:pPr>
        <w:pStyle w:val="ad"/>
        <w:numPr>
          <w:ilvl w:val="0"/>
          <w:numId w:val="11"/>
        </w:numPr>
        <w:tabs>
          <w:tab w:val="left" w:pos="420"/>
        </w:tabs>
        <w:ind w:firstLineChars="0"/>
      </w:pPr>
      <w:r>
        <w:rPr>
          <w:rFonts w:hint="eastAsia"/>
        </w:rPr>
        <w:t>将三台车分别推下斜坡，测量台车在斜坡上的移动距离并记录；</w:t>
      </w:r>
    </w:p>
    <w:p w14:paraId="2D6765FA" w14:textId="77777777" w:rsidR="00EB6333" w:rsidRDefault="00BD3EB9">
      <w:pPr>
        <w:pStyle w:val="ad"/>
        <w:numPr>
          <w:ilvl w:val="0"/>
          <w:numId w:val="10"/>
        </w:numPr>
        <w:ind w:firstLineChars="0"/>
      </w:pPr>
      <w:r>
        <w:rPr>
          <w:rFonts w:hint="eastAsia"/>
        </w:rPr>
        <w:t>针对要求</w:t>
      </w:r>
      <w:r>
        <w:rPr>
          <w:rFonts w:hint="eastAsia"/>
        </w:rPr>
        <w:t>2</w:t>
      </w:r>
      <w:r>
        <w:rPr>
          <w:rFonts w:hint="eastAsia"/>
        </w:rPr>
        <w:t>：</w:t>
      </w:r>
    </w:p>
    <w:p w14:paraId="72BFF6A4" w14:textId="77777777" w:rsidR="00EB6333" w:rsidRDefault="00BD3EB9">
      <w:pPr>
        <w:pStyle w:val="ad"/>
        <w:numPr>
          <w:ilvl w:val="0"/>
          <w:numId w:val="12"/>
        </w:numPr>
        <w:tabs>
          <w:tab w:val="left" w:pos="420"/>
        </w:tabs>
        <w:ind w:firstLineChars="0"/>
      </w:pPr>
      <w:r>
        <w:rPr>
          <w:rFonts w:hint="eastAsia"/>
        </w:rPr>
        <w:t>将</w:t>
      </w:r>
      <w:r>
        <w:t>5</w:t>
      </w:r>
      <w:r>
        <w:rPr>
          <w:rFonts w:hint="eastAsia"/>
        </w:rPr>
        <w:t>°斜坡放置在试验场</w:t>
      </w:r>
      <w:r>
        <w:rPr>
          <w:rFonts w:hint="eastAsia"/>
        </w:rPr>
        <w:t>地开阔区域</w:t>
      </w:r>
      <w:r>
        <w:rPr>
          <w:rFonts w:hint="eastAsia"/>
        </w:rPr>
        <w:t>;</w:t>
      </w:r>
    </w:p>
    <w:p w14:paraId="4965F514" w14:textId="66FE4922" w:rsidR="00EB6333" w:rsidRDefault="00BD3EB9">
      <w:pPr>
        <w:pStyle w:val="ad"/>
        <w:numPr>
          <w:ilvl w:val="0"/>
          <w:numId w:val="12"/>
        </w:numPr>
        <w:tabs>
          <w:tab w:val="left" w:pos="420"/>
        </w:tabs>
        <w:ind w:firstLineChars="0"/>
      </w:pPr>
      <w:r>
        <w:rPr>
          <w:rFonts w:hint="eastAsia"/>
        </w:rPr>
        <w:t>将导航台车、执行台车</w:t>
      </w:r>
      <w:del w:id="157" w:author="chenxia" w:date="2023-08-22T17:51:00Z">
        <w:r w:rsidDel="00C66797">
          <w:rPr>
            <w:rFonts w:hint="eastAsia"/>
          </w:rPr>
          <w:delText>、操作台车</w:delText>
        </w:r>
      </w:del>
      <w:r>
        <w:rPr>
          <w:rFonts w:hint="eastAsia"/>
        </w:rPr>
        <w:t>调整为非运输状态；</w:t>
      </w:r>
    </w:p>
    <w:p w14:paraId="6777D1B6" w14:textId="77777777" w:rsidR="00EB6333" w:rsidRDefault="00BD3EB9">
      <w:pPr>
        <w:pStyle w:val="ad"/>
        <w:numPr>
          <w:ilvl w:val="0"/>
          <w:numId w:val="12"/>
        </w:numPr>
        <w:tabs>
          <w:tab w:val="left" w:pos="420"/>
        </w:tabs>
        <w:ind w:firstLineChars="0"/>
      </w:pPr>
      <w:r>
        <w:rPr>
          <w:rFonts w:hint="eastAsia"/>
        </w:rPr>
        <w:t>将三台车分别推上</w:t>
      </w:r>
      <w:r>
        <w:t>5</w:t>
      </w:r>
      <w:r>
        <w:rPr>
          <w:rFonts w:hint="eastAsia"/>
        </w:rPr>
        <w:t>°斜坡中间位置，注意台车朝向使其处于最不利状态，并踩下全部脚刹；</w:t>
      </w:r>
    </w:p>
    <w:p w14:paraId="7AB51DF6" w14:textId="39A246EF" w:rsidR="00EB6333" w:rsidRDefault="00BD3EB9">
      <w:pPr>
        <w:pStyle w:val="ad"/>
        <w:numPr>
          <w:ilvl w:val="0"/>
          <w:numId w:val="12"/>
        </w:numPr>
        <w:tabs>
          <w:tab w:val="left" w:pos="420"/>
        </w:tabs>
        <w:ind w:firstLineChars="0"/>
      </w:pPr>
      <w:r>
        <w:rPr>
          <w:rFonts w:hint="eastAsia"/>
        </w:rPr>
        <w:t>按压执行台车升降按钮控制</w:t>
      </w:r>
      <w:ins w:id="158" w:author="chenxia" w:date="2023-08-22T17:52:00Z">
        <w:r w:rsidR="00C66797">
          <w:rPr>
            <w:rFonts w:hint="eastAsia"/>
          </w:rPr>
          <w:t>执行</w:t>
        </w:r>
      </w:ins>
      <w:del w:id="159" w:author="chenxia" w:date="2023-08-22T17:52:00Z">
        <w:r w:rsidDel="00C66797">
          <w:rPr>
            <w:rFonts w:hint="eastAsia"/>
          </w:rPr>
          <w:delText>升降立柱着地</w:delText>
        </w:r>
      </w:del>
      <w:ins w:id="160" w:author="chenxia" w:date="2023-08-22T17:52:00Z">
        <w:r w:rsidR="00C66797">
          <w:rPr>
            <w:rFonts w:hint="eastAsia"/>
          </w:rPr>
          <w:t>台车升起</w:t>
        </w:r>
      </w:ins>
      <w:r>
        <w:rPr>
          <w:rFonts w:hint="eastAsia"/>
        </w:rPr>
        <w:t>，脚轮悬空；</w:t>
      </w:r>
    </w:p>
    <w:p w14:paraId="114B6752" w14:textId="77777777" w:rsidR="00EB6333" w:rsidRDefault="00BD3EB9">
      <w:pPr>
        <w:pStyle w:val="ad"/>
        <w:numPr>
          <w:ilvl w:val="0"/>
          <w:numId w:val="12"/>
        </w:numPr>
        <w:tabs>
          <w:tab w:val="left" w:pos="420"/>
        </w:tabs>
        <w:ind w:firstLineChars="0"/>
      </w:pPr>
      <w:r>
        <w:rPr>
          <w:rFonts w:hint="eastAsia"/>
        </w:rPr>
        <w:t>经过最初的弹性运动、蠕动和脚轮转动后，用标签纸在斜坡上标记各台车脚轮或立柱的初始位置并观察台车情况；</w:t>
      </w:r>
    </w:p>
    <w:p w14:paraId="14C77F7F" w14:textId="77777777" w:rsidR="00EB6333" w:rsidRDefault="00BD3EB9">
      <w:pPr>
        <w:pStyle w:val="ad"/>
        <w:numPr>
          <w:ilvl w:val="0"/>
          <w:numId w:val="12"/>
        </w:numPr>
        <w:tabs>
          <w:tab w:val="left" w:pos="420"/>
        </w:tabs>
        <w:ind w:firstLineChars="0"/>
      </w:pPr>
      <w:r>
        <w:rPr>
          <w:rFonts w:hint="eastAsia"/>
        </w:rPr>
        <w:t>若台车有发生移动，待台车完全静止后用标签纸标记各台车脚轮或立柱的最终位置；</w:t>
      </w:r>
    </w:p>
    <w:p w14:paraId="4472E249" w14:textId="77777777" w:rsidR="00EB6333" w:rsidRDefault="00BD3EB9">
      <w:pPr>
        <w:pStyle w:val="ad"/>
        <w:numPr>
          <w:ilvl w:val="0"/>
          <w:numId w:val="12"/>
        </w:numPr>
        <w:tabs>
          <w:tab w:val="left" w:pos="420"/>
        </w:tabs>
        <w:ind w:firstLineChars="0"/>
      </w:pPr>
      <w:r>
        <w:rPr>
          <w:rFonts w:hint="eastAsia"/>
        </w:rPr>
        <w:t>将三台车分别推下斜坡，测量台车在斜坡上的移动距离并记录；</w:t>
      </w:r>
    </w:p>
    <w:p w14:paraId="065FD860" w14:textId="77777777" w:rsidR="00EB6333" w:rsidRDefault="00BD3EB9">
      <w:pPr>
        <w:pStyle w:val="ad"/>
        <w:numPr>
          <w:ilvl w:val="0"/>
          <w:numId w:val="10"/>
        </w:numPr>
        <w:ind w:firstLineChars="0"/>
      </w:pPr>
      <w:r>
        <w:rPr>
          <w:rFonts w:hint="eastAsia"/>
        </w:rPr>
        <w:t>针对要求</w:t>
      </w:r>
      <w:r>
        <w:t>3</w:t>
      </w:r>
      <w:r>
        <w:rPr>
          <w:rFonts w:hint="eastAsia"/>
        </w:rPr>
        <w:t>：</w:t>
      </w:r>
    </w:p>
    <w:p w14:paraId="25FC83CA" w14:textId="77777777" w:rsidR="00EB6333" w:rsidRDefault="00BD3EB9">
      <w:pPr>
        <w:pStyle w:val="ad"/>
        <w:numPr>
          <w:ilvl w:val="0"/>
          <w:numId w:val="13"/>
        </w:numPr>
        <w:tabs>
          <w:tab w:val="left" w:pos="420"/>
        </w:tabs>
        <w:ind w:firstLineChars="0"/>
      </w:pPr>
      <w:r>
        <w:rPr>
          <w:rFonts w:hint="eastAsia"/>
        </w:rPr>
        <w:t>将导航台车、执行台车、操作台车移动到开阔区域并调整台车为非运输状态；</w:t>
      </w:r>
    </w:p>
    <w:p w14:paraId="6358969A" w14:textId="32EC5E50" w:rsidR="00EB6333" w:rsidRDefault="00BD3EB9">
      <w:pPr>
        <w:pStyle w:val="ad"/>
        <w:numPr>
          <w:ilvl w:val="0"/>
          <w:numId w:val="13"/>
        </w:numPr>
        <w:tabs>
          <w:tab w:val="left" w:pos="420"/>
        </w:tabs>
        <w:ind w:firstLineChars="0"/>
      </w:pPr>
      <w:r>
        <w:rPr>
          <w:rFonts w:hint="eastAsia"/>
        </w:rPr>
        <w:t>按压执行台车升降按钮控制</w:t>
      </w:r>
      <w:ins w:id="161" w:author="chenxia" w:date="2023-08-22T17:52:00Z">
        <w:r w:rsidR="00C66797">
          <w:rPr>
            <w:rFonts w:hint="eastAsia"/>
          </w:rPr>
          <w:t>执行</w:t>
        </w:r>
      </w:ins>
      <w:del w:id="162" w:author="chenxia" w:date="2023-08-22T17:52:00Z">
        <w:r w:rsidDel="00C66797">
          <w:rPr>
            <w:rFonts w:hint="eastAsia"/>
          </w:rPr>
          <w:delText>升降立柱着地</w:delText>
        </w:r>
      </w:del>
      <w:ins w:id="163" w:author="chenxia" w:date="2023-08-22T17:52:00Z">
        <w:r w:rsidR="00C66797">
          <w:rPr>
            <w:rFonts w:hint="eastAsia"/>
          </w:rPr>
          <w:t>台车升起</w:t>
        </w:r>
      </w:ins>
      <w:r>
        <w:rPr>
          <w:rFonts w:hint="eastAsia"/>
        </w:rPr>
        <w:t>，脚轮悬空；</w:t>
      </w:r>
    </w:p>
    <w:p w14:paraId="589670F4" w14:textId="77777777" w:rsidR="00EB6333" w:rsidRDefault="00BD3EB9">
      <w:pPr>
        <w:pStyle w:val="ad"/>
        <w:numPr>
          <w:ilvl w:val="0"/>
          <w:numId w:val="13"/>
        </w:numPr>
        <w:tabs>
          <w:tab w:val="left" w:pos="420"/>
        </w:tabs>
        <w:ind w:firstLineChars="0"/>
      </w:pPr>
      <w:r>
        <w:rPr>
          <w:rFonts w:hint="eastAsia"/>
        </w:rPr>
        <w:t>经过最初的弹性运动、蠕动和脚轮转动后，用标签纸在斜坡上标记各台车脚轮或立柱的初始位置；</w:t>
      </w:r>
    </w:p>
    <w:p w14:paraId="1E7826C5" w14:textId="77777777" w:rsidR="00EB6333" w:rsidRDefault="00BD3EB9">
      <w:pPr>
        <w:pStyle w:val="ad"/>
        <w:numPr>
          <w:ilvl w:val="0"/>
          <w:numId w:val="13"/>
        </w:numPr>
        <w:tabs>
          <w:tab w:val="left" w:pos="420"/>
        </w:tabs>
        <w:ind w:firstLineChars="0"/>
      </w:pPr>
      <w:r>
        <w:rPr>
          <w:rFonts w:hint="eastAsia"/>
        </w:rPr>
        <w:lastRenderedPageBreak/>
        <w:t>通过推拉力计按下表在各台车相应位置施加推力；</w:t>
      </w:r>
    </w:p>
    <w:tbl>
      <w:tblPr>
        <w:tblStyle w:val="a9"/>
        <w:tblW w:w="0" w:type="auto"/>
        <w:tblInd w:w="1205" w:type="dxa"/>
        <w:tblLook w:val="04A0" w:firstRow="1" w:lastRow="0" w:firstColumn="1" w:lastColumn="0" w:noHBand="0" w:noVBand="1"/>
      </w:tblPr>
      <w:tblGrid>
        <w:gridCol w:w="1455"/>
        <w:gridCol w:w="3431"/>
        <w:gridCol w:w="1955"/>
      </w:tblGrid>
      <w:tr w:rsidR="00EB6333" w14:paraId="26F379A3" w14:textId="77777777">
        <w:tc>
          <w:tcPr>
            <w:tcW w:w="1455" w:type="dxa"/>
          </w:tcPr>
          <w:p w14:paraId="02741D26" w14:textId="77777777" w:rsidR="00EB6333" w:rsidRDefault="00BD3EB9">
            <w:pPr>
              <w:pStyle w:val="ad"/>
              <w:tabs>
                <w:tab w:val="left" w:pos="420"/>
              </w:tabs>
              <w:ind w:firstLineChars="0" w:firstLine="0"/>
              <w:jc w:val="center"/>
            </w:pPr>
            <w:r>
              <w:rPr>
                <w:rFonts w:hint="eastAsia"/>
              </w:rPr>
              <w:t>名称</w:t>
            </w:r>
          </w:p>
        </w:tc>
        <w:tc>
          <w:tcPr>
            <w:tcW w:w="3431" w:type="dxa"/>
          </w:tcPr>
          <w:p w14:paraId="3B8EFC84" w14:textId="77777777" w:rsidR="00EB6333" w:rsidRDefault="00BD3EB9">
            <w:pPr>
              <w:pStyle w:val="ad"/>
              <w:tabs>
                <w:tab w:val="left" w:pos="420"/>
              </w:tabs>
              <w:ind w:firstLineChars="0" w:firstLine="0"/>
              <w:jc w:val="center"/>
            </w:pPr>
            <w:r>
              <w:rPr>
                <w:rFonts w:hint="eastAsia"/>
              </w:rPr>
              <w:t>推力位置和方向</w:t>
            </w:r>
          </w:p>
        </w:tc>
        <w:tc>
          <w:tcPr>
            <w:tcW w:w="1955" w:type="dxa"/>
          </w:tcPr>
          <w:p w14:paraId="777A3941" w14:textId="77777777" w:rsidR="00EB6333" w:rsidRDefault="00BD3EB9">
            <w:pPr>
              <w:pStyle w:val="ad"/>
              <w:tabs>
                <w:tab w:val="left" w:pos="420"/>
              </w:tabs>
              <w:ind w:firstLineChars="0" w:firstLine="0"/>
              <w:jc w:val="center"/>
            </w:pPr>
            <w:r>
              <w:rPr>
                <w:rFonts w:hint="eastAsia"/>
              </w:rPr>
              <w:t>推力大小（</w:t>
            </w:r>
            <w:r>
              <w:t>N</w:t>
            </w:r>
            <w:r>
              <w:rPr>
                <w:rFonts w:hint="eastAsia"/>
              </w:rPr>
              <w:t>）</w:t>
            </w:r>
          </w:p>
        </w:tc>
      </w:tr>
      <w:tr w:rsidR="00EB6333" w14:paraId="19B833B8" w14:textId="77777777">
        <w:tc>
          <w:tcPr>
            <w:tcW w:w="1455" w:type="dxa"/>
          </w:tcPr>
          <w:p w14:paraId="658E21FA" w14:textId="77777777" w:rsidR="00EB6333" w:rsidRDefault="00BD3EB9">
            <w:pPr>
              <w:pStyle w:val="ad"/>
              <w:tabs>
                <w:tab w:val="left" w:pos="420"/>
              </w:tabs>
              <w:ind w:firstLineChars="0" w:firstLine="0"/>
              <w:jc w:val="center"/>
            </w:pPr>
            <w:r>
              <w:rPr>
                <w:rFonts w:hint="eastAsia"/>
              </w:rPr>
              <w:t>导航台车</w:t>
            </w:r>
          </w:p>
        </w:tc>
        <w:tc>
          <w:tcPr>
            <w:tcW w:w="3431" w:type="dxa"/>
            <w:vMerge w:val="restart"/>
          </w:tcPr>
          <w:p w14:paraId="18BA63C4" w14:textId="77777777" w:rsidR="00EB6333" w:rsidRDefault="00BD3EB9">
            <w:pPr>
              <w:pStyle w:val="ad"/>
              <w:numPr>
                <w:ilvl w:val="0"/>
                <w:numId w:val="14"/>
              </w:numPr>
              <w:tabs>
                <w:tab w:val="left" w:pos="420"/>
              </w:tabs>
              <w:ind w:firstLineChars="0"/>
            </w:pPr>
            <w:r>
              <w:rPr>
                <w:rFonts w:hint="eastAsia"/>
              </w:rPr>
              <w:t>距离地面</w:t>
            </w:r>
            <w:r>
              <w:rPr>
                <w:rFonts w:hint="eastAsia"/>
              </w:rPr>
              <w:t>1</w:t>
            </w:r>
            <w:r>
              <w:t>m</w:t>
            </w:r>
            <w:r>
              <w:rPr>
                <w:rFonts w:hint="eastAsia"/>
              </w:rPr>
              <w:t>左右；</w:t>
            </w:r>
          </w:p>
          <w:p w14:paraId="419217EA" w14:textId="77777777" w:rsidR="00EB6333" w:rsidRDefault="00BD3EB9">
            <w:pPr>
              <w:pStyle w:val="ad"/>
              <w:numPr>
                <w:ilvl w:val="0"/>
                <w:numId w:val="14"/>
              </w:numPr>
              <w:tabs>
                <w:tab w:val="left" w:pos="420"/>
              </w:tabs>
              <w:ind w:firstLineChars="0"/>
            </w:pPr>
            <w:r>
              <w:rPr>
                <w:rFonts w:hint="eastAsia"/>
              </w:rPr>
              <w:t>前、后、左、右外壳上；</w:t>
            </w:r>
          </w:p>
        </w:tc>
        <w:tc>
          <w:tcPr>
            <w:tcW w:w="1955" w:type="dxa"/>
          </w:tcPr>
          <w:p w14:paraId="1CAC5150" w14:textId="77777777" w:rsidR="00EB6333" w:rsidRDefault="00BD3EB9">
            <w:pPr>
              <w:pStyle w:val="ad"/>
              <w:tabs>
                <w:tab w:val="left" w:pos="420"/>
              </w:tabs>
              <w:ind w:firstLineChars="0" w:firstLine="0"/>
              <w:jc w:val="center"/>
            </w:pPr>
            <w:r>
              <w:rPr>
                <w:rFonts w:hint="eastAsia"/>
              </w:rPr>
              <w:t>1</w:t>
            </w:r>
            <w:r>
              <w:t>50</w:t>
            </w:r>
          </w:p>
        </w:tc>
      </w:tr>
      <w:tr w:rsidR="00EB6333" w14:paraId="43BFF796" w14:textId="77777777">
        <w:tc>
          <w:tcPr>
            <w:tcW w:w="1455" w:type="dxa"/>
          </w:tcPr>
          <w:p w14:paraId="4AA4E286" w14:textId="77777777" w:rsidR="00EB6333" w:rsidRDefault="00BD3EB9">
            <w:pPr>
              <w:pStyle w:val="ad"/>
              <w:tabs>
                <w:tab w:val="left" w:pos="420"/>
              </w:tabs>
              <w:ind w:firstLineChars="0" w:firstLine="0"/>
              <w:jc w:val="center"/>
            </w:pPr>
            <w:r>
              <w:rPr>
                <w:rFonts w:hint="eastAsia"/>
              </w:rPr>
              <w:t>执行台车</w:t>
            </w:r>
          </w:p>
        </w:tc>
        <w:tc>
          <w:tcPr>
            <w:tcW w:w="3431" w:type="dxa"/>
            <w:vMerge/>
          </w:tcPr>
          <w:p w14:paraId="32930FDD" w14:textId="77777777" w:rsidR="00EB6333" w:rsidRDefault="00EB6333">
            <w:pPr>
              <w:pStyle w:val="ad"/>
              <w:tabs>
                <w:tab w:val="left" w:pos="420"/>
              </w:tabs>
              <w:ind w:firstLineChars="0" w:firstLine="0"/>
            </w:pPr>
          </w:p>
        </w:tc>
        <w:tc>
          <w:tcPr>
            <w:tcW w:w="1955" w:type="dxa"/>
          </w:tcPr>
          <w:p w14:paraId="4ED45B50" w14:textId="77777777" w:rsidR="00EB6333" w:rsidRDefault="00BD3EB9">
            <w:pPr>
              <w:pStyle w:val="ad"/>
              <w:tabs>
                <w:tab w:val="left" w:pos="420"/>
              </w:tabs>
              <w:ind w:firstLineChars="0" w:firstLine="0"/>
              <w:jc w:val="center"/>
            </w:pPr>
            <w:r>
              <w:rPr>
                <w:rFonts w:hint="eastAsia"/>
              </w:rPr>
              <w:t>1</w:t>
            </w:r>
            <w:r>
              <w:t>50</w:t>
            </w:r>
          </w:p>
        </w:tc>
      </w:tr>
      <w:tr w:rsidR="00EB6333" w14:paraId="1A257C60" w14:textId="77777777">
        <w:tc>
          <w:tcPr>
            <w:tcW w:w="1455" w:type="dxa"/>
          </w:tcPr>
          <w:p w14:paraId="368A0212" w14:textId="77777777" w:rsidR="00EB6333" w:rsidRDefault="00BD3EB9">
            <w:pPr>
              <w:pStyle w:val="ad"/>
              <w:tabs>
                <w:tab w:val="left" w:pos="420"/>
              </w:tabs>
              <w:ind w:firstLineChars="0" w:firstLine="0"/>
              <w:jc w:val="center"/>
            </w:pPr>
            <w:r>
              <w:rPr>
                <w:rFonts w:hint="eastAsia"/>
              </w:rPr>
              <w:t>操作台车</w:t>
            </w:r>
          </w:p>
        </w:tc>
        <w:tc>
          <w:tcPr>
            <w:tcW w:w="3431" w:type="dxa"/>
            <w:vMerge/>
          </w:tcPr>
          <w:p w14:paraId="677E3870" w14:textId="77777777" w:rsidR="00EB6333" w:rsidRDefault="00EB6333">
            <w:pPr>
              <w:pStyle w:val="ad"/>
              <w:tabs>
                <w:tab w:val="left" w:pos="420"/>
              </w:tabs>
              <w:ind w:firstLineChars="0" w:firstLine="0"/>
            </w:pPr>
          </w:p>
        </w:tc>
        <w:tc>
          <w:tcPr>
            <w:tcW w:w="1955" w:type="dxa"/>
          </w:tcPr>
          <w:p w14:paraId="704820F6" w14:textId="77777777" w:rsidR="00EB6333" w:rsidRDefault="00BD3EB9">
            <w:pPr>
              <w:pStyle w:val="ad"/>
              <w:tabs>
                <w:tab w:val="left" w:pos="420"/>
              </w:tabs>
              <w:ind w:firstLineChars="0" w:firstLine="0"/>
              <w:jc w:val="center"/>
            </w:pPr>
            <w:r>
              <w:rPr>
                <w:rFonts w:hint="eastAsia"/>
              </w:rPr>
              <w:t>1</w:t>
            </w:r>
            <w:r>
              <w:t>28</w:t>
            </w:r>
          </w:p>
        </w:tc>
      </w:tr>
    </w:tbl>
    <w:p w14:paraId="2B211DDB" w14:textId="77777777" w:rsidR="00EB6333" w:rsidRDefault="00BD3EB9">
      <w:pPr>
        <w:pStyle w:val="ad"/>
        <w:numPr>
          <w:ilvl w:val="0"/>
          <w:numId w:val="13"/>
        </w:numPr>
        <w:tabs>
          <w:tab w:val="left" w:pos="420"/>
        </w:tabs>
        <w:ind w:firstLineChars="0"/>
      </w:pPr>
      <w:r>
        <w:rPr>
          <w:rFonts w:hint="eastAsia"/>
        </w:rPr>
        <w:t>观察各台车受力过程中移动状态，若台车有发生移动，待台车完全静止后用标签纸标记各台车脚轮或立柱的最终位置；</w:t>
      </w:r>
    </w:p>
    <w:p w14:paraId="30833021" w14:textId="77777777" w:rsidR="00EB6333" w:rsidRDefault="00BD3EB9">
      <w:pPr>
        <w:pStyle w:val="1"/>
      </w:pPr>
      <w:bookmarkStart w:id="164" w:name="_Toc17913"/>
      <w:bookmarkStart w:id="165" w:name="_Toc16250"/>
      <w:bookmarkStart w:id="166" w:name="_Toc5520"/>
      <w:bookmarkStart w:id="167" w:name="_Toc16593"/>
      <w:bookmarkStart w:id="168" w:name="_Toc25403"/>
      <w:bookmarkStart w:id="169" w:name="_Toc25867"/>
      <w:bookmarkStart w:id="170" w:name="_Toc140501442"/>
      <w:bookmarkStart w:id="171" w:name="_Toc5798"/>
      <w:bookmarkStart w:id="172" w:name="_Toc31962"/>
      <w:bookmarkStart w:id="173" w:name="_Toc25451"/>
      <w:r>
        <w:rPr>
          <w:rFonts w:hint="eastAsia"/>
        </w:rPr>
        <w:t>验证结果与结论</w:t>
      </w:r>
      <w:bookmarkEnd w:id="164"/>
      <w:bookmarkEnd w:id="165"/>
      <w:bookmarkEnd w:id="166"/>
      <w:bookmarkEnd w:id="167"/>
      <w:bookmarkEnd w:id="168"/>
      <w:bookmarkEnd w:id="169"/>
      <w:bookmarkEnd w:id="170"/>
      <w:bookmarkEnd w:id="171"/>
      <w:bookmarkEnd w:id="172"/>
      <w:bookmarkEnd w:id="173"/>
    </w:p>
    <w:p w14:paraId="33DA2619" w14:textId="77777777" w:rsidR="00EB6333" w:rsidRDefault="00BD3EB9">
      <w:pPr>
        <w:ind w:firstLineChars="200" w:firstLine="480"/>
        <w:rPr>
          <w:szCs w:val="22"/>
        </w:rPr>
      </w:pPr>
      <w:r>
        <w:rPr>
          <w:rFonts w:hint="eastAsia"/>
          <w:szCs w:val="22"/>
        </w:rPr>
        <w:t>三台车在各项测试过程均未出现任何超过</w:t>
      </w:r>
      <w:r>
        <w:rPr>
          <w:rFonts w:hint="eastAsia"/>
          <w:szCs w:val="22"/>
        </w:rPr>
        <w:t>5</w:t>
      </w:r>
      <w:r>
        <w:rPr>
          <w:szCs w:val="22"/>
        </w:rPr>
        <w:t>0mm</w:t>
      </w:r>
      <w:r>
        <w:rPr>
          <w:rFonts w:hint="eastAsia"/>
          <w:szCs w:val="22"/>
        </w:rPr>
        <w:t>的移动，满足法规要求。具体结果如下：</w:t>
      </w:r>
    </w:p>
    <w:tbl>
      <w:tblPr>
        <w:tblStyle w:val="a9"/>
        <w:tblW w:w="0" w:type="auto"/>
        <w:tblLook w:val="04A0" w:firstRow="1" w:lastRow="0" w:firstColumn="1" w:lastColumn="0" w:noHBand="0" w:noVBand="1"/>
      </w:tblPr>
      <w:tblGrid>
        <w:gridCol w:w="1669"/>
        <w:gridCol w:w="1726"/>
        <w:gridCol w:w="1726"/>
        <w:gridCol w:w="1726"/>
        <w:gridCol w:w="1669"/>
      </w:tblGrid>
      <w:tr w:rsidR="00EB6333" w14:paraId="24617328" w14:textId="77777777">
        <w:tc>
          <w:tcPr>
            <w:tcW w:w="1669" w:type="dxa"/>
          </w:tcPr>
          <w:p w14:paraId="52F46B31" w14:textId="77777777" w:rsidR="00EB6333" w:rsidRDefault="00BD3EB9">
            <w:pPr>
              <w:jc w:val="center"/>
            </w:pPr>
            <w:r>
              <w:rPr>
                <w:rFonts w:hint="eastAsia"/>
              </w:rPr>
              <w:t>项目</w:t>
            </w:r>
          </w:p>
        </w:tc>
        <w:tc>
          <w:tcPr>
            <w:tcW w:w="1726" w:type="dxa"/>
          </w:tcPr>
          <w:p w14:paraId="05C1160A" w14:textId="01E1EA63" w:rsidR="00EB6333" w:rsidRDefault="00BD3EB9">
            <w:pPr>
              <w:jc w:val="center"/>
            </w:pPr>
            <w:del w:id="174" w:author="chenxia" w:date="2023-08-22T17:53:00Z">
              <w:r w:rsidDel="00C66797">
                <w:rPr>
                  <w:rFonts w:hint="eastAsia"/>
                </w:rPr>
                <w:delText>要求</w:delText>
              </w:r>
              <w:r w:rsidDel="00C66797">
                <w:rPr>
                  <w:rFonts w:hint="eastAsia"/>
                </w:rPr>
                <w:delText>1</w:delText>
              </w:r>
            </w:del>
            <w:ins w:id="175" w:author="chenxia" w:date="2023-08-22T17:53:00Z">
              <w:r w:rsidR="00C66797">
                <w:rPr>
                  <w:rFonts w:hint="eastAsia"/>
                </w:rPr>
                <w:t>1</w:t>
              </w:r>
              <w:r w:rsidR="00C66797">
                <w:t>0</w:t>
              </w:r>
              <w:r w:rsidR="00C66797">
                <w:rPr>
                  <w:rFonts w:hint="eastAsia"/>
                </w:rPr>
                <w:t>°斜坡测试</w:t>
              </w:r>
            </w:ins>
          </w:p>
        </w:tc>
        <w:tc>
          <w:tcPr>
            <w:tcW w:w="1726" w:type="dxa"/>
          </w:tcPr>
          <w:p w14:paraId="5B772BF0" w14:textId="4402ED56" w:rsidR="00EB6333" w:rsidRDefault="00BD3EB9">
            <w:pPr>
              <w:jc w:val="center"/>
            </w:pPr>
            <w:del w:id="176" w:author="chenxia" w:date="2023-08-22T17:53:00Z">
              <w:r w:rsidDel="00C66797">
                <w:rPr>
                  <w:rFonts w:hint="eastAsia"/>
                </w:rPr>
                <w:delText>要求</w:delText>
              </w:r>
              <w:r w:rsidDel="00C66797">
                <w:rPr>
                  <w:rFonts w:hint="eastAsia"/>
                </w:rPr>
                <w:delText>2</w:delText>
              </w:r>
            </w:del>
            <w:ins w:id="177" w:author="chenxia" w:date="2023-08-22T17:53:00Z">
              <w:r w:rsidR="00C66797">
                <w:rPr>
                  <w:rFonts w:hint="eastAsia"/>
                </w:rPr>
                <w:t>5</w:t>
              </w:r>
              <w:r w:rsidR="00C66797">
                <w:rPr>
                  <w:rFonts w:hint="eastAsia"/>
                </w:rPr>
                <w:t>°斜坡测试</w:t>
              </w:r>
            </w:ins>
          </w:p>
        </w:tc>
        <w:tc>
          <w:tcPr>
            <w:tcW w:w="1726" w:type="dxa"/>
          </w:tcPr>
          <w:p w14:paraId="05DD79C5" w14:textId="6FF869C0" w:rsidR="00EB6333" w:rsidRDefault="00BD3EB9">
            <w:pPr>
              <w:jc w:val="center"/>
            </w:pPr>
            <w:del w:id="178" w:author="chenxia" w:date="2023-08-22T17:53:00Z">
              <w:r w:rsidDel="00C66797">
                <w:rPr>
                  <w:rFonts w:hint="eastAsia"/>
                </w:rPr>
                <w:delText>要求</w:delText>
              </w:r>
              <w:r w:rsidDel="00C66797">
                <w:rPr>
                  <w:rFonts w:hint="eastAsia"/>
                </w:rPr>
                <w:delText>3</w:delText>
              </w:r>
            </w:del>
            <w:ins w:id="179" w:author="chenxia" w:date="2023-08-22T17:53:00Z">
              <w:r w:rsidR="00C66797">
                <w:rPr>
                  <w:rFonts w:hint="eastAsia"/>
                </w:rPr>
                <w:t>外力测试</w:t>
              </w:r>
            </w:ins>
          </w:p>
        </w:tc>
        <w:tc>
          <w:tcPr>
            <w:tcW w:w="1669" w:type="dxa"/>
          </w:tcPr>
          <w:p w14:paraId="1C953D68" w14:textId="77777777" w:rsidR="00EB6333" w:rsidRDefault="00BD3EB9">
            <w:pPr>
              <w:jc w:val="center"/>
            </w:pPr>
            <w:r>
              <w:rPr>
                <w:rFonts w:hint="eastAsia"/>
              </w:rPr>
              <w:t>结论</w:t>
            </w:r>
          </w:p>
        </w:tc>
      </w:tr>
      <w:tr w:rsidR="00EB6333" w14:paraId="1F6FD2B2" w14:textId="77777777">
        <w:tc>
          <w:tcPr>
            <w:tcW w:w="1669" w:type="dxa"/>
          </w:tcPr>
          <w:p w14:paraId="498B9E19" w14:textId="77777777" w:rsidR="00EB6333" w:rsidRDefault="00BD3EB9">
            <w:pPr>
              <w:jc w:val="center"/>
            </w:pPr>
            <w:r>
              <w:rPr>
                <w:rFonts w:hint="eastAsia"/>
              </w:rPr>
              <w:t>导航台车</w:t>
            </w:r>
          </w:p>
        </w:tc>
        <w:tc>
          <w:tcPr>
            <w:tcW w:w="1726" w:type="dxa"/>
          </w:tcPr>
          <w:p w14:paraId="0C3CF363" w14:textId="77777777" w:rsidR="00EB6333" w:rsidRDefault="00EB6333"/>
        </w:tc>
        <w:tc>
          <w:tcPr>
            <w:tcW w:w="1726" w:type="dxa"/>
          </w:tcPr>
          <w:p w14:paraId="1951C953" w14:textId="77777777" w:rsidR="00EB6333" w:rsidRDefault="00EB6333"/>
        </w:tc>
        <w:tc>
          <w:tcPr>
            <w:tcW w:w="1726" w:type="dxa"/>
          </w:tcPr>
          <w:p w14:paraId="71A53D02" w14:textId="77777777" w:rsidR="00EB6333" w:rsidRDefault="00EB6333"/>
        </w:tc>
        <w:tc>
          <w:tcPr>
            <w:tcW w:w="1669" w:type="dxa"/>
          </w:tcPr>
          <w:p w14:paraId="6B2256FB" w14:textId="77777777" w:rsidR="00EB6333" w:rsidRDefault="00EB6333"/>
        </w:tc>
      </w:tr>
      <w:tr w:rsidR="00EB6333" w14:paraId="016E15E8" w14:textId="77777777">
        <w:tc>
          <w:tcPr>
            <w:tcW w:w="1669" w:type="dxa"/>
          </w:tcPr>
          <w:p w14:paraId="1FF2C5B7" w14:textId="77777777" w:rsidR="00EB6333" w:rsidRDefault="00BD3EB9">
            <w:pPr>
              <w:jc w:val="center"/>
            </w:pPr>
            <w:r>
              <w:rPr>
                <w:rFonts w:hint="eastAsia"/>
              </w:rPr>
              <w:t>执行台车</w:t>
            </w:r>
          </w:p>
        </w:tc>
        <w:tc>
          <w:tcPr>
            <w:tcW w:w="1726" w:type="dxa"/>
          </w:tcPr>
          <w:p w14:paraId="3F97C929" w14:textId="77777777" w:rsidR="00EB6333" w:rsidRDefault="00EB6333"/>
        </w:tc>
        <w:tc>
          <w:tcPr>
            <w:tcW w:w="1726" w:type="dxa"/>
          </w:tcPr>
          <w:p w14:paraId="3D0CEEE7" w14:textId="77777777" w:rsidR="00EB6333" w:rsidRDefault="00EB6333"/>
        </w:tc>
        <w:tc>
          <w:tcPr>
            <w:tcW w:w="1726" w:type="dxa"/>
          </w:tcPr>
          <w:p w14:paraId="3435F8EC" w14:textId="77777777" w:rsidR="00EB6333" w:rsidRDefault="00EB6333"/>
        </w:tc>
        <w:tc>
          <w:tcPr>
            <w:tcW w:w="1669" w:type="dxa"/>
          </w:tcPr>
          <w:p w14:paraId="159B49E2" w14:textId="77777777" w:rsidR="00EB6333" w:rsidRDefault="00EB6333"/>
        </w:tc>
      </w:tr>
      <w:tr w:rsidR="00EB6333" w14:paraId="14FCFA8A" w14:textId="77777777">
        <w:tc>
          <w:tcPr>
            <w:tcW w:w="1669" w:type="dxa"/>
          </w:tcPr>
          <w:p w14:paraId="774B1E99" w14:textId="77777777" w:rsidR="00EB6333" w:rsidRDefault="00BD3EB9">
            <w:pPr>
              <w:jc w:val="center"/>
            </w:pPr>
            <w:r>
              <w:rPr>
                <w:rFonts w:hint="eastAsia"/>
              </w:rPr>
              <w:t>操作台车</w:t>
            </w:r>
          </w:p>
        </w:tc>
        <w:tc>
          <w:tcPr>
            <w:tcW w:w="1726" w:type="dxa"/>
          </w:tcPr>
          <w:p w14:paraId="17E1D211" w14:textId="77777777" w:rsidR="00EB6333" w:rsidRDefault="00EB6333"/>
        </w:tc>
        <w:tc>
          <w:tcPr>
            <w:tcW w:w="1726" w:type="dxa"/>
          </w:tcPr>
          <w:p w14:paraId="4D448634" w14:textId="0B353589" w:rsidR="00EB6333" w:rsidRDefault="00C66797">
            <w:ins w:id="180" w:author="chenxia" w:date="2023-08-22T17:53:00Z">
              <w:r>
                <w:rPr>
                  <w:rFonts w:hint="eastAsia"/>
                </w:rPr>
                <w:t>/</w:t>
              </w:r>
            </w:ins>
          </w:p>
        </w:tc>
        <w:tc>
          <w:tcPr>
            <w:tcW w:w="1726" w:type="dxa"/>
          </w:tcPr>
          <w:p w14:paraId="58DD634A" w14:textId="77777777" w:rsidR="00EB6333" w:rsidRDefault="00EB6333">
            <w:bookmarkStart w:id="181" w:name="_GoBack"/>
            <w:bookmarkEnd w:id="181"/>
          </w:p>
        </w:tc>
        <w:tc>
          <w:tcPr>
            <w:tcW w:w="1669" w:type="dxa"/>
          </w:tcPr>
          <w:p w14:paraId="4036E506" w14:textId="77777777" w:rsidR="00EB6333" w:rsidRDefault="00EB6333"/>
        </w:tc>
      </w:tr>
    </w:tbl>
    <w:p w14:paraId="48242E10" w14:textId="77777777" w:rsidR="00EB6333" w:rsidRDefault="00EB6333">
      <w:pPr>
        <w:pStyle w:val="a0"/>
        <w:ind w:leftChars="0" w:left="0" w:right="1680"/>
      </w:pPr>
    </w:p>
    <w:p w14:paraId="2F0802EA" w14:textId="77777777" w:rsidR="00EB6333" w:rsidRDefault="00BD3EB9">
      <w:pPr>
        <w:rPr>
          <w:color w:val="FF0000"/>
        </w:rPr>
      </w:pPr>
      <w:r>
        <w:rPr>
          <w:rFonts w:hint="eastAsia"/>
          <w:color w:val="FF0000"/>
        </w:rPr>
        <w:t>补充照片</w:t>
      </w:r>
    </w:p>
    <w:sectPr w:rsidR="00EB6333">
      <w:footerReference w:type="default" r:id="rId12"/>
      <w:pgSz w:w="11906" w:h="16838"/>
      <w:pgMar w:top="1417" w:right="1803" w:bottom="850" w:left="1803" w:header="851" w:footer="283" w:gutter="0"/>
      <w:pgNumType w:start="1"/>
      <w:cols w:space="0"/>
      <w:docGrid w:type="lines" w:linePitch="395"/>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uhui" w:date="2023-08-01T14:29:00Z" w:initials="">
    <w:p w14:paraId="71EE108B" w14:textId="77777777" w:rsidR="00EB6333" w:rsidRDefault="00BD3EB9">
      <w:pPr>
        <w:pStyle w:val="a5"/>
      </w:pPr>
      <w:r>
        <w:rPr>
          <w:rFonts w:hint="eastAsia"/>
        </w:rPr>
        <w:t>明确</w:t>
      </w:r>
      <w:r>
        <w:rPr>
          <w:rFonts w:hint="eastAsia"/>
        </w:rPr>
        <w:t>“</w:t>
      </w:r>
      <w:r>
        <w:rPr>
          <w:rFonts w:hint="eastAsia"/>
        </w:rPr>
        <w:t>试验</w:t>
      </w:r>
      <w:r>
        <w:rPr>
          <w:rFonts w:hint="eastAsia"/>
        </w:rPr>
        <w:t>”</w:t>
      </w:r>
      <w:r>
        <w:rPr>
          <w:rFonts w:hint="eastAsia"/>
        </w:rPr>
        <w:t>or</w:t>
      </w:r>
      <w:r>
        <w:rPr>
          <w:rFonts w:hint="eastAsia"/>
        </w:rPr>
        <w:t>“验证”文件名、标题、内容一致</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EE108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FC169" w14:textId="77777777" w:rsidR="00BD3EB9" w:rsidRDefault="00BD3EB9">
      <w:pPr>
        <w:spacing w:line="240" w:lineRule="auto"/>
      </w:pPr>
      <w:r>
        <w:separator/>
      </w:r>
    </w:p>
  </w:endnote>
  <w:endnote w:type="continuationSeparator" w:id="0">
    <w:p w14:paraId="1C0F69A4" w14:textId="77777777" w:rsidR="00BD3EB9" w:rsidRDefault="00BD3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BA8DF" w14:textId="77777777" w:rsidR="00EB6333" w:rsidRDefault="00BD3EB9">
    <w:pPr>
      <w:pStyle w:val="a7"/>
      <w:tabs>
        <w:tab w:val="clear" w:pos="4153"/>
        <w:tab w:val="left" w:pos="3013"/>
      </w:tabs>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892922" w14:textId="77777777" w:rsidR="00EB6333" w:rsidRDefault="00EB6333">
                          <w:pPr>
                            <w:pStyle w:val="a7"/>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1892922" w14:textId="77777777" w:rsidR="00EB6333" w:rsidRDefault="00EB6333">
                    <w:pPr>
                      <w:pStyle w:val="a7"/>
                      <w:rPr>
                        <w:rFonts w:ascii="Times New Roman" w:hAnsi="Times New Roman" w:cs="Times New Roman"/>
                      </w:rPr>
                    </w:pPr>
                  </w:p>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8EEA4" w14:textId="77777777" w:rsidR="00EB6333" w:rsidRDefault="00BD3EB9">
    <w:pPr>
      <w:pStyle w:val="a7"/>
      <w:tabs>
        <w:tab w:val="clear" w:pos="4153"/>
        <w:tab w:val="left" w:pos="3013"/>
      </w:tabs>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D5A26EC" w14:textId="4749C949" w:rsidR="00EB6333" w:rsidRDefault="00BD3EB9">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66797">
                            <w:rPr>
                              <w:rFonts w:ascii="Times New Roman" w:hAnsi="Times New Roman" w:cs="Times New Roman"/>
                              <w:noProof/>
                            </w:rPr>
                            <w:t>6</w:t>
                          </w:r>
                          <w:r>
                            <w:rPr>
                              <w:rFonts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2D5A26EC" w14:textId="4749C949" w:rsidR="00EB6333" w:rsidRDefault="00BD3EB9">
                    <w:pPr>
                      <w:pStyle w:val="a7"/>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sidR="00C66797">
                      <w:rPr>
                        <w:rFonts w:ascii="Times New Roman" w:hAnsi="Times New Roman" w:cs="Times New Roman"/>
                        <w:noProof/>
                      </w:rPr>
                      <w:t>6</w:t>
                    </w:r>
                    <w:r>
                      <w:rPr>
                        <w:rFonts w:ascii="Times New Roman" w:hAnsi="Times New Roman" w:cs="Times New Roman"/>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85785D" w14:textId="77777777" w:rsidR="00BD3EB9" w:rsidRDefault="00BD3EB9">
      <w:r>
        <w:separator/>
      </w:r>
    </w:p>
  </w:footnote>
  <w:footnote w:type="continuationSeparator" w:id="0">
    <w:p w14:paraId="7E861885" w14:textId="77777777" w:rsidR="00BD3EB9" w:rsidRDefault="00BD3E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6991B" w14:textId="77777777" w:rsidR="00EB6333" w:rsidRDefault="00BD3EB9">
    <w:pPr>
      <w:pStyle w:val="a8"/>
      <w:jc w:val="center"/>
      <w:rPr>
        <w:sz w:val="21"/>
        <w:szCs w:val="32"/>
      </w:rPr>
    </w:pPr>
    <w:r>
      <w:rPr>
        <w:rFonts w:hint="eastAsia"/>
        <w:sz w:val="21"/>
        <w:szCs w:val="32"/>
      </w:rPr>
      <w:t xml:space="preserve">                                                       </w:t>
    </w:r>
    <w:r>
      <w:rPr>
        <w:rFonts w:hint="eastAsia"/>
        <w:sz w:val="21"/>
        <w:szCs w:val="32"/>
      </w:rPr>
      <w:t>杭州三坛医疗科技有限公司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4F06F2"/>
    <w:multiLevelType w:val="singleLevel"/>
    <w:tmpl w:val="804F06F2"/>
    <w:lvl w:ilvl="0">
      <w:start w:val="1"/>
      <w:numFmt w:val="decimal"/>
      <w:lvlText w:val="%1)"/>
      <w:lvlJc w:val="left"/>
      <w:pPr>
        <w:tabs>
          <w:tab w:val="left" w:pos="420"/>
        </w:tabs>
        <w:ind w:left="845" w:hanging="425"/>
      </w:pPr>
      <w:rPr>
        <w:rFonts w:hint="default"/>
      </w:rPr>
    </w:lvl>
  </w:abstractNum>
  <w:abstractNum w:abstractNumId="1" w15:restartNumberingAfterBreak="0">
    <w:nsid w:val="06A05BE3"/>
    <w:multiLevelType w:val="multilevel"/>
    <w:tmpl w:val="06A05BE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BF55A7"/>
    <w:multiLevelType w:val="multilevel"/>
    <w:tmpl w:val="0FBF55A7"/>
    <w:lvl w:ilvl="0">
      <w:start w:val="1"/>
      <w:numFmt w:val="lowerLetter"/>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15:restartNumberingAfterBreak="0">
    <w:nsid w:val="15550AF0"/>
    <w:multiLevelType w:val="multilevel"/>
    <w:tmpl w:val="15550A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0DE1D58"/>
    <w:multiLevelType w:val="multilevel"/>
    <w:tmpl w:val="20DE1D5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700354A"/>
    <w:multiLevelType w:val="multilevel"/>
    <w:tmpl w:val="3700354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8D940EC"/>
    <w:multiLevelType w:val="singleLevel"/>
    <w:tmpl w:val="58D940EC"/>
    <w:lvl w:ilvl="0">
      <w:start w:val="1"/>
      <w:numFmt w:val="decimal"/>
      <w:lvlText w:val="%1)"/>
      <w:lvlJc w:val="left"/>
      <w:pPr>
        <w:tabs>
          <w:tab w:val="left" w:pos="420"/>
        </w:tabs>
        <w:ind w:left="845" w:hanging="425"/>
      </w:pPr>
      <w:rPr>
        <w:rFonts w:hint="default"/>
      </w:rPr>
    </w:lvl>
  </w:abstractNum>
  <w:abstractNum w:abstractNumId="7" w15:restartNumberingAfterBreak="0">
    <w:nsid w:val="5D392756"/>
    <w:multiLevelType w:val="multilevel"/>
    <w:tmpl w:val="5D392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04C1993"/>
    <w:multiLevelType w:val="multilevel"/>
    <w:tmpl w:val="604C1993"/>
    <w:lvl w:ilvl="0">
      <w:start w:val="1"/>
      <w:numFmt w:val="lowerLetter"/>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9" w15:restartNumberingAfterBreak="0">
    <w:nsid w:val="62790EFD"/>
    <w:multiLevelType w:val="multilevel"/>
    <w:tmpl w:val="62790EF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3E8BCAC"/>
    <w:multiLevelType w:val="multilevel"/>
    <w:tmpl w:val="63E8BCAC"/>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宋体" w:eastAsia="宋体" w:hAnsi="宋体" w:cs="宋体"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70B81055"/>
    <w:multiLevelType w:val="multilevel"/>
    <w:tmpl w:val="70B8105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1577953"/>
    <w:multiLevelType w:val="multilevel"/>
    <w:tmpl w:val="715779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22D6EA3"/>
    <w:multiLevelType w:val="multilevel"/>
    <w:tmpl w:val="722D6EA3"/>
    <w:lvl w:ilvl="0">
      <w:start w:val="1"/>
      <w:numFmt w:val="lowerLetter"/>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num w:numId="1">
    <w:abstractNumId w:val="10"/>
  </w:num>
  <w:num w:numId="2">
    <w:abstractNumId w:val="0"/>
  </w:num>
  <w:num w:numId="3">
    <w:abstractNumId w:val="9"/>
  </w:num>
  <w:num w:numId="4">
    <w:abstractNumId w:val="3"/>
  </w:num>
  <w:num w:numId="5">
    <w:abstractNumId w:val="4"/>
  </w:num>
  <w:num w:numId="6">
    <w:abstractNumId w:val="5"/>
  </w:num>
  <w:num w:numId="7">
    <w:abstractNumId w:val="12"/>
  </w:num>
  <w:num w:numId="8">
    <w:abstractNumId w:val="7"/>
  </w:num>
  <w:num w:numId="9">
    <w:abstractNumId w:val="11"/>
  </w:num>
  <w:num w:numId="10">
    <w:abstractNumId w:val="6"/>
  </w:num>
  <w:num w:numId="11">
    <w:abstractNumId w:val="2"/>
  </w:num>
  <w:num w:numId="12">
    <w:abstractNumId w:val="13"/>
  </w:num>
  <w:num w:numId="13">
    <w:abstractNumId w:val="8"/>
  </w:num>
  <w:num w:numId="1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enxia">
    <w15:presenceInfo w15:providerId="None" w15:userId="chenx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trackRevisions/>
  <w:defaultTabStop w:val="420"/>
  <w:drawingGridVerticalSpacing w:val="198"/>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00172A27"/>
    <w:rsid w:val="00054CC8"/>
    <w:rsid w:val="000654CF"/>
    <w:rsid w:val="000D2296"/>
    <w:rsid w:val="00122BB7"/>
    <w:rsid w:val="00164BEA"/>
    <w:rsid w:val="00172A27"/>
    <w:rsid w:val="001A6428"/>
    <w:rsid w:val="002031C2"/>
    <w:rsid w:val="00211D1D"/>
    <w:rsid w:val="00242D31"/>
    <w:rsid w:val="00256AA9"/>
    <w:rsid w:val="00267CE8"/>
    <w:rsid w:val="00321495"/>
    <w:rsid w:val="0035701E"/>
    <w:rsid w:val="00401847"/>
    <w:rsid w:val="00435F22"/>
    <w:rsid w:val="004E11DA"/>
    <w:rsid w:val="00544D9A"/>
    <w:rsid w:val="005D4279"/>
    <w:rsid w:val="00615646"/>
    <w:rsid w:val="006176C8"/>
    <w:rsid w:val="006647CD"/>
    <w:rsid w:val="006E0F81"/>
    <w:rsid w:val="0076637F"/>
    <w:rsid w:val="00767BD7"/>
    <w:rsid w:val="007C43E3"/>
    <w:rsid w:val="007E2E4A"/>
    <w:rsid w:val="008475EF"/>
    <w:rsid w:val="008C6617"/>
    <w:rsid w:val="00917D9A"/>
    <w:rsid w:val="009616D8"/>
    <w:rsid w:val="00A04E65"/>
    <w:rsid w:val="00A15C3D"/>
    <w:rsid w:val="00A81C93"/>
    <w:rsid w:val="00AE00C1"/>
    <w:rsid w:val="00B33974"/>
    <w:rsid w:val="00BD2D4A"/>
    <w:rsid w:val="00BD3EB9"/>
    <w:rsid w:val="00C26B10"/>
    <w:rsid w:val="00C66797"/>
    <w:rsid w:val="00CC79CB"/>
    <w:rsid w:val="00CF2D4D"/>
    <w:rsid w:val="00D1621C"/>
    <w:rsid w:val="00D90875"/>
    <w:rsid w:val="00DB3B26"/>
    <w:rsid w:val="00E259AD"/>
    <w:rsid w:val="00EB6333"/>
    <w:rsid w:val="00EE0A47"/>
    <w:rsid w:val="00FB4F9F"/>
    <w:rsid w:val="01242FDD"/>
    <w:rsid w:val="012C21C6"/>
    <w:rsid w:val="013C7235"/>
    <w:rsid w:val="01D67EAB"/>
    <w:rsid w:val="01F23AA6"/>
    <w:rsid w:val="0260168B"/>
    <w:rsid w:val="02644ACE"/>
    <w:rsid w:val="02AB0636"/>
    <w:rsid w:val="03377BF0"/>
    <w:rsid w:val="040344C3"/>
    <w:rsid w:val="04CA4BB5"/>
    <w:rsid w:val="05CB5F07"/>
    <w:rsid w:val="064C693C"/>
    <w:rsid w:val="06BF1533"/>
    <w:rsid w:val="074012A7"/>
    <w:rsid w:val="074245F9"/>
    <w:rsid w:val="08756ED0"/>
    <w:rsid w:val="08B11E84"/>
    <w:rsid w:val="092403B3"/>
    <w:rsid w:val="0A65416C"/>
    <w:rsid w:val="0ACD1D30"/>
    <w:rsid w:val="0BB928C2"/>
    <w:rsid w:val="0CA16FF1"/>
    <w:rsid w:val="0CD02B9A"/>
    <w:rsid w:val="0D257698"/>
    <w:rsid w:val="0D380D3F"/>
    <w:rsid w:val="0D743CCE"/>
    <w:rsid w:val="0DB875C6"/>
    <w:rsid w:val="0E3C357E"/>
    <w:rsid w:val="0F525587"/>
    <w:rsid w:val="0F8F0B56"/>
    <w:rsid w:val="0F94680C"/>
    <w:rsid w:val="0FB13C24"/>
    <w:rsid w:val="10767088"/>
    <w:rsid w:val="10A12DA0"/>
    <w:rsid w:val="10AD4E23"/>
    <w:rsid w:val="117A794E"/>
    <w:rsid w:val="120135A5"/>
    <w:rsid w:val="12580DEF"/>
    <w:rsid w:val="12621206"/>
    <w:rsid w:val="128812A8"/>
    <w:rsid w:val="12C845D2"/>
    <w:rsid w:val="132604F3"/>
    <w:rsid w:val="13F8073F"/>
    <w:rsid w:val="141E2224"/>
    <w:rsid w:val="15835095"/>
    <w:rsid w:val="1585042C"/>
    <w:rsid w:val="16BE5831"/>
    <w:rsid w:val="17370A93"/>
    <w:rsid w:val="1754438B"/>
    <w:rsid w:val="17B6703A"/>
    <w:rsid w:val="17F51C94"/>
    <w:rsid w:val="181F4BF8"/>
    <w:rsid w:val="18785FB9"/>
    <w:rsid w:val="198F3CBF"/>
    <w:rsid w:val="1A390B5E"/>
    <w:rsid w:val="1BEE1C27"/>
    <w:rsid w:val="1C4A1B3F"/>
    <w:rsid w:val="1C6A185D"/>
    <w:rsid w:val="1C6C5911"/>
    <w:rsid w:val="1D5D09E7"/>
    <w:rsid w:val="1D6660A0"/>
    <w:rsid w:val="1EE86F0A"/>
    <w:rsid w:val="1F66304B"/>
    <w:rsid w:val="1F7229C9"/>
    <w:rsid w:val="20E76E8C"/>
    <w:rsid w:val="21850588"/>
    <w:rsid w:val="22F93A8C"/>
    <w:rsid w:val="23D729E7"/>
    <w:rsid w:val="24540CD2"/>
    <w:rsid w:val="24A27F99"/>
    <w:rsid w:val="25325929"/>
    <w:rsid w:val="25C42F68"/>
    <w:rsid w:val="25CB306A"/>
    <w:rsid w:val="2619352E"/>
    <w:rsid w:val="27434EF3"/>
    <w:rsid w:val="27C65F43"/>
    <w:rsid w:val="27F94167"/>
    <w:rsid w:val="285F5832"/>
    <w:rsid w:val="29051F39"/>
    <w:rsid w:val="29154C2F"/>
    <w:rsid w:val="2A24147A"/>
    <w:rsid w:val="2A515B27"/>
    <w:rsid w:val="2A5B04BE"/>
    <w:rsid w:val="2ABB636F"/>
    <w:rsid w:val="2AC45B60"/>
    <w:rsid w:val="2C9921DB"/>
    <w:rsid w:val="2D7A1034"/>
    <w:rsid w:val="2DE10445"/>
    <w:rsid w:val="2DFA09C5"/>
    <w:rsid w:val="2E332A79"/>
    <w:rsid w:val="2E5D21FC"/>
    <w:rsid w:val="2F27081C"/>
    <w:rsid w:val="2FA264AA"/>
    <w:rsid w:val="30720789"/>
    <w:rsid w:val="31332561"/>
    <w:rsid w:val="313D09A1"/>
    <w:rsid w:val="325D23A1"/>
    <w:rsid w:val="334447D4"/>
    <w:rsid w:val="33740094"/>
    <w:rsid w:val="33945FB2"/>
    <w:rsid w:val="33AA484A"/>
    <w:rsid w:val="34583831"/>
    <w:rsid w:val="348E4BCA"/>
    <w:rsid w:val="366A584F"/>
    <w:rsid w:val="3683146A"/>
    <w:rsid w:val="36B22B99"/>
    <w:rsid w:val="37612E17"/>
    <w:rsid w:val="37D0077B"/>
    <w:rsid w:val="399B3711"/>
    <w:rsid w:val="39B5645A"/>
    <w:rsid w:val="3A1D45CF"/>
    <w:rsid w:val="3AA04502"/>
    <w:rsid w:val="3B9F35EC"/>
    <w:rsid w:val="3D4D3A52"/>
    <w:rsid w:val="3DC207C2"/>
    <w:rsid w:val="3EBC2DD4"/>
    <w:rsid w:val="3F235A98"/>
    <w:rsid w:val="3F3B58A2"/>
    <w:rsid w:val="3F9E2EF4"/>
    <w:rsid w:val="40C13F3B"/>
    <w:rsid w:val="40E2300C"/>
    <w:rsid w:val="41E43209"/>
    <w:rsid w:val="428C27FE"/>
    <w:rsid w:val="42B13934"/>
    <w:rsid w:val="42B344DA"/>
    <w:rsid w:val="42CF3399"/>
    <w:rsid w:val="440F0AF3"/>
    <w:rsid w:val="448E2DB4"/>
    <w:rsid w:val="44DF1658"/>
    <w:rsid w:val="458A240E"/>
    <w:rsid w:val="45B46927"/>
    <w:rsid w:val="462F0F14"/>
    <w:rsid w:val="46475912"/>
    <w:rsid w:val="46E838D4"/>
    <w:rsid w:val="47726CF8"/>
    <w:rsid w:val="48121F78"/>
    <w:rsid w:val="484F06B1"/>
    <w:rsid w:val="486D7E1A"/>
    <w:rsid w:val="489A23B6"/>
    <w:rsid w:val="48A24812"/>
    <w:rsid w:val="48BA7972"/>
    <w:rsid w:val="48BF1991"/>
    <w:rsid w:val="48F92351"/>
    <w:rsid w:val="49712725"/>
    <w:rsid w:val="4B5A4478"/>
    <w:rsid w:val="4B8B07CC"/>
    <w:rsid w:val="4C811E19"/>
    <w:rsid w:val="4D491FEF"/>
    <w:rsid w:val="4D7C3C63"/>
    <w:rsid w:val="4DAA171B"/>
    <w:rsid w:val="4DC710FA"/>
    <w:rsid w:val="4E914C14"/>
    <w:rsid w:val="4F09780D"/>
    <w:rsid w:val="513F460A"/>
    <w:rsid w:val="51936894"/>
    <w:rsid w:val="51B8140F"/>
    <w:rsid w:val="529F58A7"/>
    <w:rsid w:val="52FA58EC"/>
    <w:rsid w:val="53D852B7"/>
    <w:rsid w:val="544C29BF"/>
    <w:rsid w:val="54BA5742"/>
    <w:rsid w:val="55046F76"/>
    <w:rsid w:val="56D46745"/>
    <w:rsid w:val="56D6159C"/>
    <w:rsid w:val="57060B39"/>
    <w:rsid w:val="5865469B"/>
    <w:rsid w:val="587368DE"/>
    <w:rsid w:val="5AB301E0"/>
    <w:rsid w:val="5B466F60"/>
    <w:rsid w:val="5B5B4742"/>
    <w:rsid w:val="5BD63961"/>
    <w:rsid w:val="5BE7781C"/>
    <w:rsid w:val="5BEC7DDB"/>
    <w:rsid w:val="5C173CA2"/>
    <w:rsid w:val="5C806A68"/>
    <w:rsid w:val="5E174F69"/>
    <w:rsid w:val="5E755F4B"/>
    <w:rsid w:val="5F1E2487"/>
    <w:rsid w:val="5F483205"/>
    <w:rsid w:val="5F5D03BD"/>
    <w:rsid w:val="5FB81FB6"/>
    <w:rsid w:val="5FDF06B8"/>
    <w:rsid w:val="600617D7"/>
    <w:rsid w:val="60442B77"/>
    <w:rsid w:val="60547BD1"/>
    <w:rsid w:val="60DC4E7C"/>
    <w:rsid w:val="60E46730"/>
    <w:rsid w:val="61EE6039"/>
    <w:rsid w:val="62505ED4"/>
    <w:rsid w:val="625F05BC"/>
    <w:rsid w:val="627658E4"/>
    <w:rsid w:val="63863062"/>
    <w:rsid w:val="638721F4"/>
    <w:rsid w:val="64322884"/>
    <w:rsid w:val="654515A1"/>
    <w:rsid w:val="657462CA"/>
    <w:rsid w:val="65AC3E31"/>
    <w:rsid w:val="667F0D60"/>
    <w:rsid w:val="66C36ACC"/>
    <w:rsid w:val="670C1F82"/>
    <w:rsid w:val="67573E35"/>
    <w:rsid w:val="68837AC6"/>
    <w:rsid w:val="68D50AD5"/>
    <w:rsid w:val="68E953F3"/>
    <w:rsid w:val="69677250"/>
    <w:rsid w:val="6A7C36FF"/>
    <w:rsid w:val="6A81381E"/>
    <w:rsid w:val="6B5A5D8D"/>
    <w:rsid w:val="6C0B71D2"/>
    <w:rsid w:val="6D5F31A0"/>
    <w:rsid w:val="6D976FEF"/>
    <w:rsid w:val="6DDE6EA2"/>
    <w:rsid w:val="6E007219"/>
    <w:rsid w:val="6EBD03FE"/>
    <w:rsid w:val="6F250974"/>
    <w:rsid w:val="6F425277"/>
    <w:rsid w:val="7008444B"/>
    <w:rsid w:val="70334C0E"/>
    <w:rsid w:val="7044032E"/>
    <w:rsid w:val="72AF4744"/>
    <w:rsid w:val="73CF0E5E"/>
    <w:rsid w:val="73D73977"/>
    <w:rsid w:val="74352EDB"/>
    <w:rsid w:val="74CD31BC"/>
    <w:rsid w:val="74DC704C"/>
    <w:rsid w:val="75B754E7"/>
    <w:rsid w:val="75DE5FD3"/>
    <w:rsid w:val="76AF189E"/>
    <w:rsid w:val="76C435C8"/>
    <w:rsid w:val="771F304D"/>
    <w:rsid w:val="77B35E42"/>
    <w:rsid w:val="78225D97"/>
    <w:rsid w:val="78B236E4"/>
    <w:rsid w:val="78DA32BC"/>
    <w:rsid w:val="790E7842"/>
    <w:rsid w:val="79763CE0"/>
    <w:rsid w:val="79DD2BDF"/>
    <w:rsid w:val="79E80E57"/>
    <w:rsid w:val="7A485CA4"/>
    <w:rsid w:val="7A7E3193"/>
    <w:rsid w:val="7ABF68AF"/>
    <w:rsid w:val="7ADF1C4E"/>
    <w:rsid w:val="7B16713E"/>
    <w:rsid w:val="7B6902D6"/>
    <w:rsid w:val="7BAB10EE"/>
    <w:rsid w:val="7BC6610D"/>
    <w:rsid w:val="7BD134CC"/>
    <w:rsid w:val="7C6C243B"/>
    <w:rsid w:val="7C977CED"/>
    <w:rsid w:val="7D521DBC"/>
    <w:rsid w:val="7E626F25"/>
    <w:rsid w:val="7E7F226F"/>
    <w:rsid w:val="7E85156B"/>
    <w:rsid w:val="7EAB7807"/>
    <w:rsid w:val="7F6A0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E43D6C"/>
  <w15:docId w15:val="{FAE6CC75-4ECC-459E-B899-BE80E4FA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annotation text" w:qFormat="1"/>
    <w:lsdException w:name="header" w:qFormat="1"/>
    <w:lsdException w:name="footer" w:qFormat="1"/>
    <w:lsdException w:name="caption" w:semiHidden="1" w:unhideWhenUsed="1" w:qFormat="1"/>
    <w:lsdException w:name="annotation reference" w:semiHidden="1" w:uiPriority="99" w:unhideWhenUsed="1" w:qFormat="1"/>
    <w:lsdException w:name="page number" w:qFormat="1"/>
    <w:lsdException w:name="Title" w:qFormat="1"/>
    <w:lsdException w:name="Default Paragraph Font" w:semiHidden="1" w:uiPriority="1" w:unhideWhenUsed="1" w:qFormat="1"/>
    <w:lsdException w:name="Body Text" w:qFormat="1"/>
    <w:lsdException w:name="Subtitle" w:qFormat="1"/>
    <w:lsdException w:name="Body Text Indent 3" w:qFormat="1"/>
    <w:lsdException w:name="Block Text"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line="360" w:lineRule="auto"/>
      <w:jc w:val="both"/>
    </w:pPr>
    <w:rPr>
      <w:rFonts w:asciiTheme="minorHAnsi" w:hAnsiTheme="minorHAnsi" w:cstheme="minorBidi"/>
      <w:kern w:val="2"/>
      <w:sz w:val="24"/>
      <w:szCs w:val="24"/>
    </w:rPr>
  </w:style>
  <w:style w:type="paragraph" w:styleId="1">
    <w:name w:val="heading 1"/>
    <w:basedOn w:val="10"/>
    <w:next w:val="a"/>
    <w:qFormat/>
    <w:pPr>
      <w:keepNext/>
      <w:keepLines/>
      <w:numPr>
        <w:numId w:val="1"/>
      </w:numPr>
      <w:spacing w:before="100" w:after="90" w:line="240" w:lineRule="auto"/>
      <w:jc w:val="left"/>
      <w:outlineLvl w:val="0"/>
    </w:pPr>
    <w:rPr>
      <w:b/>
      <w:kern w:val="44"/>
      <w:sz w:val="32"/>
    </w:rPr>
  </w:style>
  <w:style w:type="paragraph" w:styleId="2">
    <w:name w:val="heading 2"/>
    <w:basedOn w:val="a"/>
    <w:next w:val="a"/>
    <w:unhideWhenUsed/>
    <w:qFormat/>
    <w:pPr>
      <w:keepNext/>
      <w:keepLines/>
      <w:numPr>
        <w:ilvl w:val="1"/>
        <w:numId w:val="1"/>
      </w:numPr>
      <w:spacing w:before="140" w:after="140" w:line="240" w:lineRule="auto"/>
      <w:outlineLvl w:val="1"/>
    </w:pPr>
    <w:rPr>
      <w:rFonts w:ascii="Arial" w:hAnsi="Arial"/>
      <w:b/>
    </w:rPr>
  </w:style>
  <w:style w:type="paragraph" w:styleId="3">
    <w:name w:val="heading 3"/>
    <w:basedOn w:val="a"/>
    <w:next w:val="a"/>
    <w:unhideWhenUsed/>
    <w:qFormat/>
    <w:pPr>
      <w:keepNext/>
      <w:keepLines/>
      <w:numPr>
        <w:ilvl w:val="2"/>
        <w:numId w:val="1"/>
      </w:numPr>
      <w:spacing w:before="260" w:after="260" w:line="240" w:lineRule="auto"/>
      <w:outlineLvl w:val="2"/>
    </w:pPr>
    <w:rPr>
      <w:b/>
      <w:sz w:val="28"/>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rPr>
  </w:style>
  <w:style w:type="paragraph" w:styleId="7">
    <w:name w:val="heading 7"/>
    <w:basedOn w:val="a"/>
    <w:next w:val="a"/>
    <w:semiHidden/>
    <w:unhideWhenUsed/>
    <w:qFormat/>
    <w:pPr>
      <w:keepNext/>
      <w:keepLines/>
      <w:numPr>
        <w:ilvl w:val="6"/>
        <w:numId w:val="1"/>
      </w:numPr>
      <w:spacing w:before="240" w:after="64" w:line="317" w:lineRule="auto"/>
      <w:outlineLvl w:val="6"/>
    </w:pPr>
    <w:rPr>
      <w:b/>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lock Text"/>
    <w:basedOn w:val="a"/>
    <w:qFormat/>
    <w:pPr>
      <w:spacing w:after="120"/>
      <w:ind w:leftChars="700" w:left="1440" w:rightChars="700" w:right="700"/>
    </w:pPr>
  </w:style>
  <w:style w:type="paragraph" w:styleId="10">
    <w:name w:val="toc 1"/>
    <w:basedOn w:val="a"/>
    <w:next w:val="a"/>
    <w:uiPriority w:val="39"/>
    <w:qFormat/>
  </w:style>
  <w:style w:type="paragraph" w:styleId="a4">
    <w:name w:val="caption"/>
    <w:basedOn w:val="a"/>
    <w:next w:val="a"/>
    <w:semiHidden/>
    <w:unhideWhenUsed/>
    <w:qFormat/>
    <w:rPr>
      <w:rFonts w:ascii="Arial" w:eastAsia="黑体" w:hAnsi="Arial"/>
      <w:sz w:val="20"/>
    </w:rPr>
  </w:style>
  <w:style w:type="paragraph" w:styleId="a5">
    <w:name w:val="annotation text"/>
    <w:basedOn w:val="a"/>
    <w:qFormat/>
    <w:pPr>
      <w:jc w:val="left"/>
    </w:pPr>
  </w:style>
  <w:style w:type="paragraph" w:styleId="a6">
    <w:name w:val="Body Text"/>
    <w:basedOn w:val="a"/>
    <w:qFormat/>
    <w:pPr>
      <w:adjustRightInd w:val="0"/>
      <w:snapToGrid w:val="0"/>
      <w:ind w:firstLineChars="200" w:firstLine="200"/>
    </w:pPr>
    <w:rPr>
      <w:rFonts w:cs="宋体"/>
      <w:szCs w:val="30"/>
    </w:rPr>
  </w:style>
  <w:style w:type="paragraph" w:styleId="30">
    <w:name w:val="toc 3"/>
    <w:basedOn w:val="a"/>
    <w:next w:val="a"/>
    <w:qFormat/>
    <w:pPr>
      <w:ind w:leftChars="400" w:left="840"/>
    </w:pPr>
  </w:style>
  <w:style w:type="paragraph" w:styleId="a7">
    <w:name w:val="footer"/>
    <w:basedOn w:val="a"/>
    <w:qFormat/>
    <w:pPr>
      <w:tabs>
        <w:tab w:val="center" w:pos="4153"/>
        <w:tab w:val="right" w:pos="8306"/>
      </w:tabs>
      <w:snapToGrid w:val="0"/>
      <w:jc w:val="left"/>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31">
    <w:name w:val="Body Text Indent 3"/>
    <w:basedOn w:val="a"/>
    <w:qFormat/>
    <w:pPr>
      <w:spacing w:after="120"/>
      <w:ind w:leftChars="200" w:left="420"/>
    </w:pPr>
    <w:rPr>
      <w:rFonts w:ascii="Times New Roman" w:hAnsi="Times New Roman"/>
      <w:sz w:val="16"/>
      <w:szCs w:val="20"/>
    </w:rPr>
  </w:style>
  <w:style w:type="paragraph" w:styleId="20">
    <w:name w:val="toc 2"/>
    <w:basedOn w:val="a"/>
    <w:next w:val="a"/>
    <w:uiPriority w:val="39"/>
    <w:qFormat/>
    <w:pPr>
      <w:ind w:leftChars="200" w:left="420"/>
    </w:pPr>
  </w:style>
  <w:style w:type="table" w:styleId="a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1"/>
    <w:qFormat/>
  </w:style>
  <w:style w:type="character" w:styleId="ab">
    <w:name w:val="Hyperlink"/>
    <w:basedOn w:val="a1"/>
    <w:uiPriority w:val="99"/>
    <w:unhideWhenUsed/>
    <w:qFormat/>
    <w:rPr>
      <w:color w:val="0563C1" w:themeColor="hyperlink"/>
      <w:u w:val="single"/>
    </w:rPr>
  </w:style>
  <w:style w:type="character" w:styleId="ac">
    <w:name w:val="annotation reference"/>
    <w:basedOn w:val="a1"/>
    <w:uiPriority w:val="99"/>
    <w:semiHidden/>
    <w:unhideWhenUsed/>
    <w:qFormat/>
    <w:rPr>
      <w:sz w:val="21"/>
      <w:szCs w:val="21"/>
    </w:rPr>
  </w:style>
  <w:style w:type="paragraph" w:customStyle="1" w:styleId="WPSOffice1">
    <w:name w:val="WPSOffice手动目录 1"/>
    <w:qFormat/>
    <w:rPr>
      <w:rFonts w:asciiTheme="minorHAnsi" w:eastAsia="微软雅黑" w:hAnsiTheme="minorHAnsi" w:cstheme="minorBidi"/>
    </w:rPr>
  </w:style>
  <w:style w:type="paragraph" w:customStyle="1" w:styleId="WPSOffice2">
    <w:name w:val="WPSOffice手动目录 2"/>
    <w:qFormat/>
    <w:pPr>
      <w:ind w:leftChars="200" w:left="200"/>
    </w:pPr>
    <w:rPr>
      <w:rFonts w:asciiTheme="minorHAnsi" w:eastAsia="微软雅黑" w:hAnsiTheme="minorHAnsi" w:cstheme="minorBidi"/>
    </w:rPr>
  </w:style>
  <w:style w:type="paragraph" w:customStyle="1" w:styleId="WPSOffice3">
    <w:name w:val="WPSOffice手动目录 3"/>
    <w:qFormat/>
    <w:pPr>
      <w:ind w:leftChars="400" w:left="400"/>
    </w:pPr>
    <w:rPr>
      <w:rFonts w:asciiTheme="minorHAnsi" w:eastAsia="微软雅黑" w:hAnsiTheme="minorHAnsi" w:cstheme="minorBidi"/>
    </w:rPr>
  </w:style>
  <w:style w:type="paragraph" w:styleId="ad">
    <w:name w:val="List Paragraph"/>
    <w:basedOn w:val="a"/>
    <w:uiPriority w:val="34"/>
    <w:qFormat/>
    <w:pPr>
      <w:ind w:firstLineChars="200" w:firstLine="420"/>
    </w:pPr>
  </w:style>
  <w:style w:type="paragraph" w:styleId="ae">
    <w:name w:val="Balloon Text"/>
    <w:basedOn w:val="a"/>
    <w:link w:val="af"/>
    <w:rsid w:val="005D4279"/>
    <w:pPr>
      <w:spacing w:line="240" w:lineRule="auto"/>
    </w:pPr>
    <w:rPr>
      <w:sz w:val="18"/>
      <w:szCs w:val="18"/>
    </w:rPr>
  </w:style>
  <w:style w:type="character" w:customStyle="1" w:styleId="af">
    <w:name w:val="批注框文本 字符"/>
    <w:basedOn w:val="a1"/>
    <w:link w:val="ae"/>
    <w:rsid w:val="005D4279"/>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337941">
      <w:bodyDiv w:val="1"/>
      <w:marLeft w:val="0"/>
      <w:marRight w:val="0"/>
      <w:marTop w:val="0"/>
      <w:marBottom w:val="0"/>
      <w:divBdr>
        <w:top w:val="none" w:sz="0" w:space="0" w:color="auto"/>
        <w:left w:val="none" w:sz="0" w:space="0" w:color="auto"/>
        <w:bottom w:val="none" w:sz="0" w:space="0" w:color="auto"/>
        <w:right w:val="none" w:sz="0" w:space="0" w:color="auto"/>
      </w:divBdr>
    </w:div>
    <w:div w:id="1186217182">
      <w:bodyDiv w:val="1"/>
      <w:marLeft w:val="0"/>
      <w:marRight w:val="0"/>
      <w:marTop w:val="0"/>
      <w:marBottom w:val="0"/>
      <w:divBdr>
        <w:top w:val="none" w:sz="0" w:space="0" w:color="auto"/>
        <w:left w:val="none" w:sz="0" w:space="0" w:color="auto"/>
        <w:bottom w:val="none" w:sz="0" w:space="0" w:color="auto"/>
        <w:right w:val="none" w:sz="0" w:space="0" w:color="auto"/>
      </w:divBdr>
    </w:div>
    <w:div w:id="1728408763">
      <w:bodyDiv w:val="1"/>
      <w:marLeft w:val="0"/>
      <w:marRight w:val="0"/>
      <w:marTop w:val="0"/>
      <w:marBottom w:val="0"/>
      <w:divBdr>
        <w:top w:val="none" w:sz="0" w:space="0" w:color="auto"/>
        <w:left w:val="none" w:sz="0" w:space="0" w:color="auto"/>
        <w:bottom w:val="none" w:sz="0" w:space="0" w:color="auto"/>
        <w:right w:val="none" w:sz="0" w:space="0" w:color="auto"/>
      </w:divBdr>
    </w:div>
    <w:div w:id="1737627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586</Words>
  <Characters>3341</Characters>
  <Application>Microsoft Office Word</Application>
  <DocSecurity>0</DocSecurity>
  <Lines>27</Lines>
  <Paragraphs>7</Paragraphs>
  <ScaleCrop>false</ScaleCrop>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WPS_1591149877</dc:creator>
  <cp:lastModifiedBy>chenxia</cp:lastModifiedBy>
  <cp:revision>21</cp:revision>
  <cp:lastPrinted>2021-12-29T00:55:00Z</cp:lastPrinted>
  <dcterms:created xsi:type="dcterms:W3CDTF">2020-09-15T08:16:00Z</dcterms:created>
  <dcterms:modified xsi:type="dcterms:W3CDTF">2023-08-22T09:53:00Z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0E8F7B54480B47E5AA6D6F7211858925</vt:lpwstr>
  </property>
</Properties>
</file>