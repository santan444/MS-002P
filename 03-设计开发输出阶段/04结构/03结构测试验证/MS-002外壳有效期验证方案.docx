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14" w:type="dxa"/>
        <w:jc w:val="center"/>
        <w:tblCellMar>
          <w:right w:w="0" w:type="dxa"/>
        </w:tblCellMar>
        <w:tblLook w:val="04A0" w:firstRow="1" w:lastRow="0" w:firstColumn="1" w:lastColumn="0" w:noHBand="0" w:noVBand="1"/>
      </w:tblPr>
      <w:tblGrid>
        <w:gridCol w:w="574"/>
        <w:gridCol w:w="904"/>
        <w:gridCol w:w="2148"/>
        <w:gridCol w:w="1103"/>
        <w:gridCol w:w="997"/>
        <w:gridCol w:w="167"/>
        <w:gridCol w:w="2133"/>
        <w:gridCol w:w="148"/>
        <w:gridCol w:w="240"/>
      </w:tblGrid>
      <w:tr w:rsidR="000A4565">
        <w:trPr>
          <w:trHeight w:val="90"/>
          <w:jc w:val="center"/>
        </w:trPr>
        <w:tc>
          <w:tcPr>
            <w:tcW w:w="574" w:type="dxa"/>
          </w:tcPr>
          <w:p w:rsidR="000A4565" w:rsidRDefault="000A4565">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rsidR="000A4565" w:rsidRDefault="008C6C09">
            <w:pPr>
              <w:spacing w:line="240" w:lineRule="exact"/>
              <w:jc w:val="right"/>
              <w:rPr>
                <w:rFonts w:ascii="宋体" w:hAnsi="宋体" w:cs="宋体"/>
                <w:sz w:val="24"/>
              </w:rPr>
            </w:pPr>
            <w:r>
              <w:rPr>
                <w:rFonts w:ascii="黑体" w:eastAsia="黑体" w:hAnsi="黑体" w:cs="黑体" w:hint="eastAsia"/>
                <w:b/>
                <w:sz w:val="24"/>
              </w:rPr>
              <w:t>文件号：</w:t>
            </w:r>
          </w:p>
        </w:tc>
        <w:tc>
          <w:tcPr>
            <w:tcW w:w="2281" w:type="dxa"/>
            <w:gridSpan w:val="2"/>
            <w:tcBorders>
              <w:top w:val="nil"/>
              <w:left w:val="nil"/>
              <w:bottom w:val="nil"/>
              <w:right w:val="nil"/>
            </w:tcBorders>
            <w:vAlign w:val="bottom"/>
          </w:tcPr>
          <w:p w:rsidR="000A4565" w:rsidRDefault="008C6C09">
            <w:pPr>
              <w:spacing w:line="240" w:lineRule="auto"/>
              <w:rPr>
                <w:rFonts w:ascii="Calibri" w:hAnsi="Calibri" w:cs="Times New Roman"/>
                <w:sz w:val="24"/>
                <w:u w:val="single"/>
              </w:rPr>
            </w:pPr>
            <w:r>
              <w:rPr>
                <w:rFonts w:ascii="Times New Roman" w:hAnsi="Times New Roman" w:cs="Times New Roman" w:hint="eastAsia"/>
                <w:sz w:val="21"/>
              </w:rPr>
              <w:t>MS-002.40W009</w:t>
            </w:r>
          </w:p>
        </w:tc>
        <w:tc>
          <w:tcPr>
            <w:tcW w:w="240" w:type="dxa"/>
            <w:tcBorders>
              <w:left w:val="nil"/>
            </w:tcBorders>
          </w:tcPr>
          <w:p w:rsidR="000A4565" w:rsidRDefault="000A4565">
            <w:pPr>
              <w:spacing w:beforeLines="50" w:before="190" w:afterLines="50" w:after="190" w:line="240" w:lineRule="exact"/>
              <w:jc w:val="left"/>
              <w:rPr>
                <w:rFonts w:ascii="宋体" w:hAnsi="宋体" w:cs="宋体"/>
                <w:sz w:val="24"/>
              </w:rPr>
            </w:pPr>
          </w:p>
        </w:tc>
      </w:tr>
      <w:tr w:rsidR="000A4565">
        <w:trPr>
          <w:trHeight w:val="595"/>
          <w:jc w:val="center"/>
        </w:trPr>
        <w:tc>
          <w:tcPr>
            <w:tcW w:w="574" w:type="dxa"/>
          </w:tcPr>
          <w:p w:rsidR="000A4565" w:rsidRDefault="000A4565">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rsidR="000A4565" w:rsidRDefault="000A4565">
            <w:pPr>
              <w:spacing w:line="240" w:lineRule="exact"/>
              <w:jc w:val="right"/>
              <w:rPr>
                <w:rFonts w:ascii="宋体" w:hAnsi="宋体" w:cs="宋体"/>
                <w:sz w:val="24"/>
              </w:rPr>
            </w:pPr>
          </w:p>
        </w:tc>
        <w:tc>
          <w:tcPr>
            <w:tcW w:w="2281" w:type="dxa"/>
            <w:gridSpan w:val="2"/>
            <w:tcBorders>
              <w:top w:val="nil"/>
              <w:left w:val="nil"/>
              <w:bottom w:val="nil"/>
              <w:right w:val="nil"/>
            </w:tcBorders>
            <w:vAlign w:val="bottom"/>
          </w:tcPr>
          <w:p w:rsidR="000A4565" w:rsidRDefault="000A4565">
            <w:pPr>
              <w:spacing w:line="240" w:lineRule="auto"/>
              <w:rPr>
                <w:rFonts w:ascii="Calibri" w:hAnsi="Calibri" w:cs="Times New Roman"/>
                <w:sz w:val="24"/>
              </w:rPr>
            </w:pPr>
          </w:p>
        </w:tc>
        <w:tc>
          <w:tcPr>
            <w:tcW w:w="240" w:type="dxa"/>
            <w:tcBorders>
              <w:left w:val="nil"/>
              <w:bottom w:val="nil"/>
            </w:tcBorders>
            <w:vAlign w:val="bottom"/>
          </w:tcPr>
          <w:p w:rsidR="000A4565" w:rsidRDefault="000A4565">
            <w:pPr>
              <w:spacing w:line="240" w:lineRule="auto"/>
              <w:rPr>
                <w:rFonts w:ascii="Calibri" w:hAnsi="Calibri" w:cs="Times New Roman"/>
                <w:sz w:val="24"/>
              </w:rPr>
            </w:pPr>
          </w:p>
        </w:tc>
      </w:tr>
      <w:tr w:rsidR="000A4565">
        <w:trPr>
          <w:trHeight w:val="595"/>
          <w:jc w:val="center"/>
        </w:trPr>
        <w:tc>
          <w:tcPr>
            <w:tcW w:w="574" w:type="dxa"/>
          </w:tcPr>
          <w:p w:rsidR="000A4565" w:rsidRDefault="000A4565">
            <w:pPr>
              <w:spacing w:after="120"/>
              <w:ind w:leftChars="700" w:left="1960" w:rightChars="700" w:right="1960"/>
              <w:rPr>
                <w:rFonts w:ascii="Calibri" w:hAnsi="Calibri" w:cs="Times New Roman"/>
                <w:sz w:val="24"/>
              </w:rPr>
            </w:pPr>
          </w:p>
        </w:tc>
        <w:tc>
          <w:tcPr>
            <w:tcW w:w="4155" w:type="dxa"/>
            <w:gridSpan w:val="3"/>
          </w:tcPr>
          <w:p w:rsidR="000A4565" w:rsidRDefault="000A4565">
            <w:pPr>
              <w:spacing w:beforeLines="50" w:before="190" w:afterLines="50" w:after="190" w:line="240" w:lineRule="exact"/>
              <w:jc w:val="left"/>
              <w:rPr>
                <w:rFonts w:ascii="宋体" w:hAnsi="宋体" w:cs="宋体"/>
                <w:sz w:val="24"/>
              </w:rPr>
            </w:pPr>
          </w:p>
        </w:tc>
        <w:tc>
          <w:tcPr>
            <w:tcW w:w="3685" w:type="dxa"/>
            <w:gridSpan w:val="5"/>
            <w:tcBorders>
              <w:top w:val="nil"/>
            </w:tcBorders>
          </w:tcPr>
          <w:p w:rsidR="000A4565" w:rsidRDefault="000A4565">
            <w:pPr>
              <w:spacing w:beforeLines="50" w:before="190" w:afterLines="50" w:after="190" w:line="240" w:lineRule="exact"/>
              <w:jc w:val="left"/>
              <w:rPr>
                <w:rFonts w:ascii="宋体" w:hAnsi="宋体" w:cs="宋体"/>
                <w:sz w:val="24"/>
              </w:rPr>
            </w:pPr>
          </w:p>
        </w:tc>
      </w:tr>
      <w:tr w:rsidR="000A4565">
        <w:trPr>
          <w:trHeight w:val="1180"/>
          <w:jc w:val="center"/>
        </w:trPr>
        <w:tc>
          <w:tcPr>
            <w:tcW w:w="8414" w:type="dxa"/>
            <w:gridSpan w:val="9"/>
            <w:vAlign w:val="center"/>
          </w:tcPr>
          <w:p w:rsidR="000A4565" w:rsidRDefault="008C6C09">
            <w:pPr>
              <w:spacing w:line="240" w:lineRule="auto"/>
              <w:jc w:val="center"/>
              <w:rPr>
                <w:rFonts w:ascii="宋体" w:hAnsi="宋体" w:cs="宋体"/>
                <w:color w:val="A5A5A5" w:themeColor="accent3"/>
                <w:sz w:val="24"/>
              </w:rPr>
            </w:pPr>
            <w:r>
              <w:rPr>
                <w:rFonts w:asciiTheme="minorEastAsia" w:eastAsiaTheme="minorEastAsia" w:hAnsiTheme="minorEastAsia" w:cstheme="minorEastAsia" w:hint="eastAsia"/>
                <w:b/>
                <w:bCs/>
                <w:sz w:val="52"/>
                <w:szCs w:val="52"/>
              </w:rPr>
              <w:t>MS-002</w:t>
            </w:r>
          </w:p>
        </w:tc>
      </w:tr>
      <w:tr w:rsidR="000A4565">
        <w:trPr>
          <w:trHeight w:val="780"/>
          <w:jc w:val="center"/>
          <w:hidden/>
        </w:trPr>
        <w:tc>
          <w:tcPr>
            <w:tcW w:w="8414" w:type="dxa"/>
            <w:gridSpan w:val="9"/>
            <w:vAlign w:val="center"/>
          </w:tcPr>
          <w:p w:rsidR="000A4565" w:rsidRDefault="008C6C09">
            <w:pPr>
              <w:spacing w:line="240" w:lineRule="auto"/>
              <w:jc w:val="center"/>
              <w:rPr>
                <w:rFonts w:ascii="宋体" w:hAnsi="宋体" w:cs="宋体"/>
                <w:color w:val="A5A5A5" w:themeColor="accent3"/>
                <w:szCs w:val="28"/>
              </w:rPr>
            </w:pPr>
            <w:r>
              <w:rPr>
                <w:rFonts w:asciiTheme="minorEastAsia" w:eastAsiaTheme="minorEastAsia" w:hAnsiTheme="minorEastAsia" w:cstheme="minorEastAsia" w:hint="eastAsia"/>
                <w:b/>
                <w:bCs/>
                <w:vanish/>
                <w:color w:val="0000FF"/>
                <w:sz w:val="52"/>
                <w:szCs w:val="52"/>
              </w:rPr>
              <w:t>（产品中文名称，可写可不写）</w:t>
            </w:r>
          </w:p>
        </w:tc>
      </w:tr>
      <w:tr w:rsidR="000A4565">
        <w:trPr>
          <w:trHeight w:val="1180"/>
          <w:jc w:val="center"/>
        </w:trPr>
        <w:tc>
          <w:tcPr>
            <w:tcW w:w="8414" w:type="dxa"/>
            <w:gridSpan w:val="9"/>
            <w:vAlign w:val="center"/>
          </w:tcPr>
          <w:p w:rsidR="000A4565" w:rsidRDefault="008C6C09">
            <w:pPr>
              <w:spacing w:line="240" w:lineRule="auto"/>
              <w:jc w:val="center"/>
              <w:rPr>
                <w:rFonts w:ascii="宋体" w:eastAsia="黑体" w:hAnsi="宋体" w:cs="宋体"/>
                <w:sz w:val="44"/>
                <w:szCs w:val="44"/>
              </w:rPr>
            </w:pPr>
            <w:r>
              <w:rPr>
                <w:rFonts w:asciiTheme="minorEastAsia" w:eastAsiaTheme="minorEastAsia" w:hAnsiTheme="minorEastAsia" w:cstheme="minorEastAsia" w:hint="eastAsia"/>
                <w:b/>
                <w:bCs/>
                <w:sz w:val="52"/>
                <w:szCs w:val="52"/>
              </w:rPr>
              <w:t>外壳有效期验证方案</w:t>
            </w:r>
          </w:p>
        </w:tc>
      </w:tr>
      <w:tr w:rsidR="000A4565">
        <w:trPr>
          <w:trHeight w:val="780"/>
          <w:jc w:val="center"/>
        </w:trPr>
        <w:tc>
          <w:tcPr>
            <w:tcW w:w="1478" w:type="dxa"/>
            <w:gridSpan w:val="2"/>
            <w:tcBorders>
              <w:right w:val="nil"/>
            </w:tcBorders>
            <w:vAlign w:val="center"/>
          </w:tcPr>
          <w:p w:rsidR="000A4565" w:rsidRDefault="000A4565">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rsidR="000A4565" w:rsidRDefault="000A4565">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780"/>
          <w:jc w:val="center"/>
        </w:trPr>
        <w:tc>
          <w:tcPr>
            <w:tcW w:w="1478" w:type="dxa"/>
            <w:gridSpan w:val="2"/>
            <w:tcBorders>
              <w:right w:val="nil"/>
            </w:tcBorders>
            <w:vAlign w:val="center"/>
          </w:tcPr>
          <w:p w:rsidR="000A4565" w:rsidRDefault="000A4565">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rsidR="000A4565" w:rsidRDefault="000A4565">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780"/>
          <w:jc w:val="center"/>
        </w:trPr>
        <w:tc>
          <w:tcPr>
            <w:tcW w:w="1478" w:type="dxa"/>
            <w:gridSpan w:val="2"/>
            <w:tcBorders>
              <w:right w:val="nil"/>
            </w:tcBorders>
            <w:vAlign w:val="center"/>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编制人：</w:t>
            </w:r>
          </w:p>
        </w:tc>
        <w:tc>
          <w:tcPr>
            <w:tcW w:w="2148" w:type="dxa"/>
            <w:tcBorders>
              <w:top w:val="nil"/>
              <w:left w:val="nil"/>
              <w:bottom w:val="single" w:sz="4" w:space="0" w:color="auto"/>
              <w:right w:val="nil"/>
            </w:tcBorders>
            <w:vAlign w:val="bottom"/>
          </w:tcPr>
          <w:p w:rsidR="000A4565" w:rsidRDefault="008C6C0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钱华芳</w:t>
            </w:r>
          </w:p>
        </w:tc>
        <w:tc>
          <w:tcPr>
            <w:tcW w:w="1103" w:type="dxa"/>
            <w:tcBorders>
              <w:top w:val="nil"/>
              <w:left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top w:val="nil"/>
              <w:left w:val="nil"/>
              <w:right w:val="nil"/>
            </w:tcBorders>
            <w:vAlign w:val="bottom"/>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top w:val="nil"/>
              <w:left w:val="nil"/>
              <w:bottom w:val="single" w:sz="4" w:space="0" w:color="auto"/>
              <w:right w:val="nil"/>
            </w:tcBorders>
            <w:vAlign w:val="bottom"/>
          </w:tcPr>
          <w:p w:rsidR="000A4565" w:rsidRDefault="008C6C0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791"/>
          <w:jc w:val="center"/>
        </w:trPr>
        <w:tc>
          <w:tcPr>
            <w:tcW w:w="574" w:type="dxa"/>
          </w:tcPr>
          <w:p w:rsidR="000A4565" w:rsidRDefault="000A4565">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0A4565" w:rsidRDefault="000A4565">
            <w:pPr>
              <w:spacing w:beforeLines="50" w:before="190" w:afterLines="50" w:after="190"/>
              <w:jc w:val="left"/>
              <w:rPr>
                <w:rFonts w:ascii="Times New Roman" w:hAnsi="Times New Roman" w:cs="Times New Roman"/>
                <w:sz w:val="32"/>
                <w:szCs w:val="32"/>
              </w:rPr>
            </w:pPr>
          </w:p>
        </w:tc>
        <w:tc>
          <w:tcPr>
            <w:tcW w:w="1103" w:type="dxa"/>
            <w:tcBorders>
              <w:left w:val="nil"/>
              <w:right w:val="nil"/>
            </w:tcBorders>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388" w:type="dxa"/>
            <w:gridSpan w:val="2"/>
            <w:tcBorders>
              <w:top w:val="nil"/>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780"/>
          <w:jc w:val="center"/>
        </w:trPr>
        <w:tc>
          <w:tcPr>
            <w:tcW w:w="1478" w:type="dxa"/>
            <w:gridSpan w:val="2"/>
            <w:tcBorders>
              <w:right w:val="nil"/>
            </w:tcBorders>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审核人：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0A4565" w:rsidRDefault="008C6C0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XX</w:t>
            </w:r>
          </w:p>
        </w:tc>
        <w:tc>
          <w:tcPr>
            <w:tcW w:w="1103" w:type="dxa"/>
            <w:tcBorders>
              <w:left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0A4565" w:rsidRDefault="008C6C0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938"/>
          <w:jc w:val="center"/>
        </w:trPr>
        <w:tc>
          <w:tcPr>
            <w:tcW w:w="574" w:type="dxa"/>
          </w:tcPr>
          <w:p w:rsidR="000A4565" w:rsidRDefault="000A4565">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0A4565" w:rsidRDefault="000A4565">
            <w:pPr>
              <w:spacing w:beforeLines="50" w:before="190" w:afterLines="50" w:after="190"/>
              <w:jc w:val="left"/>
              <w:rPr>
                <w:rFonts w:ascii="Times New Roman" w:hAnsi="Times New Roman" w:cs="Times New Roman"/>
                <w:sz w:val="32"/>
                <w:szCs w:val="32"/>
              </w:rPr>
            </w:pPr>
          </w:p>
        </w:tc>
        <w:tc>
          <w:tcPr>
            <w:tcW w:w="1103" w:type="dxa"/>
            <w:tcBorders>
              <w:left w:val="nil"/>
              <w:right w:val="nil"/>
            </w:tcBorders>
            <w:vAlign w:val="center"/>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0A4565" w:rsidRDefault="000A4565">
            <w:pPr>
              <w:spacing w:beforeLines="50" w:before="190" w:afterLines="50" w:after="190"/>
              <w:jc w:val="center"/>
              <w:rPr>
                <w:rFonts w:ascii="Times New Roman" w:hAnsi="Times New Roman" w:cs="Times New Roman"/>
                <w:sz w:val="32"/>
                <w:szCs w:val="32"/>
              </w:rPr>
            </w:pPr>
          </w:p>
        </w:tc>
        <w:tc>
          <w:tcPr>
            <w:tcW w:w="388" w:type="dxa"/>
            <w:gridSpan w:val="2"/>
            <w:tcBorders>
              <w:top w:val="nil"/>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780"/>
          <w:jc w:val="center"/>
        </w:trPr>
        <w:tc>
          <w:tcPr>
            <w:tcW w:w="1478" w:type="dxa"/>
            <w:gridSpan w:val="2"/>
            <w:tcBorders>
              <w:right w:val="nil"/>
            </w:tcBorders>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批准人：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0A4565" w:rsidRDefault="008C6C0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李明</w:t>
            </w:r>
          </w:p>
        </w:tc>
        <w:tc>
          <w:tcPr>
            <w:tcW w:w="1103" w:type="dxa"/>
            <w:tcBorders>
              <w:left w:val="nil"/>
              <w:bottom w:val="nil"/>
              <w:right w:val="nil"/>
            </w:tcBorders>
            <w:vAlign w:val="bottom"/>
          </w:tcPr>
          <w:p w:rsidR="000A4565" w:rsidRDefault="000A4565">
            <w:pPr>
              <w:spacing w:beforeLines="50" w:before="190" w:afterLines="50" w:after="190"/>
              <w:jc w:val="right"/>
              <w:rPr>
                <w:rFonts w:ascii="Times New Roman" w:hAnsi="Times New Roman" w:cs="Times New Roman"/>
                <w:sz w:val="32"/>
                <w:szCs w:val="32"/>
              </w:rPr>
            </w:pPr>
          </w:p>
        </w:tc>
        <w:tc>
          <w:tcPr>
            <w:tcW w:w="997" w:type="dxa"/>
            <w:tcBorders>
              <w:left w:val="nil"/>
              <w:bottom w:val="nil"/>
              <w:right w:val="nil"/>
            </w:tcBorders>
            <w:vAlign w:val="bottom"/>
          </w:tcPr>
          <w:p w:rsidR="000A4565" w:rsidRDefault="008C6C0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0A4565" w:rsidRDefault="008C6C0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674"/>
          <w:jc w:val="center"/>
        </w:trPr>
        <w:tc>
          <w:tcPr>
            <w:tcW w:w="574" w:type="dxa"/>
          </w:tcPr>
          <w:p w:rsidR="000A4565" w:rsidRDefault="000A4565">
            <w:pPr>
              <w:spacing w:beforeLines="50" w:before="190" w:afterLines="50" w:after="190" w:line="300" w:lineRule="exact"/>
              <w:jc w:val="left"/>
              <w:rPr>
                <w:rFonts w:ascii="宋体" w:hAnsi="宋体" w:cs="宋体"/>
                <w:sz w:val="21"/>
                <w:szCs w:val="21"/>
              </w:rPr>
            </w:pPr>
          </w:p>
        </w:tc>
        <w:tc>
          <w:tcPr>
            <w:tcW w:w="4155" w:type="dxa"/>
            <w:gridSpan w:val="3"/>
            <w:tcBorders>
              <w:top w:val="nil"/>
              <w:bottom w:val="nil"/>
            </w:tcBorders>
          </w:tcPr>
          <w:p w:rsidR="000A4565" w:rsidRDefault="000A4565">
            <w:pPr>
              <w:spacing w:beforeLines="50" w:before="190" w:afterLines="50" w:after="190" w:line="300" w:lineRule="exact"/>
              <w:jc w:val="left"/>
              <w:rPr>
                <w:rFonts w:ascii="宋体" w:hAnsi="宋体" w:cs="宋体"/>
                <w:szCs w:val="28"/>
              </w:rPr>
            </w:pPr>
          </w:p>
        </w:tc>
        <w:tc>
          <w:tcPr>
            <w:tcW w:w="3685" w:type="dxa"/>
            <w:gridSpan w:val="5"/>
            <w:tcBorders>
              <w:top w:val="nil"/>
              <w:bottom w:val="nil"/>
            </w:tcBorders>
          </w:tcPr>
          <w:p w:rsidR="000A4565" w:rsidRDefault="000A4565">
            <w:pPr>
              <w:spacing w:beforeLines="50" w:before="190" w:afterLines="50" w:after="190" w:line="300" w:lineRule="exact"/>
              <w:jc w:val="left"/>
              <w:rPr>
                <w:rFonts w:ascii="宋体" w:hAnsi="宋体" w:cs="宋体"/>
                <w:szCs w:val="28"/>
              </w:rPr>
            </w:pPr>
          </w:p>
        </w:tc>
      </w:tr>
      <w:tr w:rsidR="000A4565">
        <w:trPr>
          <w:trHeight w:val="674"/>
          <w:jc w:val="center"/>
        </w:trPr>
        <w:tc>
          <w:tcPr>
            <w:tcW w:w="8414" w:type="dxa"/>
            <w:gridSpan w:val="9"/>
          </w:tcPr>
          <w:p w:rsidR="000A4565" w:rsidRDefault="000A4565">
            <w:pPr>
              <w:spacing w:line="240" w:lineRule="auto"/>
              <w:jc w:val="center"/>
              <w:rPr>
                <w:rFonts w:ascii="宋体" w:hAnsi="宋体" w:cs="宋体"/>
                <w:szCs w:val="28"/>
              </w:rPr>
            </w:pPr>
          </w:p>
        </w:tc>
      </w:tr>
    </w:tbl>
    <w:p w:rsidR="000A4565" w:rsidRDefault="000A4565">
      <w:pPr>
        <w:jc w:val="center"/>
        <w:rPr>
          <w:rFonts w:ascii="Times New Roman" w:hAnsi="Times New Roman" w:cs="Times New Roman"/>
        </w:rPr>
      </w:pPr>
    </w:p>
    <w:p w:rsidR="000A4565" w:rsidRDefault="008C6C09">
      <w:pPr>
        <w:jc w:val="center"/>
        <w:rPr>
          <w:b/>
          <w:bCs/>
        </w:rPr>
      </w:pPr>
      <w:r>
        <w:rPr>
          <w:rFonts w:hint="eastAsia"/>
          <w:b/>
          <w:bCs/>
        </w:rPr>
        <w:lastRenderedPageBreak/>
        <w:t>文档修订履历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889"/>
        <w:gridCol w:w="3891"/>
        <w:gridCol w:w="1589"/>
      </w:tblGrid>
      <w:tr w:rsidR="000A4565">
        <w:trPr>
          <w:trHeight w:val="454"/>
        </w:trPr>
        <w:tc>
          <w:tcPr>
            <w:tcW w:w="1242" w:type="dxa"/>
            <w:shd w:val="pct10" w:color="auto" w:fill="auto"/>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发布日期</w:t>
            </w:r>
          </w:p>
        </w:tc>
        <w:tc>
          <w:tcPr>
            <w:tcW w:w="4678" w:type="dxa"/>
            <w:shd w:val="pct10" w:color="auto" w:fill="auto"/>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rsidR="000A4565">
        <w:trPr>
          <w:trHeight w:val="454"/>
        </w:trPr>
        <w:tc>
          <w:tcPr>
            <w:tcW w:w="1242" w:type="dxa"/>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85" w:type="dxa"/>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2022.</w:t>
            </w:r>
            <w:r>
              <w:rPr>
                <w:rFonts w:ascii="Times New Roman" w:hAnsi="Times New Roman" w:cs="Times New Roman" w:hint="eastAsia"/>
                <w:bCs/>
                <w:color w:val="FF0000"/>
                <w:szCs w:val="21"/>
              </w:rPr>
              <w:t>00.00</w:t>
            </w:r>
          </w:p>
        </w:tc>
        <w:tc>
          <w:tcPr>
            <w:tcW w:w="4678" w:type="dxa"/>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文件新编</w:t>
            </w:r>
          </w:p>
        </w:tc>
        <w:tc>
          <w:tcPr>
            <w:tcW w:w="1842" w:type="dxa"/>
            <w:vAlign w:val="center"/>
          </w:tcPr>
          <w:p w:rsidR="000A4565" w:rsidRDefault="008C6C09">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钱华芳</w:t>
            </w: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r w:rsidR="000A4565">
        <w:trPr>
          <w:trHeight w:val="454"/>
        </w:trPr>
        <w:tc>
          <w:tcPr>
            <w:tcW w:w="1242"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985"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4678" w:type="dxa"/>
            <w:vAlign w:val="center"/>
          </w:tcPr>
          <w:p w:rsidR="000A4565" w:rsidRDefault="000A4565">
            <w:pPr>
              <w:widowControl/>
              <w:snapToGrid w:val="0"/>
              <w:spacing w:line="240" w:lineRule="auto"/>
              <w:jc w:val="center"/>
              <w:rPr>
                <w:rFonts w:ascii="Times New Roman" w:hAnsi="Times New Roman" w:cs="Times New Roman"/>
                <w:bCs/>
                <w:szCs w:val="21"/>
              </w:rPr>
            </w:pPr>
          </w:p>
        </w:tc>
        <w:tc>
          <w:tcPr>
            <w:tcW w:w="1842" w:type="dxa"/>
            <w:vAlign w:val="center"/>
          </w:tcPr>
          <w:p w:rsidR="000A4565" w:rsidRDefault="000A4565">
            <w:pPr>
              <w:widowControl/>
              <w:snapToGrid w:val="0"/>
              <w:spacing w:line="240" w:lineRule="auto"/>
              <w:jc w:val="center"/>
              <w:rPr>
                <w:rFonts w:ascii="Times New Roman" w:hAnsi="Times New Roman" w:cs="Times New Roman"/>
                <w:bCs/>
                <w:szCs w:val="21"/>
              </w:rPr>
            </w:pPr>
          </w:p>
        </w:tc>
      </w:tr>
    </w:tbl>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0A4565">
      <w:pPr>
        <w:rPr>
          <w:rFonts w:ascii="Times New Roman" w:hAnsi="Times New Roman" w:cs="Times New Roman"/>
          <w:sz w:val="32"/>
          <w:szCs w:val="40"/>
        </w:rPr>
      </w:pPr>
    </w:p>
    <w:p w:rsidR="000A4565" w:rsidRDefault="008C6C09">
      <w:pPr>
        <w:rPr>
          <w:b/>
          <w:bCs/>
        </w:rPr>
      </w:pPr>
      <w:r>
        <w:rPr>
          <w:rFonts w:hint="eastAsia"/>
          <w:b/>
          <w:bCs/>
        </w:rPr>
        <w:t>保密条款</w:t>
      </w:r>
    </w:p>
    <w:p w:rsidR="000A4565" w:rsidRDefault="008C6C09">
      <w:pPr>
        <w:ind w:firstLine="420"/>
        <w:jc w:val="left"/>
        <w:rPr>
          <w:rFonts w:ascii="Times New Roman" w:hAnsi="Times New Roman" w:cs="Times New Roman"/>
          <w:sz w:val="32"/>
          <w:szCs w:val="40"/>
        </w:rPr>
      </w:pPr>
      <w:r>
        <w:rPr>
          <w:rFonts w:hint="eastAsia"/>
          <w:iCs/>
        </w:rPr>
        <w:t>文档仅限产品（项目）组内流转，违者负相应法律责任。</w:t>
      </w:r>
      <w:r>
        <w:rPr>
          <w:rFonts w:ascii="Times New Roman" w:hAnsi="Times New Roman" w:cs="Times New Roman"/>
          <w:sz w:val="32"/>
          <w:szCs w:val="40"/>
        </w:rPr>
        <w:br w:type="page"/>
      </w:r>
    </w:p>
    <w:p w:rsidR="000A4565" w:rsidRDefault="000A4565">
      <w:pPr>
        <w:spacing w:line="240" w:lineRule="auto"/>
        <w:jc w:val="center"/>
        <w:rPr>
          <w:rFonts w:ascii="宋体" w:hAnsi="宋体"/>
          <w:sz w:val="21"/>
        </w:rPr>
      </w:pPr>
    </w:p>
    <w:p w:rsidR="000A4565" w:rsidRDefault="008C6C09">
      <w:pPr>
        <w:spacing w:line="240" w:lineRule="auto"/>
        <w:jc w:val="center"/>
        <w:rPr>
          <w:b/>
          <w:bCs/>
          <w:sz w:val="32"/>
          <w:szCs w:val="32"/>
        </w:rPr>
      </w:pPr>
      <w:r>
        <w:rPr>
          <w:rFonts w:ascii="宋体" w:hAnsi="宋体"/>
          <w:b/>
          <w:bCs/>
          <w:sz w:val="32"/>
          <w:szCs w:val="32"/>
        </w:rPr>
        <w:t>目录</w:t>
      </w:r>
    </w:p>
    <w:p w:rsidR="000A4565" w:rsidRDefault="008C6C09">
      <w:pPr>
        <w:pStyle w:val="10"/>
        <w:tabs>
          <w:tab w:val="right" w:leader="dot" w:pos="8306"/>
        </w:tabs>
      </w:pPr>
      <w:r>
        <w:fldChar w:fldCharType="begin"/>
      </w:r>
      <w:r>
        <w:instrText xml:space="preserve">TOC \o "1-3" \h \u </w:instrText>
      </w:r>
      <w:r>
        <w:fldChar w:fldCharType="separate"/>
      </w:r>
      <w:hyperlink w:anchor="_Toc11157" w:history="1">
        <w:r>
          <w:rPr>
            <w:rFonts w:hint="eastAsia"/>
          </w:rPr>
          <w:t>第一章</w:t>
        </w:r>
        <w:r>
          <w:rPr>
            <w:rFonts w:hint="eastAsia"/>
          </w:rPr>
          <w:t xml:space="preserve"> </w:t>
        </w:r>
        <w:r>
          <w:rPr>
            <w:rFonts w:hint="eastAsia"/>
          </w:rPr>
          <w:t>概述</w:t>
        </w:r>
        <w:r>
          <w:tab/>
        </w:r>
        <w:r>
          <w:fldChar w:fldCharType="begin"/>
        </w:r>
        <w:r>
          <w:instrText xml:space="preserve"> PAGEREF _Toc11157 \h </w:instrText>
        </w:r>
        <w:r>
          <w:fldChar w:fldCharType="separate"/>
        </w:r>
        <w:r>
          <w:t>1</w:t>
        </w:r>
        <w:r>
          <w:fldChar w:fldCharType="end"/>
        </w:r>
      </w:hyperlink>
    </w:p>
    <w:p w:rsidR="000A4565" w:rsidRDefault="001F138D">
      <w:pPr>
        <w:pStyle w:val="20"/>
        <w:tabs>
          <w:tab w:val="right" w:leader="dot" w:pos="8306"/>
        </w:tabs>
        <w:ind w:left="560"/>
      </w:pPr>
      <w:hyperlink w:anchor="_Toc5357" w:history="1">
        <w:r w:rsidR="008C6C09">
          <w:rPr>
            <w:rFonts w:ascii="宋体" w:hAnsi="宋体" w:cs="宋体" w:hint="eastAsia"/>
          </w:rPr>
          <w:t xml:space="preserve">1.1 </w:t>
        </w:r>
        <w:r w:rsidR="008C6C09">
          <w:rPr>
            <w:rFonts w:hint="eastAsia"/>
          </w:rPr>
          <w:t>验证</w:t>
        </w:r>
        <w:r w:rsidR="008C6C09">
          <w:rPr>
            <w:rFonts w:ascii="Arial" w:hAnsi="Arial" w:hint="eastAsia"/>
          </w:rPr>
          <w:t>目的</w:t>
        </w:r>
        <w:r w:rsidR="008C6C09">
          <w:tab/>
        </w:r>
        <w:r w:rsidR="008C6C09">
          <w:fldChar w:fldCharType="begin"/>
        </w:r>
        <w:r w:rsidR="008C6C09">
          <w:instrText xml:space="preserve"> PAGEREF _Toc5357 \h </w:instrText>
        </w:r>
        <w:r w:rsidR="008C6C09">
          <w:fldChar w:fldCharType="separate"/>
        </w:r>
        <w:r w:rsidR="008C6C09">
          <w:t>1</w:t>
        </w:r>
        <w:r w:rsidR="008C6C09">
          <w:fldChar w:fldCharType="end"/>
        </w:r>
      </w:hyperlink>
    </w:p>
    <w:p w:rsidR="000A4565" w:rsidRDefault="001F138D">
      <w:pPr>
        <w:pStyle w:val="20"/>
        <w:tabs>
          <w:tab w:val="right" w:leader="dot" w:pos="8306"/>
        </w:tabs>
        <w:ind w:left="560"/>
      </w:pPr>
      <w:hyperlink w:anchor="_Toc27340" w:history="1">
        <w:r w:rsidR="008C6C09">
          <w:rPr>
            <w:rFonts w:ascii="宋体" w:hAnsi="宋体" w:cs="宋体" w:hint="eastAsia"/>
          </w:rPr>
          <w:t xml:space="preserve">1.2 </w:t>
        </w:r>
        <w:r w:rsidR="008C6C09">
          <w:rPr>
            <w:rFonts w:hint="eastAsia"/>
          </w:rPr>
          <w:t>验证</w:t>
        </w:r>
        <w:r w:rsidR="008C6C09">
          <w:t>范围</w:t>
        </w:r>
        <w:r w:rsidR="008C6C09">
          <w:tab/>
        </w:r>
        <w:r w:rsidR="008C6C09">
          <w:fldChar w:fldCharType="begin"/>
        </w:r>
        <w:r w:rsidR="008C6C09">
          <w:instrText xml:space="preserve"> PAGEREF _Toc27340 \h </w:instrText>
        </w:r>
        <w:r w:rsidR="008C6C09">
          <w:fldChar w:fldCharType="separate"/>
        </w:r>
        <w:r w:rsidR="008C6C09">
          <w:t>1</w:t>
        </w:r>
        <w:r w:rsidR="008C6C09">
          <w:fldChar w:fldCharType="end"/>
        </w:r>
      </w:hyperlink>
    </w:p>
    <w:p w:rsidR="000A4565" w:rsidRDefault="001F138D">
      <w:pPr>
        <w:pStyle w:val="20"/>
        <w:tabs>
          <w:tab w:val="right" w:leader="dot" w:pos="8306"/>
        </w:tabs>
        <w:ind w:left="560"/>
      </w:pPr>
      <w:hyperlink w:anchor="_Toc5991" w:history="1">
        <w:r w:rsidR="008C6C09">
          <w:rPr>
            <w:rFonts w:ascii="宋体" w:hAnsi="宋体" w:cs="宋体" w:hint="eastAsia"/>
          </w:rPr>
          <w:t xml:space="preserve">1.3 </w:t>
        </w:r>
        <w:r w:rsidR="008C6C09">
          <w:rPr>
            <w:rFonts w:hint="eastAsia"/>
          </w:rPr>
          <w:t>术语</w:t>
        </w:r>
        <w:r w:rsidR="008C6C09">
          <w:tab/>
        </w:r>
        <w:r w:rsidR="008C6C09">
          <w:fldChar w:fldCharType="begin"/>
        </w:r>
        <w:r w:rsidR="008C6C09">
          <w:instrText xml:space="preserve"> PAGEREF _Toc5991 \h </w:instrText>
        </w:r>
        <w:r w:rsidR="008C6C09">
          <w:fldChar w:fldCharType="separate"/>
        </w:r>
        <w:r w:rsidR="008C6C09">
          <w:t>1</w:t>
        </w:r>
        <w:r w:rsidR="008C6C09">
          <w:fldChar w:fldCharType="end"/>
        </w:r>
      </w:hyperlink>
    </w:p>
    <w:p w:rsidR="000A4565" w:rsidRDefault="001F138D">
      <w:pPr>
        <w:pStyle w:val="20"/>
        <w:tabs>
          <w:tab w:val="right" w:leader="dot" w:pos="8306"/>
        </w:tabs>
        <w:ind w:left="560"/>
      </w:pPr>
      <w:hyperlink w:anchor="_Toc6944" w:history="1">
        <w:r w:rsidR="008C6C09">
          <w:rPr>
            <w:rFonts w:ascii="宋体" w:hAnsi="宋体" w:cs="宋体" w:hint="eastAsia"/>
          </w:rPr>
          <w:t xml:space="preserve">1.4 </w:t>
        </w:r>
        <w:r w:rsidR="008C6C09">
          <w:rPr>
            <w:rFonts w:hint="eastAsia"/>
          </w:rPr>
          <w:t>法规标准</w:t>
        </w:r>
        <w:r w:rsidR="008C6C09">
          <w:tab/>
        </w:r>
        <w:r w:rsidR="008C6C09">
          <w:fldChar w:fldCharType="begin"/>
        </w:r>
        <w:r w:rsidR="008C6C09">
          <w:instrText xml:space="preserve"> PAGEREF _Toc6944 \h </w:instrText>
        </w:r>
        <w:r w:rsidR="008C6C09">
          <w:fldChar w:fldCharType="separate"/>
        </w:r>
        <w:r w:rsidR="008C6C09">
          <w:t>1</w:t>
        </w:r>
        <w:r w:rsidR="008C6C09">
          <w:fldChar w:fldCharType="end"/>
        </w:r>
      </w:hyperlink>
    </w:p>
    <w:p w:rsidR="000A4565" w:rsidRDefault="001F138D">
      <w:pPr>
        <w:pStyle w:val="10"/>
        <w:tabs>
          <w:tab w:val="right" w:leader="dot" w:pos="8306"/>
        </w:tabs>
      </w:pPr>
      <w:hyperlink w:anchor="_Toc30408" w:history="1">
        <w:r w:rsidR="008C6C09">
          <w:rPr>
            <w:rFonts w:hint="eastAsia"/>
          </w:rPr>
          <w:t>第二章</w:t>
        </w:r>
        <w:r w:rsidR="008C6C09">
          <w:rPr>
            <w:rFonts w:hint="eastAsia"/>
          </w:rPr>
          <w:t xml:space="preserve"> </w:t>
        </w:r>
        <w:r w:rsidR="008C6C09">
          <w:rPr>
            <w:rFonts w:hint="eastAsia"/>
          </w:rPr>
          <w:t>验证条件</w:t>
        </w:r>
        <w:r w:rsidR="008C6C09">
          <w:tab/>
        </w:r>
        <w:r w:rsidR="008C6C09">
          <w:fldChar w:fldCharType="begin"/>
        </w:r>
        <w:r w:rsidR="008C6C09">
          <w:instrText xml:space="preserve"> PAGEREF _Toc30408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25865" w:history="1">
        <w:r w:rsidR="008C6C09">
          <w:rPr>
            <w:rFonts w:ascii="宋体" w:hAnsi="宋体" w:cs="宋体" w:hint="eastAsia"/>
          </w:rPr>
          <w:t xml:space="preserve">2.1 </w:t>
        </w:r>
        <w:r w:rsidR="008C6C09">
          <w:rPr>
            <w:rFonts w:hint="eastAsia"/>
          </w:rPr>
          <w:t>验证对象</w:t>
        </w:r>
        <w:r w:rsidR="008C6C09">
          <w:tab/>
        </w:r>
        <w:r w:rsidR="008C6C09">
          <w:fldChar w:fldCharType="begin"/>
        </w:r>
        <w:r w:rsidR="008C6C09">
          <w:instrText xml:space="preserve"> PAGEREF _Toc25865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13702" w:history="1">
        <w:r w:rsidR="008C6C09">
          <w:rPr>
            <w:rFonts w:ascii="宋体" w:hAnsi="宋体" w:cs="宋体" w:hint="eastAsia"/>
          </w:rPr>
          <w:t xml:space="preserve">2.2 </w:t>
        </w:r>
        <w:r w:rsidR="008C6C09">
          <w:rPr>
            <w:rFonts w:hint="eastAsia"/>
          </w:rPr>
          <w:t>验证设备</w:t>
        </w:r>
        <w:r w:rsidR="008C6C09">
          <w:rPr>
            <w:rFonts w:hint="eastAsia"/>
          </w:rPr>
          <w:t>/</w:t>
        </w:r>
        <w:r w:rsidR="008C6C09">
          <w:rPr>
            <w:rFonts w:hint="eastAsia"/>
          </w:rPr>
          <w:t>工具</w:t>
        </w:r>
        <w:r w:rsidR="008C6C09">
          <w:tab/>
        </w:r>
        <w:r w:rsidR="008C6C09">
          <w:fldChar w:fldCharType="begin"/>
        </w:r>
        <w:r w:rsidR="008C6C09">
          <w:instrText xml:space="preserve"> PAGEREF _Toc13702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21891" w:history="1">
        <w:r w:rsidR="008C6C09">
          <w:rPr>
            <w:rFonts w:ascii="宋体" w:hAnsi="宋体" w:cs="宋体" w:hint="eastAsia"/>
          </w:rPr>
          <w:t xml:space="preserve">2.3 </w:t>
        </w:r>
        <w:r w:rsidR="008C6C09">
          <w:rPr>
            <w:rFonts w:hint="eastAsia"/>
          </w:rPr>
          <w:t>验证地点</w:t>
        </w:r>
        <w:r w:rsidR="008C6C09">
          <w:tab/>
        </w:r>
        <w:r w:rsidR="008C6C09">
          <w:fldChar w:fldCharType="begin"/>
        </w:r>
        <w:r w:rsidR="008C6C09">
          <w:instrText xml:space="preserve"> PAGEREF _Toc21891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22435" w:history="1">
        <w:r w:rsidR="008C6C09">
          <w:rPr>
            <w:rFonts w:ascii="宋体" w:hAnsi="宋体" w:cs="宋体" w:hint="eastAsia"/>
          </w:rPr>
          <w:t xml:space="preserve">2.4 </w:t>
        </w:r>
        <w:r w:rsidR="008C6C09">
          <w:rPr>
            <w:rFonts w:hint="eastAsia"/>
          </w:rPr>
          <w:t>验证时间</w:t>
        </w:r>
        <w:r w:rsidR="008C6C09">
          <w:tab/>
        </w:r>
        <w:r w:rsidR="008C6C09">
          <w:fldChar w:fldCharType="begin"/>
        </w:r>
        <w:r w:rsidR="008C6C09">
          <w:instrText xml:space="preserve"> PAGEREF _Toc22435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10155" w:history="1">
        <w:r w:rsidR="008C6C09">
          <w:rPr>
            <w:rFonts w:ascii="宋体" w:hAnsi="宋体" w:cs="宋体" w:hint="eastAsia"/>
          </w:rPr>
          <w:t xml:space="preserve">2.5 </w:t>
        </w:r>
        <w:r w:rsidR="008C6C09">
          <w:rPr>
            <w:rFonts w:hint="eastAsia"/>
          </w:rPr>
          <w:t>验证环境</w:t>
        </w:r>
        <w:r w:rsidR="008C6C09">
          <w:tab/>
        </w:r>
        <w:r w:rsidR="008C6C09">
          <w:fldChar w:fldCharType="begin"/>
        </w:r>
        <w:r w:rsidR="008C6C09">
          <w:instrText xml:space="preserve"> PAGEREF _Toc10155 \h </w:instrText>
        </w:r>
        <w:r w:rsidR="008C6C09">
          <w:fldChar w:fldCharType="separate"/>
        </w:r>
        <w:r w:rsidR="008C6C09">
          <w:t>2</w:t>
        </w:r>
        <w:r w:rsidR="008C6C09">
          <w:fldChar w:fldCharType="end"/>
        </w:r>
      </w:hyperlink>
    </w:p>
    <w:p w:rsidR="000A4565" w:rsidRDefault="001F138D">
      <w:pPr>
        <w:pStyle w:val="20"/>
        <w:tabs>
          <w:tab w:val="right" w:leader="dot" w:pos="8306"/>
        </w:tabs>
        <w:ind w:left="560"/>
      </w:pPr>
      <w:hyperlink w:anchor="_Toc32327" w:history="1">
        <w:r w:rsidR="008C6C09">
          <w:rPr>
            <w:rFonts w:ascii="宋体" w:hAnsi="宋体" w:cs="宋体" w:hint="eastAsia"/>
          </w:rPr>
          <w:t xml:space="preserve">2.6 </w:t>
        </w:r>
        <w:r w:rsidR="008C6C09">
          <w:rPr>
            <w:rFonts w:hint="eastAsia"/>
          </w:rPr>
          <w:t>验证人员</w:t>
        </w:r>
        <w:r w:rsidR="008C6C09">
          <w:tab/>
        </w:r>
        <w:r w:rsidR="008C6C09">
          <w:fldChar w:fldCharType="begin"/>
        </w:r>
        <w:r w:rsidR="008C6C09">
          <w:instrText xml:space="preserve"> PAGEREF _Toc32327 \h </w:instrText>
        </w:r>
        <w:r w:rsidR="008C6C09">
          <w:fldChar w:fldCharType="separate"/>
        </w:r>
        <w:r w:rsidR="008C6C09">
          <w:t>2</w:t>
        </w:r>
        <w:r w:rsidR="008C6C09">
          <w:fldChar w:fldCharType="end"/>
        </w:r>
      </w:hyperlink>
    </w:p>
    <w:p w:rsidR="000A4565" w:rsidRDefault="001F138D">
      <w:pPr>
        <w:pStyle w:val="10"/>
        <w:tabs>
          <w:tab w:val="right" w:leader="dot" w:pos="8306"/>
        </w:tabs>
      </w:pPr>
      <w:hyperlink w:anchor="_Toc2187" w:history="1">
        <w:r w:rsidR="008C6C09">
          <w:rPr>
            <w:rFonts w:hint="eastAsia"/>
          </w:rPr>
          <w:t>第三章</w:t>
        </w:r>
        <w:r w:rsidR="008C6C09">
          <w:rPr>
            <w:rFonts w:hint="eastAsia"/>
          </w:rPr>
          <w:t xml:space="preserve"> </w:t>
        </w:r>
        <w:r w:rsidR="008C6C09">
          <w:rPr>
            <w:rFonts w:hint="eastAsia"/>
          </w:rPr>
          <w:t>验证可接受准则</w:t>
        </w:r>
        <w:r w:rsidR="008C6C09">
          <w:tab/>
        </w:r>
        <w:r w:rsidR="008C6C09">
          <w:fldChar w:fldCharType="begin"/>
        </w:r>
        <w:r w:rsidR="008C6C09">
          <w:instrText xml:space="preserve"> PAGEREF _Toc2187 \h </w:instrText>
        </w:r>
        <w:r w:rsidR="008C6C09">
          <w:fldChar w:fldCharType="separate"/>
        </w:r>
        <w:r w:rsidR="008C6C09">
          <w:t>3</w:t>
        </w:r>
        <w:r w:rsidR="008C6C09">
          <w:fldChar w:fldCharType="end"/>
        </w:r>
      </w:hyperlink>
    </w:p>
    <w:p w:rsidR="000A4565" w:rsidRDefault="001F138D">
      <w:pPr>
        <w:pStyle w:val="10"/>
        <w:tabs>
          <w:tab w:val="right" w:leader="dot" w:pos="8306"/>
        </w:tabs>
      </w:pPr>
      <w:hyperlink w:anchor="_Toc22761" w:history="1">
        <w:r w:rsidR="008C6C09">
          <w:rPr>
            <w:rFonts w:hint="eastAsia"/>
          </w:rPr>
          <w:t>第四章</w:t>
        </w:r>
        <w:r w:rsidR="008C6C09">
          <w:rPr>
            <w:rFonts w:hint="eastAsia"/>
          </w:rPr>
          <w:t xml:space="preserve"> </w:t>
        </w:r>
        <w:r w:rsidR="008C6C09">
          <w:rPr>
            <w:rFonts w:hint="eastAsia"/>
          </w:rPr>
          <w:t>验证方法与步骤</w:t>
        </w:r>
        <w:r w:rsidR="008C6C09">
          <w:tab/>
        </w:r>
        <w:r w:rsidR="008C6C09">
          <w:fldChar w:fldCharType="begin"/>
        </w:r>
        <w:r w:rsidR="008C6C09">
          <w:instrText xml:space="preserve"> PAGEREF _Toc22761 \h </w:instrText>
        </w:r>
        <w:r w:rsidR="008C6C09">
          <w:fldChar w:fldCharType="separate"/>
        </w:r>
        <w:r w:rsidR="008C6C09">
          <w:t>3</w:t>
        </w:r>
        <w:r w:rsidR="008C6C09">
          <w:fldChar w:fldCharType="end"/>
        </w:r>
      </w:hyperlink>
    </w:p>
    <w:p w:rsidR="000A4565" w:rsidRDefault="001F138D">
      <w:pPr>
        <w:pStyle w:val="20"/>
        <w:tabs>
          <w:tab w:val="right" w:leader="dot" w:pos="8306"/>
        </w:tabs>
        <w:ind w:left="560"/>
      </w:pPr>
      <w:hyperlink w:anchor="_Toc3586" w:history="1">
        <w:r w:rsidR="008C6C09">
          <w:rPr>
            <w:rFonts w:ascii="宋体" w:hAnsi="宋体" w:cs="宋体" w:hint="eastAsia"/>
          </w:rPr>
          <w:t xml:space="preserve">4.1 </w:t>
        </w:r>
        <w:r w:rsidR="008C6C09">
          <w:rPr>
            <w:rFonts w:hint="eastAsia"/>
          </w:rPr>
          <w:t>验证原理概述</w:t>
        </w:r>
        <w:r w:rsidR="008C6C09">
          <w:tab/>
        </w:r>
        <w:r w:rsidR="008C6C09">
          <w:fldChar w:fldCharType="begin"/>
        </w:r>
        <w:r w:rsidR="008C6C09">
          <w:instrText xml:space="preserve"> PAGEREF _Toc3586 \h </w:instrText>
        </w:r>
        <w:r w:rsidR="008C6C09">
          <w:fldChar w:fldCharType="separate"/>
        </w:r>
        <w:r w:rsidR="008C6C09">
          <w:t>3</w:t>
        </w:r>
        <w:r w:rsidR="008C6C09">
          <w:fldChar w:fldCharType="end"/>
        </w:r>
      </w:hyperlink>
    </w:p>
    <w:p w:rsidR="000A4565" w:rsidRDefault="001F138D">
      <w:pPr>
        <w:pStyle w:val="30"/>
        <w:tabs>
          <w:tab w:val="right" w:leader="dot" w:pos="8306"/>
        </w:tabs>
        <w:ind w:left="1120"/>
      </w:pPr>
      <w:hyperlink w:anchor="_Toc24843" w:history="1">
        <w:r w:rsidR="008C6C09">
          <w:rPr>
            <w:rFonts w:hint="eastAsia"/>
          </w:rPr>
          <w:t xml:space="preserve">4.1.1. </w:t>
        </w:r>
        <w:r w:rsidR="008C6C09">
          <w:rPr>
            <w:rFonts w:hint="eastAsia"/>
          </w:rPr>
          <w:t>常见加速模型</w:t>
        </w:r>
        <w:r w:rsidR="008C6C09">
          <w:tab/>
        </w:r>
        <w:r w:rsidR="008C6C09">
          <w:fldChar w:fldCharType="begin"/>
        </w:r>
        <w:r w:rsidR="008C6C09">
          <w:instrText xml:space="preserve"> PAGEREF _Toc24843 \h </w:instrText>
        </w:r>
        <w:r w:rsidR="008C6C09">
          <w:fldChar w:fldCharType="separate"/>
        </w:r>
        <w:r w:rsidR="008C6C09">
          <w:t>3</w:t>
        </w:r>
        <w:r w:rsidR="008C6C09">
          <w:fldChar w:fldCharType="end"/>
        </w:r>
      </w:hyperlink>
    </w:p>
    <w:p w:rsidR="000A4565" w:rsidRDefault="001F138D">
      <w:pPr>
        <w:pStyle w:val="20"/>
        <w:tabs>
          <w:tab w:val="right" w:leader="dot" w:pos="8306"/>
        </w:tabs>
        <w:ind w:left="560"/>
      </w:pPr>
      <w:hyperlink w:anchor="_Toc8744" w:history="1">
        <w:r w:rsidR="008C6C09">
          <w:rPr>
            <w:rFonts w:ascii="宋体" w:hAnsi="宋体" w:cs="宋体" w:hint="eastAsia"/>
          </w:rPr>
          <w:t xml:space="preserve">4.2 </w:t>
        </w:r>
        <w:r w:rsidR="008C6C09">
          <w:rPr>
            <w:rFonts w:hint="eastAsia"/>
          </w:rPr>
          <w:t>验证方法</w:t>
        </w:r>
        <w:r w:rsidR="008C6C09">
          <w:tab/>
        </w:r>
        <w:r w:rsidR="008C6C09">
          <w:fldChar w:fldCharType="begin"/>
        </w:r>
        <w:r w:rsidR="008C6C09">
          <w:instrText xml:space="preserve"> PAGEREF _Toc8744 \h </w:instrText>
        </w:r>
        <w:r w:rsidR="008C6C09">
          <w:fldChar w:fldCharType="separate"/>
        </w:r>
        <w:r w:rsidR="008C6C09">
          <w:t>4</w:t>
        </w:r>
        <w:r w:rsidR="008C6C09">
          <w:fldChar w:fldCharType="end"/>
        </w:r>
      </w:hyperlink>
    </w:p>
    <w:p w:rsidR="000A4565" w:rsidRDefault="001F138D">
      <w:pPr>
        <w:pStyle w:val="20"/>
        <w:tabs>
          <w:tab w:val="right" w:leader="dot" w:pos="8306"/>
        </w:tabs>
        <w:ind w:left="560"/>
      </w:pPr>
      <w:hyperlink w:anchor="_Toc15512" w:history="1">
        <w:r w:rsidR="008C6C09">
          <w:rPr>
            <w:rFonts w:ascii="宋体" w:hAnsi="宋体" w:cs="宋体" w:hint="eastAsia"/>
          </w:rPr>
          <w:t xml:space="preserve">4.3 </w:t>
        </w:r>
        <w:r w:rsidR="008C6C09">
          <w:rPr>
            <w:rFonts w:hint="eastAsia"/>
          </w:rPr>
          <w:t>验证步骤</w:t>
        </w:r>
        <w:r w:rsidR="008C6C09">
          <w:tab/>
        </w:r>
        <w:r w:rsidR="008C6C09">
          <w:fldChar w:fldCharType="begin"/>
        </w:r>
        <w:r w:rsidR="008C6C09">
          <w:instrText xml:space="preserve"> PAGEREF _Toc15512 \h </w:instrText>
        </w:r>
        <w:r w:rsidR="008C6C09">
          <w:fldChar w:fldCharType="separate"/>
        </w:r>
        <w:r w:rsidR="008C6C09">
          <w:t>5</w:t>
        </w:r>
        <w:r w:rsidR="008C6C09">
          <w:fldChar w:fldCharType="end"/>
        </w:r>
      </w:hyperlink>
    </w:p>
    <w:p w:rsidR="000A4565" w:rsidRDefault="001F138D">
      <w:pPr>
        <w:pStyle w:val="10"/>
        <w:tabs>
          <w:tab w:val="right" w:leader="dot" w:pos="8306"/>
        </w:tabs>
      </w:pPr>
      <w:hyperlink w:anchor="_Toc28324" w:history="1">
        <w:r w:rsidR="008C6C09">
          <w:rPr>
            <w:rFonts w:hint="eastAsia"/>
          </w:rPr>
          <w:t>第五章</w:t>
        </w:r>
        <w:r w:rsidR="008C6C09">
          <w:rPr>
            <w:rFonts w:hint="eastAsia"/>
          </w:rPr>
          <w:t xml:space="preserve"> </w:t>
        </w:r>
        <w:r w:rsidR="008C6C09">
          <w:rPr>
            <w:rFonts w:hint="eastAsia"/>
          </w:rPr>
          <w:t>验证结果与结论</w:t>
        </w:r>
        <w:r w:rsidR="008C6C09">
          <w:tab/>
        </w:r>
        <w:r w:rsidR="008C6C09">
          <w:fldChar w:fldCharType="begin"/>
        </w:r>
        <w:r w:rsidR="008C6C09">
          <w:instrText xml:space="preserve"> PAGEREF _Toc28324 \h </w:instrText>
        </w:r>
        <w:r w:rsidR="008C6C09">
          <w:fldChar w:fldCharType="separate"/>
        </w:r>
        <w:r w:rsidR="008C6C09">
          <w:t>6</w:t>
        </w:r>
        <w:r w:rsidR="008C6C09">
          <w:fldChar w:fldCharType="end"/>
        </w:r>
      </w:hyperlink>
    </w:p>
    <w:p w:rsidR="000A4565" w:rsidRDefault="001F138D">
      <w:pPr>
        <w:pStyle w:val="10"/>
        <w:tabs>
          <w:tab w:val="right" w:leader="dot" w:pos="8306"/>
        </w:tabs>
      </w:pPr>
      <w:hyperlink w:anchor="_Toc17502" w:history="1">
        <w:r w:rsidR="008C6C09">
          <w:rPr>
            <w:rFonts w:hint="eastAsia"/>
          </w:rPr>
          <w:t>第六章</w:t>
        </w:r>
        <w:r w:rsidR="008C6C09">
          <w:rPr>
            <w:rFonts w:hint="eastAsia"/>
          </w:rPr>
          <w:t xml:space="preserve"> </w:t>
        </w:r>
        <w:r w:rsidR="008C6C09">
          <w:rPr>
            <w:rFonts w:hint="eastAsia"/>
          </w:rPr>
          <w:t>附件</w:t>
        </w:r>
        <w:r w:rsidR="008C6C09">
          <w:tab/>
        </w:r>
        <w:r w:rsidR="008C6C09">
          <w:fldChar w:fldCharType="begin"/>
        </w:r>
        <w:r w:rsidR="008C6C09">
          <w:instrText xml:space="preserve"> PAGEREF _Toc17502 \h </w:instrText>
        </w:r>
        <w:r w:rsidR="008C6C09">
          <w:fldChar w:fldCharType="separate"/>
        </w:r>
        <w:r w:rsidR="008C6C09">
          <w:t>6</w:t>
        </w:r>
        <w:r w:rsidR="008C6C09">
          <w:fldChar w:fldCharType="end"/>
        </w:r>
      </w:hyperlink>
    </w:p>
    <w:p w:rsidR="000A4565" w:rsidRDefault="008C6C09">
      <w:pPr>
        <w:sectPr w:rsidR="000A4565">
          <w:headerReference w:type="default" r:id="rId8"/>
          <w:footerReference w:type="default" r:id="rId9"/>
          <w:pgSz w:w="11906" w:h="16838"/>
          <w:pgMar w:top="1417" w:right="1800" w:bottom="850" w:left="1800" w:header="851" w:footer="283" w:gutter="0"/>
          <w:pgNumType w:start="1"/>
          <w:cols w:space="0"/>
          <w:docGrid w:type="lines" w:linePitch="380"/>
        </w:sectPr>
      </w:pPr>
      <w:r>
        <w:fldChar w:fldCharType="end"/>
      </w:r>
    </w:p>
    <w:p w:rsidR="000A4565" w:rsidRDefault="008C6C09">
      <w:pPr>
        <w:pStyle w:val="1"/>
        <w:jc w:val="both"/>
      </w:pPr>
      <w:bookmarkStart w:id="0" w:name="_Toc24226"/>
      <w:bookmarkStart w:id="1" w:name="_Toc11157"/>
      <w:bookmarkStart w:id="2" w:name="_Toc25494"/>
      <w:bookmarkStart w:id="3" w:name="_Toc10239"/>
      <w:bookmarkStart w:id="4" w:name="_Toc27104"/>
      <w:bookmarkStart w:id="5" w:name="_Toc8498"/>
      <w:bookmarkStart w:id="6" w:name="_Toc185"/>
      <w:bookmarkStart w:id="7" w:name="_Toc13356"/>
      <w:bookmarkStart w:id="8" w:name="_Toc1217"/>
      <w:bookmarkStart w:id="9" w:name="_Toc30924"/>
      <w:r>
        <w:rPr>
          <w:rFonts w:hint="eastAsia"/>
        </w:rPr>
        <w:lastRenderedPageBreak/>
        <w:t>概述</w:t>
      </w:r>
      <w:bookmarkEnd w:id="0"/>
      <w:bookmarkEnd w:id="1"/>
      <w:bookmarkEnd w:id="2"/>
      <w:bookmarkEnd w:id="3"/>
      <w:bookmarkEnd w:id="4"/>
      <w:bookmarkEnd w:id="5"/>
      <w:bookmarkEnd w:id="6"/>
      <w:bookmarkEnd w:id="7"/>
      <w:bookmarkEnd w:id="8"/>
      <w:bookmarkEnd w:id="9"/>
    </w:p>
    <w:p w:rsidR="000A4565" w:rsidRDefault="008C6C09">
      <w:pPr>
        <w:pStyle w:val="2"/>
        <w:tabs>
          <w:tab w:val="left" w:pos="420"/>
        </w:tabs>
      </w:pPr>
      <w:bookmarkStart w:id="10" w:name="_Toc32383"/>
      <w:bookmarkStart w:id="11" w:name="_Toc7898"/>
      <w:bookmarkStart w:id="12" w:name="_Toc9537"/>
      <w:bookmarkStart w:id="13" w:name="_Toc23347"/>
      <w:bookmarkStart w:id="14" w:name="_Toc8853"/>
      <w:bookmarkStart w:id="15" w:name="_Toc24130"/>
      <w:bookmarkStart w:id="16" w:name="_Toc26376"/>
      <w:bookmarkStart w:id="17" w:name="_Toc5357"/>
      <w:bookmarkStart w:id="18" w:name="_Toc14588"/>
      <w:bookmarkStart w:id="19" w:name="_Toc1912"/>
      <w:r>
        <w:rPr>
          <w:rFonts w:hint="eastAsia"/>
        </w:rPr>
        <w:t>验证目的</w:t>
      </w:r>
      <w:bookmarkEnd w:id="10"/>
      <w:bookmarkEnd w:id="11"/>
      <w:bookmarkEnd w:id="12"/>
      <w:bookmarkEnd w:id="13"/>
      <w:bookmarkEnd w:id="14"/>
      <w:bookmarkEnd w:id="15"/>
      <w:bookmarkEnd w:id="16"/>
      <w:bookmarkEnd w:id="17"/>
      <w:bookmarkEnd w:id="18"/>
      <w:bookmarkEnd w:id="19"/>
    </w:p>
    <w:p w:rsidR="000A4565" w:rsidRDefault="008C6C09">
      <w:pPr>
        <w:ind w:firstLineChars="200" w:firstLine="480"/>
        <w:rPr>
          <w:sz w:val="24"/>
          <w:szCs w:val="22"/>
        </w:rPr>
      </w:pPr>
      <w:r>
        <w:rPr>
          <w:rFonts w:hint="eastAsia"/>
          <w:sz w:val="24"/>
          <w:szCs w:val="22"/>
        </w:rPr>
        <w:t>外壳是</w:t>
      </w:r>
      <w:r>
        <w:rPr>
          <w:rFonts w:hint="eastAsia"/>
          <w:sz w:val="24"/>
          <w:szCs w:val="22"/>
        </w:rPr>
        <w:t>MS-002</w:t>
      </w:r>
      <w:r>
        <w:rPr>
          <w:rFonts w:hint="eastAsia"/>
          <w:sz w:val="24"/>
          <w:szCs w:val="22"/>
        </w:rPr>
        <w:t>产品的重要组成部分，其寿命影响到产品能否正常安全工作，根据《产品有效期验证方案》中的设定，</w:t>
      </w:r>
      <w:r>
        <w:rPr>
          <w:rFonts w:hint="eastAsia"/>
          <w:sz w:val="24"/>
          <w:szCs w:val="22"/>
        </w:rPr>
        <w:t>MS-002</w:t>
      </w:r>
      <w:r>
        <w:rPr>
          <w:rFonts w:hint="eastAsia"/>
          <w:sz w:val="24"/>
          <w:szCs w:val="22"/>
        </w:rPr>
        <w:t>产品的外壳有效期为</w:t>
      </w:r>
      <w:r>
        <w:rPr>
          <w:rFonts w:hint="eastAsia"/>
          <w:sz w:val="24"/>
          <w:szCs w:val="22"/>
        </w:rPr>
        <w:t>8</w:t>
      </w:r>
      <w:r>
        <w:rPr>
          <w:rFonts w:hint="eastAsia"/>
          <w:sz w:val="24"/>
          <w:szCs w:val="22"/>
        </w:rPr>
        <w:t>年。本测试方案主要验证外壳在有效期内是否具有足够强度以承受正常使用时外界应力破坏；同时保证其喷漆效果能够保持完好不剥落，人为故意刮蹭等因素导致的不在验证范围内。</w:t>
      </w:r>
    </w:p>
    <w:p w:rsidR="000A4565" w:rsidRDefault="008C6C09">
      <w:pPr>
        <w:pStyle w:val="2"/>
        <w:tabs>
          <w:tab w:val="left" w:pos="420"/>
        </w:tabs>
      </w:pPr>
      <w:bookmarkStart w:id="20" w:name="_Toc8655"/>
      <w:bookmarkStart w:id="21" w:name="_Toc21184"/>
      <w:bookmarkStart w:id="22" w:name="_Toc27142"/>
      <w:bookmarkStart w:id="23" w:name="_Toc27340"/>
      <w:bookmarkStart w:id="24" w:name="_Toc32447"/>
      <w:bookmarkStart w:id="25" w:name="_Toc26745"/>
      <w:bookmarkStart w:id="26" w:name="_Toc21514"/>
      <w:bookmarkStart w:id="27" w:name="_Toc12483"/>
      <w:bookmarkStart w:id="28" w:name="_Toc17151"/>
      <w:r>
        <w:rPr>
          <w:rFonts w:hint="eastAsia"/>
        </w:rPr>
        <w:t>验证</w:t>
      </w:r>
      <w:r>
        <w:t>范围</w:t>
      </w:r>
      <w:bookmarkStart w:id="29" w:name="_Toc3290"/>
      <w:bookmarkStart w:id="30" w:name="_Toc22393"/>
      <w:bookmarkStart w:id="31" w:name="_Toc4427"/>
      <w:bookmarkStart w:id="32" w:name="_Toc18639"/>
      <w:bookmarkStart w:id="33" w:name="_Toc11648"/>
      <w:bookmarkStart w:id="34" w:name="_Toc3216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0A4565" w:rsidRDefault="008C6C09">
      <w:pPr>
        <w:ind w:firstLineChars="200" w:firstLine="480"/>
        <w:rPr>
          <w:sz w:val="24"/>
          <w:szCs w:val="22"/>
        </w:rPr>
      </w:pPr>
      <w:r>
        <w:rPr>
          <w:rFonts w:hint="eastAsia"/>
          <w:sz w:val="24"/>
          <w:szCs w:val="22"/>
        </w:rPr>
        <w:t>MS-002</w:t>
      </w:r>
      <w:r>
        <w:rPr>
          <w:rFonts w:hint="eastAsia"/>
          <w:sz w:val="24"/>
          <w:szCs w:val="22"/>
        </w:rPr>
        <w:t>外壳有效期的验证。</w:t>
      </w:r>
    </w:p>
    <w:p w:rsidR="000A4565" w:rsidRDefault="008C6C09">
      <w:pPr>
        <w:pStyle w:val="2"/>
        <w:tabs>
          <w:tab w:val="left" w:pos="420"/>
        </w:tabs>
      </w:pPr>
      <w:bookmarkStart w:id="35" w:name="_Toc32484"/>
      <w:bookmarkStart w:id="36" w:name="_Toc20781"/>
      <w:bookmarkStart w:id="37" w:name="_Toc17305"/>
      <w:bookmarkStart w:id="38" w:name="_Toc24382"/>
      <w:bookmarkStart w:id="39" w:name="_Toc5991"/>
      <w:bookmarkStart w:id="40" w:name="_Toc13067"/>
      <w:bookmarkStart w:id="41" w:name="_Toc24793"/>
      <w:bookmarkStart w:id="42" w:name="_Toc25521"/>
      <w:bookmarkStart w:id="43" w:name="_Toc18489"/>
      <w:bookmarkStart w:id="44" w:name="_Toc11457"/>
      <w:r>
        <w:rPr>
          <w:rFonts w:hint="eastAsia"/>
        </w:rPr>
        <w:t>术语</w:t>
      </w:r>
      <w:bookmarkEnd w:id="35"/>
      <w:bookmarkEnd w:id="36"/>
      <w:bookmarkEnd w:id="37"/>
      <w:bookmarkEnd w:id="38"/>
      <w:bookmarkEnd w:id="39"/>
      <w:bookmarkEnd w:id="40"/>
      <w:bookmarkEnd w:id="41"/>
      <w:bookmarkEnd w:id="42"/>
      <w:bookmarkEnd w:id="43"/>
    </w:p>
    <w:p w:rsidR="000A4565" w:rsidRDefault="008C6C09">
      <w:pPr>
        <w:ind w:firstLine="420"/>
        <w:rPr>
          <w:sz w:val="24"/>
          <w:szCs w:val="22"/>
        </w:rPr>
      </w:pPr>
      <w:r>
        <w:rPr>
          <w:rFonts w:hint="eastAsia"/>
          <w:sz w:val="24"/>
          <w:szCs w:val="22"/>
        </w:rPr>
        <w:t>无</w:t>
      </w:r>
    </w:p>
    <w:p w:rsidR="000A4565" w:rsidRDefault="008C6C09">
      <w:pPr>
        <w:pStyle w:val="2"/>
        <w:tabs>
          <w:tab w:val="left" w:pos="420"/>
        </w:tabs>
      </w:pPr>
      <w:bookmarkStart w:id="45" w:name="_Toc6944"/>
      <w:r>
        <w:rPr>
          <w:rFonts w:hint="eastAsia"/>
        </w:rPr>
        <w:t>法规标准</w:t>
      </w:r>
      <w:bookmarkEnd w:id="45"/>
    </w:p>
    <w:p w:rsidR="000A4565" w:rsidRDefault="008C6C09">
      <w:pPr>
        <w:numPr>
          <w:ilvl w:val="0"/>
          <w:numId w:val="2"/>
        </w:numPr>
        <w:rPr>
          <w:sz w:val="24"/>
          <w:szCs w:val="22"/>
        </w:rPr>
      </w:pPr>
      <w:r>
        <w:rPr>
          <w:rFonts w:hint="eastAsia"/>
          <w:sz w:val="24"/>
          <w:szCs w:val="22"/>
        </w:rPr>
        <w:t>GB</w:t>
      </w:r>
      <w:r>
        <w:rPr>
          <w:rFonts w:hint="eastAsia"/>
          <w:sz w:val="24"/>
          <w:szCs w:val="22"/>
        </w:rPr>
        <w:t>∕</w:t>
      </w:r>
      <w:r>
        <w:rPr>
          <w:rFonts w:hint="eastAsia"/>
          <w:sz w:val="24"/>
          <w:szCs w:val="22"/>
        </w:rPr>
        <w:t xml:space="preserve">T 34986-2017 </w:t>
      </w:r>
      <w:r>
        <w:rPr>
          <w:rFonts w:hint="eastAsia"/>
          <w:sz w:val="24"/>
          <w:szCs w:val="22"/>
        </w:rPr>
        <w:t>《产品加速试验方法》</w:t>
      </w:r>
    </w:p>
    <w:p w:rsidR="000A4565" w:rsidRDefault="008C6C09">
      <w:pPr>
        <w:numPr>
          <w:ilvl w:val="0"/>
          <w:numId w:val="2"/>
        </w:numPr>
        <w:rPr>
          <w:sz w:val="24"/>
          <w:szCs w:val="22"/>
        </w:rPr>
        <w:sectPr w:rsidR="000A4565">
          <w:footerReference w:type="default" r:id="rId10"/>
          <w:pgSz w:w="11906" w:h="16838"/>
          <w:pgMar w:top="1417" w:right="1803" w:bottom="850" w:left="1803" w:header="851" w:footer="283" w:gutter="0"/>
          <w:pgNumType w:start="1"/>
          <w:cols w:space="0"/>
          <w:docGrid w:type="lines" w:linePitch="395"/>
        </w:sectPr>
      </w:pPr>
      <w:r>
        <w:rPr>
          <w:rFonts w:hint="eastAsia"/>
          <w:sz w:val="24"/>
          <w:szCs w:val="22"/>
        </w:rPr>
        <w:t xml:space="preserve">GB 9706.1-2020 </w:t>
      </w:r>
      <w:r>
        <w:rPr>
          <w:rFonts w:hint="eastAsia"/>
          <w:sz w:val="24"/>
          <w:szCs w:val="22"/>
        </w:rPr>
        <w:t>《医用电气设备</w:t>
      </w:r>
      <w:r>
        <w:rPr>
          <w:rFonts w:hint="eastAsia"/>
          <w:sz w:val="24"/>
          <w:szCs w:val="22"/>
        </w:rPr>
        <w:t xml:space="preserve"> </w:t>
      </w:r>
      <w:r>
        <w:rPr>
          <w:rFonts w:hint="eastAsia"/>
          <w:sz w:val="24"/>
          <w:szCs w:val="22"/>
        </w:rPr>
        <w:t>第</w:t>
      </w:r>
      <w:r>
        <w:rPr>
          <w:rFonts w:hint="eastAsia"/>
          <w:sz w:val="24"/>
          <w:szCs w:val="22"/>
        </w:rPr>
        <w:t>1</w:t>
      </w:r>
      <w:r>
        <w:rPr>
          <w:rFonts w:hint="eastAsia"/>
          <w:sz w:val="24"/>
          <w:szCs w:val="22"/>
        </w:rPr>
        <w:t>部分：基本安全和基本性能的通用要求》</w:t>
      </w:r>
    </w:p>
    <w:p w:rsidR="000A4565" w:rsidRDefault="008C6C09">
      <w:pPr>
        <w:pStyle w:val="1"/>
      </w:pPr>
      <w:bookmarkStart w:id="46" w:name="_Toc30408"/>
      <w:bookmarkStart w:id="47" w:name="_Toc1748"/>
      <w:bookmarkStart w:id="48" w:name="_Toc9422"/>
      <w:bookmarkStart w:id="49" w:name="_Toc4826"/>
      <w:bookmarkStart w:id="50" w:name="_Toc1867"/>
      <w:bookmarkStart w:id="51" w:name="_Toc13206"/>
      <w:bookmarkStart w:id="52" w:name="_Toc477"/>
      <w:bookmarkStart w:id="53" w:name="_Toc24202"/>
      <w:bookmarkStart w:id="54" w:name="_Toc9934"/>
      <w:r>
        <w:rPr>
          <w:rFonts w:hint="eastAsia"/>
        </w:rPr>
        <w:lastRenderedPageBreak/>
        <w:t>验证条件</w:t>
      </w:r>
      <w:bookmarkEnd w:id="46"/>
    </w:p>
    <w:p w:rsidR="000A4565" w:rsidRDefault="008C6C09">
      <w:pPr>
        <w:pStyle w:val="2"/>
        <w:tabs>
          <w:tab w:val="left" w:pos="420"/>
        </w:tabs>
        <w:rPr>
          <w:ins w:id="55" w:author="chenxia" w:date="2023-09-04T14:00:00Z"/>
        </w:rPr>
      </w:pPr>
      <w:bookmarkStart w:id="56" w:name="_Toc25865"/>
      <w:bookmarkEnd w:id="44"/>
      <w:r>
        <w:rPr>
          <w:rFonts w:hint="eastAsia"/>
        </w:rPr>
        <w:t>验证对象</w:t>
      </w:r>
      <w:bookmarkEnd w:id="47"/>
      <w:bookmarkEnd w:id="48"/>
      <w:bookmarkEnd w:id="49"/>
      <w:bookmarkEnd w:id="50"/>
      <w:bookmarkEnd w:id="51"/>
      <w:bookmarkEnd w:id="52"/>
      <w:bookmarkEnd w:id="53"/>
      <w:bookmarkEnd w:id="54"/>
      <w:bookmarkEnd w:id="56"/>
    </w:p>
    <w:p w:rsidR="00AC1EC1" w:rsidRPr="00171E45" w:rsidRDefault="00AC1EC1">
      <w:pPr>
        <w:ind w:left="420"/>
        <w:pPrChange w:id="57" w:author="chenxia" w:date="2023-09-04T14:00:00Z">
          <w:pPr>
            <w:pStyle w:val="2"/>
            <w:tabs>
              <w:tab w:val="left" w:pos="420"/>
            </w:tabs>
          </w:pPr>
        </w:pPrChange>
      </w:pPr>
      <w:ins w:id="58" w:author="chenxia" w:date="2023-09-04T14:00:00Z">
        <w:r>
          <w:rPr>
            <w:rFonts w:hint="eastAsia"/>
          </w:rPr>
          <w:t>M</w:t>
        </w:r>
        <w:r>
          <w:t>S-002</w:t>
        </w:r>
        <w:r>
          <w:rPr>
            <w:rFonts w:hint="eastAsia"/>
          </w:rPr>
          <w:t>三台车外壳。</w:t>
        </w:r>
      </w:ins>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5"/>
        <w:gridCol w:w="2263"/>
        <w:gridCol w:w="2401"/>
        <w:gridCol w:w="1844"/>
      </w:tblGrid>
      <w:tr w:rsidR="000A4565" w:rsidDel="00AC1EC1">
        <w:trPr>
          <w:jc w:val="center"/>
          <w:del w:id="59" w:author="chenxia" w:date="2023-09-04T14:00:00Z"/>
        </w:trPr>
        <w:tc>
          <w:tcPr>
            <w:tcW w:w="1178" w:type="pct"/>
            <w:shd w:val="clear" w:color="auto" w:fill="auto"/>
            <w:vAlign w:val="center"/>
          </w:tcPr>
          <w:p w:rsidR="000A4565" w:rsidDel="00AC1EC1" w:rsidRDefault="008C6C09">
            <w:pPr>
              <w:spacing w:line="240" w:lineRule="auto"/>
              <w:jc w:val="center"/>
              <w:rPr>
                <w:del w:id="60" w:author="chenxia" w:date="2023-09-04T14:00:00Z"/>
                <w:rFonts w:ascii="Calibri" w:hAnsi="Calibri" w:cs="Times New Roman"/>
                <w:sz w:val="24"/>
              </w:rPr>
            </w:pPr>
            <w:del w:id="61" w:author="chenxia" w:date="2023-09-04T14:00:00Z">
              <w:r w:rsidDel="00AC1EC1">
                <w:rPr>
                  <w:rFonts w:ascii="Calibri" w:hAnsi="Calibri" w:cs="Times New Roman" w:hint="eastAsia"/>
                  <w:sz w:val="24"/>
                </w:rPr>
                <w:delText>设备编号</w:delText>
              </w:r>
            </w:del>
          </w:p>
        </w:tc>
        <w:tc>
          <w:tcPr>
            <w:tcW w:w="1328" w:type="pct"/>
            <w:shd w:val="clear" w:color="auto" w:fill="auto"/>
            <w:vAlign w:val="center"/>
          </w:tcPr>
          <w:p w:rsidR="000A4565" w:rsidDel="00AC1EC1" w:rsidRDefault="008C6C09">
            <w:pPr>
              <w:spacing w:line="240" w:lineRule="auto"/>
              <w:jc w:val="center"/>
              <w:rPr>
                <w:del w:id="62" w:author="chenxia" w:date="2023-09-04T14:00:00Z"/>
                <w:rFonts w:ascii="Calibri" w:hAnsi="Calibri" w:cs="Times New Roman"/>
                <w:sz w:val="24"/>
              </w:rPr>
            </w:pPr>
            <w:del w:id="63" w:author="chenxia" w:date="2023-09-04T14:00:00Z">
              <w:r w:rsidDel="00AC1EC1">
                <w:rPr>
                  <w:rFonts w:ascii="Calibri" w:hAnsi="Calibri" w:cs="Times New Roman" w:hint="eastAsia"/>
                  <w:sz w:val="24"/>
                </w:rPr>
                <w:delText>设备名称</w:delText>
              </w:r>
            </w:del>
          </w:p>
        </w:tc>
        <w:tc>
          <w:tcPr>
            <w:tcW w:w="1409" w:type="pct"/>
            <w:shd w:val="clear" w:color="auto" w:fill="auto"/>
            <w:vAlign w:val="center"/>
          </w:tcPr>
          <w:p w:rsidR="000A4565" w:rsidDel="00AC1EC1" w:rsidRDefault="008C6C09">
            <w:pPr>
              <w:spacing w:line="240" w:lineRule="auto"/>
              <w:jc w:val="center"/>
              <w:rPr>
                <w:del w:id="64" w:author="chenxia" w:date="2023-09-04T14:00:00Z"/>
                <w:rFonts w:ascii="Calibri" w:hAnsi="Calibri" w:cs="Times New Roman"/>
                <w:sz w:val="24"/>
              </w:rPr>
            </w:pPr>
            <w:del w:id="65" w:author="chenxia" w:date="2023-09-04T14:00:00Z">
              <w:r w:rsidDel="00AC1EC1">
                <w:rPr>
                  <w:rFonts w:ascii="Calibri" w:hAnsi="Calibri" w:cs="Times New Roman" w:hint="eastAsia"/>
                  <w:sz w:val="24"/>
                </w:rPr>
                <w:delText>型号规格</w:delText>
              </w:r>
            </w:del>
          </w:p>
        </w:tc>
        <w:tc>
          <w:tcPr>
            <w:tcW w:w="1083" w:type="pct"/>
            <w:shd w:val="clear" w:color="auto" w:fill="auto"/>
            <w:vAlign w:val="center"/>
          </w:tcPr>
          <w:p w:rsidR="000A4565" w:rsidDel="00AC1EC1" w:rsidRDefault="008C6C09">
            <w:pPr>
              <w:spacing w:line="240" w:lineRule="auto"/>
              <w:jc w:val="center"/>
              <w:rPr>
                <w:del w:id="66" w:author="chenxia" w:date="2023-09-04T14:00:00Z"/>
                <w:rFonts w:ascii="Calibri" w:hAnsi="Calibri" w:cs="Times New Roman"/>
                <w:sz w:val="24"/>
              </w:rPr>
            </w:pPr>
            <w:del w:id="67" w:author="chenxia" w:date="2023-09-04T14:00:00Z">
              <w:r w:rsidDel="00AC1EC1">
                <w:rPr>
                  <w:rFonts w:ascii="Calibri" w:hAnsi="Calibri" w:cs="Times New Roman" w:hint="eastAsia"/>
                  <w:sz w:val="24"/>
                </w:rPr>
                <w:delText>备注</w:delText>
              </w:r>
            </w:del>
          </w:p>
        </w:tc>
      </w:tr>
      <w:tr w:rsidR="000A4565" w:rsidDel="00AC1EC1">
        <w:trPr>
          <w:jc w:val="center"/>
          <w:del w:id="68" w:author="chenxia" w:date="2023-09-04T14:00:00Z"/>
        </w:trPr>
        <w:tc>
          <w:tcPr>
            <w:tcW w:w="1178" w:type="pct"/>
            <w:shd w:val="clear" w:color="auto" w:fill="auto"/>
            <w:vAlign w:val="center"/>
          </w:tcPr>
          <w:p w:rsidR="000A4565" w:rsidDel="00AC1EC1" w:rsidRDefault="008C6C09">
            <w:pPr>
              <w:spacing w:line="240" w:lineRule="auto"/>
              <w:jc w:val="center"/>
              <w:rPr>
                <w:del w:id="69" w:author="chenxia" w:date="2023-09-04T14:00:00Z"/>
                <w:rFonts w:ascii="Calibri" w:hAnsi="Calibri" w:cs="Times New Roman"/>
                <w:sz w:val="24"/>
              </w:rPr>
            </w:pPr>
            <w:del w:id="70" w:author="chenxia" w:date="2023-09-04T14:00:00Z">
              <w:r w:rsidDel="00AC1EC1">
                <w:rPr>
                  <w:rFonts w:ascii="Calibri" w:hAnsi="Calibri" w:cs="Times New Roman" w:hint="eastAsia"/>
                  <w:sz w:val="24"/>
                </w:rPr>
                <w:delText>/</w:delText>
              </w:r>
            </w:del>
          </w:p>
        </w:tc>
        <w:tc>
          <w:tcPr>
            <w:tcW w:w="1328" w:type="pct"/>
            <w:shd w:val="clear" w:color="auto" w:fill="auto"/>
            <w:vAlign w:val="center"/>
          </w:tcPr>
          <w:p w:rsidR="000A4565" w:rsidDel="00AC1EC1" w:rsidRDefault="008C6C09">
            <w:pPr>
              <w:spacing w:line="240" w:lineRule="auto"/>
              <w:jc w:val="center"/>
              <w:rPr>
                <w:del w:id="71" w:author="chenxia" w:date="2023-09-04T14:00:00Z"/>
                <w:rFonts w:ascii="Calibri" w:hAnsi="Calibri" w:cs="Times New Roman"/>
                <w:sz w:val="24"/>
              </w:rPr>
            </w:pPr>
            <w:del w:id="72" w:author="chenxia" w:date="2023-09-04T14:00:00Z">
              <w:r w:rsidDel="00AC1EC1">
                <w:rPr>
                  <w:rFonts w:ascii="Calibri" w:hAnsi="Calibri" w:cs="Times New Roman" w:hint="eastAsia"/>
                  <w:sz w:val="24"/>
                </w:rPr>
                <w:delText>MS-002</w:delText>
              </w:r>
              <w:r w:rsidDel="00AC1EC1">
                <w:rPr>
                  <w:rFonts w:ascii="Calibri" w:hAnsi="Calibri" w:cs="Times New Roman" w:hint="eastAsia"/>
                  <w:sz w:val="24"/>
                </w:rPr>
                <w:delText>导航台车</w:delText>
              </w:r>
            </w:del>
          </w:p>
        </w:tc>
        <w:tc>
          <w:tcPr>
            <w:tcW w:w="1409" w:type="pct"/>
            <w:shd w:val="clear" w:color="auto" w:fill="auto"/>
            <w:vAlign w:val="center"/>
          </w:tcPr>
          <w:p w:rsidR="000A4565" w:rsidDel="00AC1EC1" w:rsidRDefault="008C6C09">
            <w:pPr>
              <w:spacing w:line="240" w:lineRule="auto"/>
              <w:jc w:val="center"/>
              <w:rPr>
                <w:del w:id="73" w:author="chenxia" w:date="2023-09-04T14:00:00Z"/>
                <w:rFonts w:ascii="Calibri" w:hAnsi="Calibri" w:cs="Times New Roman"/>
                <w:sz w:val="24"/>
              </w:rPr>
            </w:pPr>
            <w:del w:id="74" w:author="chenxia" w:date="2023-09-04T14:00:00Z">
              <w:r w:rsidDel="00AC1EC1">
                <w:rPr>
                  <w:rFonts w:ascii="Times New Roman" w:hAnsi="Times New Roman" w:cs="Times New Roman" w:hint="eastAsia"/>
                  <w:sz w:val="24"/>
                </w:rPr>
                <w:delText>MS-002-A</w:delText>
              </w:r>
            </w:del>
          </w:p>
        </w:tc>
        <w:tc>
          <w:tcPr>
            <w:tcW w:w="1083" w:type="pct"/>
            <w:shd w:val="clear" w:color="auto" w:fill="auto"/>
            <w:vAlign w:val="center"/>
          </w:tcPr>
          <w:p w:rsidR="000A4565" w:rsidDel="00AC1EC1" w:rsidRDefault="000A4565">
            <w:pPr>
              <w:spacing w:line="240" w:lineRule="auto"/>
              <w:jc w:val="center"/>
              <w:rPr>
                <w:del w:id="75" w:author="chenxia" w:date="2023-09-04T14:00:00Z"/>
                <w:rFonts w:ascii="Times New Roman" w:hAnsi="Times New Roman" w:cs="Times New Roman"/>
                <w:sz w:val="24"/>
              </w:rPr>
            </w:pPr>
          </w:p>
        </w:tc>
      </w:tr>
      <w:tr w:rsidR="000A4565" w:rsidDel="00AC1EC1">
        <w:trPr>
          <w:jc w:val="center"/>
          <w:del w:id="76" w:author="chenxia" w:date="2023-09-04T14:00:00Z"/>
        </w:trPr>
        <w:tc>
          <w:tcPr>
            <w:tcW w:w="1178" w:type="pct"/>
            <w:shd w:val="clear" w:color="auto" w:fill="auto"/>
            <w:vAlign w:val="center"/>
          </w:tcPr>
          <w:p w:rsidR="000A4565" w:rsidDel="00AC1EC1" w:rsidRDefault="008C6C09">
            <w:pPr>
              <w:spacing w:line="240" w:lineRule="auto"/>
              <w:jc w:val="center"/>
              <w:rPr>
                <w:del w:id="77" w:author="chenxia" w:date="2023-09-04T14:00:00Z"/>
                <w:rFonts w:ascii="Calibri" w:hAnsi="Calibri" w:cs="Times New Roman"/>
                <w:sz w:val="24"/>
              </w:rPr>
            </w:pPr>
            <w:del w:id="78" w:author="chenxia" w:date="2023-09-04T14:00:00Z">
              <w:r w:rsidDel="00AC1EC1">
                <w:rPr>
                  <w:rFonts w:ascii="Calibri" w:hAnsi="Calibri" w:cs="Times New Roman" w:hint="eastAsia"/>
                  <w:sz w:val="24"/>
                </w:rPr>
                <w:delText>/</w:delText>
              </w:r>
            </w:del>
          </w:p>
        </w:tc>
        <w:tc>
          <w:tcPr>
            <w:tcW w:w="1328" w:type="pct"/>
            <w:shd w:val="clear" w:color="auto" w:fill="auto"/>
            <w:vAlign w:val="center"/>
          </w:tcPr>
          <w:p w:rsidR="000A4565" w:rsidDel="00AC1EC1" w:rsidRDefault="008C6C09">
            <w:pPr>
              <w:spacing w:line="240" w:lineRule="auto"/>
              <w:jc w:val="center"/>
              <w:rPr>
                <w:del w:id="79" w:author="chenxia" w:date="2023-09-04T14:00:00Z"/>
                <w:rFonts w:ascii="Times New Roman" w:hAnsi="Times New Roman" w:cs="Times New Roman"/>
                <w:sz w:val="24"/>
              </w:rPr>
            </w:pPr>
            <w:del w:id="80" w:author="chenxia" w:date="2023-09-04T14:00:00Z">
              <w:r w:rsidDel="00AC1EC1">
                <w:rPr>
                  <w:rFonts w:ascii="Times New Roman" w:hAnsi="Times New Roman" w:cs="Times New Roman" w:hint="eastAsia"/>
                  <w:sz w:val="24"/>
                </w:rPr>
                <w:delText>MS-002</w:delText>
              </w:r>
              <w:r w:rsidDel="00AC1EC1">
                <w:rPr>
                  <w:rFonts w:ascii="Times New Roman" w:hAnsi="Times New Roman" w:cs="Times New Roman" w:hint="eastAsia"/>
                  <w:sz w:val="24"/>
                </w:rPr>
                <w:delText>执行台车</w:delText>
              </w:r>
            </w:del>
          </w:p>
        </w:tc>
        <w:tc>
          <w:tcPr>
            <w:tcW w:w="1409" w:type="pct"/>
            <w:shd w:val="clear" w:color="auto" w:fill="auto"/>
            <w:vAlign w:val="center"/>
          </w:tcPr>
          <w:p w:rsidR="000A4565" w:rsidDel="00AC1EC1" w:rsidRDefault="008C6C09">
            <w:pPr>
              <w:spacing w:line="240" w:lineRule="auto"/>
              <w:jc w:val="center"/>
              <w:rPr>
                <w:del w:id="81" w:author="chenxia" w:date="2023-09-04T14:00:00Z"/>
                <w:rFonts w:ascii="Times New Roman" w:hAnsi="Times New Roman" w:cs="Times New Roman"/>
                <w:sz w:val="24"/>
              </w:rPr>
            </w:pPr>
            <w:del w:id="82" w:author="chenxia" w:date="2023-09-04T14:00:00Z">
              <w:r w:rsidDel="00AC1EC1">
                <w:rPr>
                  <w:rFonts w:ascii="Times New Roman" w:hAnsi="Times New Roman" w:cs="Times New Roman" w:hint="eastAsia"/>
                  <w:sz w:val="24"/>
                </w:rPr>
                <w:delText>MS-002-B</w:delText>
              </w:r>
            </w:del>
          </w:p>
        </w:tc>
        <w:tc>
          <w:tcPr>
            <w:tcW w:w="1083" w:type="pct"/>
            <w:shd w:val="clear" w:color="auto" w:fill="auto"/>
            <w:vAlign w:val="center"/>
          </w:tcPr>
          <w:p w:rsidR="000A4565" w:rsidDel="00AC1EC1" w:rsidRDefault="000A4565">
            <w:pPr>
              <w:spacing w:line="240" w:lineRule="auto"/>
              <w:jc w:val="center"/>
              <w:rPr>
                <w:del w:id="83" w:author="chenxia" w:date="2023-09-04T14:00:00Z"/>
                <w:rFonts w:ascii="Times New Roman" w:hAnsi="Times New Roman" w:cs="Times New Roman"/>
                <w:sz w:val="24"/>
              </w:rPr>
            </w:pPr>
          </w:p>
        </w:tc>
      </w:tr>
      <w:tr w:rsidR="000A4565" w:rsidDel="00AC1EC1">
        <w:trPr>
          <w:jc w:val="center"/>
          <w:del w:id="84" w:author="chenxia" w:date="2023-09-04T14:00:00Z"/>
        </w:trPr>
        <w:tc>
          <w:tcPr>
            <w:tcW w:w="1178" w:type="pct"/>
            <w:shd w:val="clear" w:color="auto" w:fill="auto"/>
            <w:vAlign w:val="center"/>
          </w:tcPr>
          <w:p w:rsidR="000A4565" w:rsidDel="00AC1EC1" w:rsidRDefault="008C6C09">
            <w:pPr>
              <w:spacing w:line="240" w:lineRule="auto"/>
              <w:jc w:val="center"/>
              <w:rPr>
                <w:del w:id="85" w:author="chenxia" w:date="2023-09-04T14:00:00Z"/>
                <w:rFonts w:ascii="Calibri" w:hAnsi="Calibri" w:cs="Times New Roman"/>
                <w:sz w:val="24"/>
              </w:rPr>
            </w:pPr>
            <w:del w:id="86" w:author="chenxia" w:date="2023-09-04T14:00:00Z">
              <w:r w:rsidDel="00AC1EC1">
                <w:rPr>
                  <w:rFonts w:ascii="Calibri" w:hAnsi="Calibri" w:cs="Times New Roman" w:hint="eastAsia"/>
                  <w:sz w:val="24"/>
                </w:rPr>
                <w:delText>/</w:delText>
              </w:r>
            </w:del>
          </w:p>
        </w:tc>
        <w:tc>
          <w:tcPr>
            <w:tcW w:w="1328" w:type="pct"/>
            <w:shd w:val="clear" w:color="auto" w:fill="auto"/>
            <w:vAlign w:val="center"/>
          </w:tcPr>
          <w:p w:rsidR="000A4565" w:rsidDel="00AC1EC1" w:rsidRDefault="008C6C09">
            <w:pPr>
              <w:spacing w:line="240" w:lineRule="auto"/>
              <w:jc w:val="center"/>
              <w:rPr>
                <w:del w:id="87" w:author="chenxia" w:date="2023-09-04T14:00:00Z"/>
                <w:rFonts w:ascii="Times New Roman" w:hAnsi="Times New Roman" w:cs="Times New Roman"/>
                <w:sz w:val="24"/>
              </w:rPr>
            </w:pPr>
            <w:del w:id="88" w:author="chenxia" w:date="2023-09-04T14:00:00Z">
              <w:r w:rsidDel="00AC1EC1">
                <w:rPr>
                  <w:rFonts w:ascii="Times New Roman" w:hAnsi="Times New Roman" w:cs="Times New Roman" w:hint="eastAsia"/>
                  <w:sz w:val="24"/>
                </w:rPr>
                <w:delText>MS-002</w:delText>
              </w:r>
              <w:r w:rsidDel="00AC1EC1">
                <w:rPr>
                  <w:rFonts w:ascii="Times New Roman" w:hAnsi="Times New Roman" w:cs="Times New Roman" w:hint="eastAsia"/>
                  <w:sz w:val="24"/>
                </w:rPr>
                <w:delText>操作台车</w:delText>
              </w:r>
            </w:del>
          </w:p>
        </w:tc>
        <w:tc>
          <w:tcPr>
            <w:tcW w:w="1409" w:type="pct"/>
            <w:shd w:val="clear" w:color="auto" w:fill="auto"/>
            <w:vAlign w:val="center"/>
          </w:tcPr>
          <w:p w:rsidR="000A4565" w:rsidDel="00AC1EC1" w:rsidRDefault="008C6C09">
            <w:pPr>
              <w:spacing w:line="240" w:lineRule="auto"/>
              <w:jc w:val="center"/>
              <w:rPr>
                <w:del w:id="89" w:author="chenxia" w:date="2023-09-04T14:00:00Z"/>
                <w:rFonts w:ascii="Times New Roman" w:hAnsi="Times New Roman" w:cs="Times New Roman"/>
                <w:sz w:val="24"/>
              </w:rPr>
            </w:pPr>
            <w:del w:id="90" w:author="chenxia" w:date="2023-09-04T14:00:00Z">
              <w:r w:rsidDel="00AC1EC1">
                <w:rPr>
                  <w:rFonts w:ascii="Times New Roman" w:hAnsi="Times New Roman" w:cs="Times New Roman" w:hint="eastAsia"/>
                  <w:sz w:val="24"/>
                </w:rPr>
                <w:delText>MS-002-C</w:delText>
              </w:r>
            </w:del>
          </w:p>
        </w:tc>
        <w:tc>
          <w:tcPr>
            <w:tcW w:w="1083" w:type="pct"/>
            <w:shd w:val="clear" w:color="auto" w:fill="auto"/>
            <w:vAlign w:val="center"/>
          </w:tcPr>
          <w:p w:rsidR="000A4565" w:rsidDel="00AC1EC1" w:rsidRDefault="000A4565">
            <w:pPr>
              <w:spacing w:line="240" w:lineRule="auto"/>
              <w:jc w:val="center"/>
              <w:rPr>
                <w:del w:id="91" w:author="chenxia" w:date="2023-09-04T14:00:00Z"/>
                <w:rFonts w:ascii="Times New Roman" w:hAnsi="Times New Roman" w:cs="Times New Roman"/>
                <w:sz w:val="24"/>
              </w:rPr>
            </w:pPr>
          </w:p>
        </w:tc>
      </w:tr>
    </w:tbl>
    <w:p w:rsidR="000A4565" w:rsidRDefault="008C6C09">
      <w:pPr>
        <w:pStyle w:val="2"/>
        <w:tabs>
          <w:tab w:val="left" w:pos="420"/>
        </w:tabs>
      </w:pPr>
      <w:bookmarkStart w:id="92" w:name="_Toc31328"/>
      <w:bookmarkStart w:id="93" w:name="_Toc18418"/>
      <w:bookmarkStart w:id="94" w:name="_Toc21937"/>
      <w:bookmarkStart w:id="95" w:name="_Toc28399"/>
      <w:bookmarkStart w:id="96" w:name="_Toc10789"/>
      <w:bookmarkStart w:id="97" w:name="_Toc13702"/>
      <w:bookmarkStart w:id="98" w:name="_Toc11532"/>
      <w:bookmarkStart w:id="99" w:name="_Toc27341"/>
      <w:bookmarkStart w:id="100" w:name="_Toc27561"/>
      <w:r>
        <w:rPr>
          <w:rFonts w:hint="eastAsia"/>
        </w:rPr>
        <w:t>验证设备</w:t>
      </w:r>
      <w:r>
        <w:rPr>
          <w:rFonts w:hint="eastAsia"/>
        </w:rPr>
        <w:t>/</w:t>
      </w:r>
      <w:r>
        <w:rPr>
          <w:rFonts w:hint="eastAsia"/>
        </w:rPr>
        <w:t>工具</w:t>
      </w:r>
      <w:bookmarkEnd w:id="92"/>
      <w:bookmarkEnd w:id="93"/>
      <w:bookmarkEnd w:id="94"/>
      <w:bookmarkEnd w:id="95"/>
      <w:bookmarkEnd w:id="96"/>
      <w:bookmarkEnd w:id="97"/>
      <w:bookmarkEnd w:id="98"/>
      <w:bookmarkEnd w:id="99"/>
    </w:p>
    <w:tbl>
      <w:tblPr>
        <w:tblW w:w="379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01" w:author="chenxia" w:date="2023-09-04T18:01:00Z">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2235"/>
        <w:gridCol w:w="2368"/>
        <w:gridCol w:w="1856"/>
        <w:tblGridChange w:id="102">
          <w:tblGrid>
            <w:gridCol w:w="2235"/>
            <w:gridCol w:w="2368"/>
            <w:gridCol w:w="1856"/>
          </w:tblGrid>
        </w:tblGridChange>
      </w:tblGrid>
      <w:tr w:rsidR="00171E45" w:rsidTr="00171E45">
        <w:trPr>
          <w:jc w:val="center"/>
          <w:trPrChange w:id="103" w:author="chenxia" w:date="2023-09-04T18:01:00Z">
            <w:trPr>
              <w:jc w:val="center"/>
            </w:trPr>
          </w:trPrChange>
        </w:trPr>
        <w:tc>
          <w:tcPr>
            <w:tcW w:w="1730" w:type="pct"/>
            <w:shd w:val="clear" w:color="auto" w:fill="auto"/>
            <w:vAlign w:val="center"/>
            <w:tcPrChange w:id="104" w:author="chenxia" w:date="2023-09-04T18:01:00Z">
              <w:tcPr>
                <w:tcW w:w="1312" w:type="pct"/>
                <w:shd w:val="clear" w:color="auto" w:fill="auto"/>
                <w:vAlign w:val="center"/>
              </w:tcPr>
            </w:tcPrChange>
          </w:tcPr>
          <w:p w:rsidR="00171E45" w:rsidRDefault="00171E45">
            <w:pPr>
              <w:spacing w:line="240" w:lineRule="auto"/>
              <w:jc w:val="center"/>
              <w:rPr>
                <w:rFonts w:ascii="Calibri" w:hAnsi="Calibri" w:cs="Times New Roman"/>
                <w:sz w:val="24"/>
              </w:rPr>
            </w:pPr>
            <w:r>
              <w:rPr>
                <w:rFonts w:ascii="Calibri" w:hAnsi="Calibri" w:cs="Times New Roman" w:hint="eastAsia"/>
                <w:sz w:val="24"/>
              </w:rPr>
              <w:t>设备名称</w:t>
            </w:r>
          </w:p>
        </w:tc>
        <w:tc>
          <w:tcPr>
            <w:tcW w:w="1833" w:type="pct"/>
            <w:shd w:val="clear" w:color="auto" w:fill="auto"/>
            <w:vAlign w:val="center"/>
            <w:tcPrChange w:id="105" w:author="chenxia" w:date="2023-09-04T18:01:00Z">
              <w:tcPr>
                <w:tcW w:w="1391" w:type="pct"/>
                <w:shd w:val="clear" w:color="auto" w:fill="auto"/>
                <w:vAlign w:val="center"/>
              </w:tcPr>
            </w:tcPrChange>
          </w:tcPr>
          <w:p w:rsidR="00171E45" w:rsidRDefault="00171E45">
            <w:pPr>
              <w:spacing w:line="240" w:lineRule="auto"/>
              <w:jc w:val="center"/>
              <w:rPr>
                <w:rFonts w:ascii="Calibri" w:hAnsi="Calibri" w:cs="Times New Roman"/>
                <w:sz w:val="24"/>
              </w:rPr>
            </w:pPr>
            <w:r>
              <w:rPr>
                <w:rFonts w:ascii="Calibri" w:hAnsi="Calibri" w:cs="Times New Roman" w:hint="eastAsia"/>
                <w:sz w:val="24"/>
              </w:rPr>
              <w:t>型号规格</w:t>
            </w:r>
          </w:p>
        </w:tc>
        <w:tc>
          <w:tcPr>
            <w:tcW w:w="1437" w:type="pct"/>
            <w:shd w:val="clear" w:color="auto" w:fill="auto"/>
            <w:vAlign w:val="center"/>
            <w:tcPrChange w:id="106" w:author="chenxia" w:date="2023-09-04T18:01:00Z">
              <w:tcPr>
                <w:tcW w:w="1090" w:type="pct"/>
                <w:shd w:val="clear" w:color="auto" w:fill="auto"/>
                <w:vAlign w:val="center"/>
              </w:tcPr>
            </w:tcPrChange>
          </w:tcPr>
          <w:p w:rsidR="00171E45" w:rsidRDefault="00171E45">
            <w:pPr>
              <w:spacing w:line="240" w:lineRule="auto"/>
              <w:jc w:val="center"/>
              <w:rPr>
                <w:rFonts w:ascii="Calibri" w:hAnsi="Calibri" w:cs="Times New Roman"/>
                <w:sz w:val="24"/>
              </w:rPr>
            </w:pPr>
            <w:r>
              <w:rPr>
                <w:rFonts w:ascii="Calibri" w:hAnsi="Calibri" w:cs="Times New Roman" w:hint="eastAsia"/>
                <w:sz w:val="24"/>
              </w:rPr>
              <w:t>备注</w:t>
            </w:r>
          </w:p>
        </w:tc>
      </w:tr>
      <w:tr w:rsidR="00171E45" w:rsidTr="00171E45">
        <w:trPr>
          <w:jc w:val="center"/>
          <w:trPrChange w:id="107" w:author="chenxia" w:date="2023-09-04T18:01:00Z">
            <w:trPr>
              <w:jc w:val="center"/>
            </w:trPr>
          </w:trPrChange>
        </w:trPr>
        <w:tc>
          <w:tcPr>
            <w:tcW w:w="1730" w:type="pct"/>
            <w:shd w:val="clear" w:color="auto" w:fill="auto"/>
            <w:vAlign w:val="center"/>
            <w:tcPrChange w:id="108" w:author="chenxia" w:date="2023-09-04T18:01:00Z">
              <w:tcPr>
                <w:tcW w:w="1312" w:type="pct"/>
                <w:shd w:val="clear" w:color="auto" w:fill="auto"/>
                <w:vAlign w:val="center"/>
              </w:tcPr>
            </w:tcPrChange>
          </w:tcPr>
          <w:p w:rsidR="00171E45" w:rsidRDefault="00171E45">
            <w:pPr>
              <w:spacing w:line="240" w:lineRule="auto"/>
              <w:jc w:val="center"/>
              <w:rPr>
                <w:rFonts w:ascii="Calibri" w:hAnsi="Calibri" w:cs="Times New Roman"/>
                <w:sz w:val="24"/>
              </w:rPr>
            </w:pPr>
            <w:r>
              <w:rPr>
                <w:rFonts w:hint="eastAsia"/>
                <w:sz w:val="24"/>
                <w:szCs w:val="22"/>
              </w:rPr>
              <w:t>高低温箱</w:t>
            </w:r>
          </w:p>
        </w:tc>
        <w:tc>
          <w:tcPr>
            <w:tcW w:w="1833" w:type="pct"/>
            <w:shd w:val="clear" w:color="auto" w:fill="auto"/>
            <w:vAlign w:val="center"/>
            <w:tcPrChange w:id="109" w:author="chenxia" w:date="2023-09-04T18:01:00Z">
              <w:tcPr>
                <w:tcW w:w="1391" w:type="pct"/>
                <w:shd w:val="clear" w:color="auto" w:fill="auto"/>
                <w:vAlign w:val="center"/>
              </w:tcPr>
            </w:tcPrChange>
          </w:tcPr>
          <w:p w:rsidR="00171E45" w:rsidRDefault="00171E45">
            <w:pPr>
              <w:spacing w:line="240" w:lineRule="auto"/>
              <w:jc w:val="center"/>
              <w:rPr>
                <w:rFonts w:ascii="Calibri" w:hAnsi="Calibri" w:cs="Times New Roman"/>
                <w:sz w:val="24"/>
              </w:rPr>
            </w:pPr>
            <w:del w:id="110" w:author="chenxia" w:date="2023-09-04T18:01:00Z">
              <w:r w:rsidDel="00171E45">
                <w:rPr>
                  <w:rFonts w:hint="eastAsia"/>
                  <w:sz w:val="24"/>
                  <w:szCs w:val="22"/>
                </w:rPr>
                <w:delText>WHTM-150BO</w:delText>
              </w:r>
            </w:del>
            <w:ins w:id="111" w:author="chenxia" w:date="2023-09-04T18:01:00Z">
              <w:r>
                <w:rPr>
                  <w:rFonts w:hint="eastAsia"/>
                  <w:sz w:val="24"/>
                  <w:szCs w:val="22"/>
                </w:rPr>
                <w:t>/</w:t>
              </w:r>
            </w:ins>
          </w:p>
        </w:tc>
        <w:tc>
          <w:tcPr>
            <w:tcW w:w="1437" w:type="pct"/>
            <w:shd w:val="clear" w:color="auto" w:fill="auto"/>
            <w:vAlign w:val="center"/>
            <w:tcPrChange w:id="112" w:author="chenxia" w:date="2023-09-04T18:01:00Z">
              <w:tcPr>
                <w:tcW w:w="1090" w:type="pct"/>
                <w:shd w:val="clear" w:color="auto" w:fill="auto"/>
                <w:vAlign w:val="center"/>
              </w:tcPr>
            </w:tcPrChange>
          </w:tcPr>
          <w:p w:rsidR="00171E45" w:rsidRDefault="00171E45">
            <w:pPr>
              <w:spacing w:line="240" w:lineRule="auto"/>
              <w:jc w:val="center"/>
              <w:rPr>
                <w:rFonts w:ascii="Calibri" w:hAnsi="Calibri" w:cs="Times New Roman"/>
                <w:sz w:val="24"/>
              </w:rPr>
            </w:pPr>
            <w:ins w:id="113" w:author="chenxia" w:date="2023-09-04T18:02:00Z">
              <w:r>
                <w:rPr>
                  <w:rFonts w:ascii="Calibri" w:hAnsi="Calibri" w:cs="Times New Roman" w:hint="eastAsia"/>
                  <w:sz w:val="24"/>
                </w:rPr>
                <w:t>/</w:t>
              </w:r>
            </w:ins>
          </w:p>
        </w:tc>
      </w:tr>
      <w:tr w:rsidR="00171E45" w:rsidTr="00171E45">
        <w:trPr>
          <w:jc w:val="center"/>
          <w:trPrChange w:id="114" w:author="chenxia" w:date="2023-09-04T18:01:00Z">
            <w:trPr>
              <w:jc w:val="center"/>
            </w:trPr>
          </w:trPrChange>
        </w:trPr>
        <w:tc>
          <w:tcPr>
            <w:tcW w:w="1730" w:type="pct"/>
            <w:shd w:val="clear" w:color="auto" w:fill="auto"/>
            <w:vAlign w:val="center"/>
            <w:tcPrChange w:id="115" w:author="chenxia" w:date="2023-09-04T18:01:00Z">
              <w:tcPr>
                <w:tcW w:w="1312" w:type="pct"/>
                <w:shd w:val="clear" w:color="auto" w:fill="auto"/>
                <w:vAlign w:val="center"/>
              </w:tcPr>
            </w:tcPrChange>
          </w:tcPr>
          <w:p w:rsidR="00171E45" w:rsidRDefault="00171E45">
            <w:pPr>
              <w:spacing w:line="240" w:lineRule="auto"/>
              <w:jc w:val="center"/>
              <w:rPr>
                <w:rFonts w:ascii="Times New Roman" w:hAnsi="Times New Roman" w:cs="Times New Roman"/>
                <w:sz w:val="24"/>
              </w:rPr>
            </w:pPr>
            <w:r>
              <w:rPr>
                <w:rFonts w:hint="eastAsia"/>
                <w:sz w:val="24"/>
                <w:szCs w:val="22"/>
              </w:rPr>
              <w:t>砝码</w:t>
            </w:r>
          </w:p>
        </w:tc>
        <w:tc>
          <w:tcPr>
            <w:tcW w:w="1833" w:type="pct"/>
            <w:shd w:val="clear" w:color="auto" w:fill="auto"/>
            <w:vAlign w:val="center"/>
            <w:tcPrChange w:id="116" w:author="chenxia" w:date="2023-09-04T18:01:00Z">
              <w:tcPr>
                <w:tcW w:w="1391" w:type="pct"/>
                <w:shd w:val="clear" w:color="auto" w:fill="auto"/>
                <w:vAlign w:val="center"/>
              </w:tcPr>
            </w:tcPrChange>
          </w:tcPr>
          <w:p w:rsidR="00171E45" w:rsidRDefault="00171E45">
            <w:pPr>
              <w:spacing w:line="240" w:lineRule="auto"/>
              <w:jc w:val="center"/>
              <w:rPr>
                <w:rFonts w:ascii="Calibri" w:hAnsi="Calibri" w:cs="Times New Roman"/>
                <w:sz w:val="24"/>
              </w:rPr>
            </w:pPr>
            <w:ins w:id="117" w:author="chenxia" w:date="2023-09-04T18:02:00Z">
              <w:r>
                <w:rPr>
                  <w:rFonts w:hint="eastAsia"/>
                  <w:sz w:val="24"/>
                  <w:szCs w:val="22"/>
                </w:rPr>
                <w:t>/</w:t>
              </w:r>
            </w:ins>
            <w:del w:id="118" w:author="chenxia" w:date="2023-09-04T18:02:00Z">
              <w:r w:rsidDel="00171E45">
                <w:rPr>
                  <w:rFonts w:hint="eastAsia"/>
                  <w:sz w:val="24"/>
                  <w:szCs w:val="22"/>
                </w:rPr>
                <w:delText>500g</w:delText>
              </w:r>
            </w:del>
          </w:p>
        </w:tc>
        <w:tc>
          <w:tcPr>
            <w:tcW w:w="1437" w:type="pct"/>
            <w:shd w:val="clear" w:color="auto" w:fill="auto"/>
            <w:vAlign w:val="center"/>
            <w:tcPrChange w:id="119" w:author="chenxia" w:date="2023-09-04T18:01:00Z">
              <w:tcPr>
                <w:tcW w:w="1090" w:type="pct"/>
                <w:shd w:val="clear" w:color="auto" w:fill="auto"/>
                <w:vAlign w:val="center"/>
              </w:tcPr>
            </w:tcPrChange>
          </w:tcPr>
          <w:p w:rsidR="00171E45" w:rsidRDefault="00171E45">
            <w:pPr>
              <w:spacing w:line="240" w:lineRule="auto"/>
              <w:jc w:val="center"/>
              <w:rPr>
                <w:rFonts w:ascii="Calibri" w:hAnsi="Calibri" w:cs="Times New Roman"/>
                <w:sz w:val="24"/>
              </w:rPr>
            </w:pPr>
            <w:ins w:id="120" w:author="chenxia" w:date="2023-09-04T18:01:00Z">
              <w:r>
                <w:rPr>
                  <w:rFonts w:hint="eastAsia"/>
                  <w:sz w:val="24"/>
                  <w:szCs w:val="22"/>
                </w:rPr>
                <w:t>500g</w:t>
              </w:r>
            </w:ins>
          </w:p>
        </w:tc>
      </w:tr>
      <w:tr w:rsidR="00171E45" w:rsidTr="00171E45">
        <w:trPr>
          <w:jc w:val="center"/>
          <w:trPrChange w:id="121" w:author="chenxia" w:date="2023-09-04T18:01:00Z">
            <w:trPr>
              <w:jc w:val="center"/>
            </w:trPr>
          </w:trPrChange>
        </w:trPr>
        <w:tc>
          <w:tcPr>
            <w:tcW w:w="1730" w:type="pct"/>
            <w:shd w:val="clear" w:color="auto" w:fill="auto"/>
            <w:vAlign w:val="center"/>
            <w:tcPrChange w:id="122" w:author="chenxia" w:date="2023-09-04T18:01:00Z">
              <w:tcPr>
                <w:tcW w:w="1312" w:type="pct"/>
                <w:shd w:val="clear" w:color="auto" w:fill="auto"/>
                <w:vAlign w:val="center"/>
              </w:tcPr>
            </w:tcPrChange>
          </w:tcPr>
          <w:p w:rsidR="00171E45" w:rsidRDefault="00171E45">
            <w:pPr>
              <w:spacing w:line="240" w:lineRule="auto"/>
              <w:jc w:val="center"/>
              <w:rPr>
                <w:rFonts w:ascii="Times New Roman" w:hAnsi="Times New Roman" w:cs="Times New Roman"/>
                <w:sz w:val="24"/>
              </w:rPr>
            </w:pPr>
            <w:r>
              <w:rPr>
                <w:rFonts w:hint="eastAsia"/>
                <w:sz w:val="24"/>
                <w:szCs w:val="22"/>
              </w:rPr>
              <w:t>钢球</w:t>
            </w:r>
          </w:p>
        </w:tc>
        <w:tc>
          <w:tcPr>
            <w:tcW w:w="1833" w:type="pct"/>
            <w:shd w:val="clear" w:color="auto" w:fill="auto"/>
            <w:vAlign w:val="center"/>
            <w:tcPrChange w:id="123" w:author="chenxia" w:date="2023-09-04T18:01:00Z">
              <w:tcPr>
                <w:tcW w:w="1391" w:type="pct"/>
                <w:shd w:val="clear" w:color="auto" w:fill="auto"/>
                <w:vAlign w:val="center"/>
              </w:tcPr>
            </w:tcPrChange>
          </w:tcPr>
          <w:p w:rsidR="00171E45" w:rsidRDefault="00171E45">
            <w:pPr>
              <w:spacing w:line="240" w:lineRule="auto"/>
              <w:jc w:val="center"/>
              <w:rPr>
                <w:rFonts w:ascii="Calibri" w:hAnsi="Calibri" w:cs="Times New Roman"/>
                <w:sz w:val="24"/>
              </w:rPr>
            </w:pPr>
            <w:ins w:id="124" w:author="chenxia" w:date="2023-09-04T18:02:00Z">
              <w:r>
                <w:rPr>
                  <w:rFonts w:hint="eastAsia"/>
                  <w:sz w:val="24"/>
                  <w:szCs w:val="22"/>
                </w:rPr>
                <w:t>/</w:t>
              </w:r>
            </w:ins>
            <w:del w:id="125" w:author="chenxia" w:date="2023-09-04T18:02:00Z">
              <w:r w:rsidDel="00171E45">
                <w:rPr>
                  <w:rFonts w:hint="eastAsia"/>
                  <w:sz w:val="24"/>
                  <w:szCs w:val="22"/>
                </w:rPr>
                <w:delText>500g</w:delText>
              </w:r>
            </w:del>
          </w:p>
        </w:tc>
        <w:tc>
          <w:tcPr>
            <w:tcW w:w="1437" w:type="pct"/>
            <w:shd w:val="clear" w:color="auto" w:fill="auto"/>
            <w:vAlign w:val="center"/>
            <w:tcPrChange w:id="126" w:author="chenxia" w:date="2023-09-04T18:01:00Z">
              <w:tcPr>
                <w:tcW w:w="1090" w:type="pct"/>
                <w:shd w:val="clear" w:color="auto" w:fill="auto"/>
                <w:vAlign w:val="center"/>
              </w:tcPr>
            </w:tcPrChange>
          </w:tcPr>
          <w:p w:rsidR="00171E45" w:rsidRDefault="00171E45">
            <w:pPr>
              <w:spacing w:line="240" w:lineRule="auto"/>
              <w:jc w:val="center"/>
              <w:rPr>
                <w:rFonts w:ascii="Calibri" w:hAnsi="Calibri" w:cs="Times New Roman"/>
                <w:sz w:val="24"/>
              </w:rPr>
            </w:pPr>
            <w:ins w:id="127" w:author="chenxia" w:date="2023-09-04T18:02:00Z">
              <w:r>
                <w:rPr>
                  <w:rFonts w:ascii="Calibri" w:hAnsi="Calibri" w:cs="Times New Roman" w:hint="eastAsia"/>
                  <w:sz w:val="24"/>
                </w:rPr>
                <w:t>500</w:t>
              </w:r>
              <w:r>
                <w:rPr>
                  <w:rFonts w:ascii="Calibri" w:hAnsi="Calibri" w:cs="Times New Roman"/>
                  <w:sz w:val="24"/>
                </w:rPr>
                <w:t>g</w:t>
              </w:r>
            </w:ins>
          </w:p>
        </w:tc>
      </w:tr>
      <w:tr w:rsidR="00171E45" w:rsidTr="00171E45">
        <w:trPr>
          <w:jc w:val="center"/>
          <w:trPrChange w:id="128" w:author="chenxia" w:date="2023-09-04T18:01:00Z">
            <w:trPr>
              <w:jc w:val="center"/>
            </w:trPr>
          </w:trPrChange>
        </w:trPr>
        <w:tc>
          <w:tcPr>
            <w:tcW w:w="1730" w:type="pct"/>
            <w:shd w:val="clear" w:color="auto" w:fill="auto"/>
            <w:vAlign w:val="center"/>
            <w:tcPrChange w:id="129" w:author="chenxia" w:date="2023-09-04T18:01:00Z">
              <w:tcPr>
                <w:tcW w:w="1312" w:type="pct"/>
                <w:shd w:val="clear" w:color="auto" w:fill="auto"/>
                <w:vAlign w:val="center"/>
              </w:tcPr>
            </w:tcPrChange>
          </w:tcPr>
          <w:p w:rsidR="00171E45" w:rsidRDefault="00171E45">
            <w:pPr>
              <w:spacing w:line="240" w:lineRule="auto"/>
              <w:jc w:val="center"/>
              <w:rPr>
                <w:sz w:val="24"/>
                <w:szCs w:val="22"/>
              </w:rPr>
            </w:pPr>
            <w:ins w:id="130" w:author="chenxia" w:date="2023-09-04T18:01:00Z">
              <w:r>
                <w:rPr>
                  <w:rFonts w:hint="eastAsia"/>
                  <w:sz w:val="24"/>
                  <w:szCs w:val="22"/>
                </w:rPr>
                <w:t>钢</w:t>
              </w:r>
            </w:ins>
            <w:r>
              <w:rPr>
                <w:rFonts w:hint="eastAsia"/>
                <w:sz w:val="24"/>
                <w:szCs w:val="22"/>
              </w:rPr>
              <w:t>卷尺</w:t>
            </w:r>
          </w:p>
        </w:tc>
        <w:tc>
          <w:tcPr>
            <w:tcW w:w="1833" w:type="pct"/>
            <w:shd w:val="clear" w:color="auto" w:fill="auto"/>
            <w:vAlign w:val="center"/>
            <w:tcPrChange w:id="131" w:author="chenxia" w:date="2023-09-04T18:01:00Z">
              <w:tcPr>
                <w:tcW w:w="1391" w:type="pct"/>
                <w:shd w:val="clear" w:color="auto" w:fill="auto"/>
                <w:vAlign w:val="center"/>
              </w:tcPr>
            </w:tcPrChange>
          </w:tcPr>
          <w:p w:rsidR="00171E45" w:rsidRDefault="00171E45">
            <w:pPr>
              <w:spacing w:line="240" w:lineRule="auto"/>
              <w:jc w:val="center"/>
              <w:rPr>
                <w:sz w:val="24"/>
                <w:szCs w:val="22"/>
              </w:rPr>
            </w:pPr>
            <w:ins w:id="132" w:author="chenxia" w:date="2023-09-04T18:02:00Z">
              <w:r>
                <w:rPr>
                  <w:rFonts w:hint="eastAsia"/>
                  <w:sz w:val="24"/>
                  <w:szCs w:val="22"/>
                </w:rPr>
                <w:t>/</w:t>
              </w:r>
            </w:ins>
          </w:p>
        </w:tc>
        <w:tc>
          <w:tcPr>
            <w:tcW w:w="1437" w:type="pct"/>
            <w:shd w:val="clear" w:color="auto" w:fill="auto"/>
            <w:vAlign w:val="center"/>
            <w:tcPrChange w:id="133" w:author="chenxia" w:date="2023-09-04T18:01:00Z">
              <w:tcPr>
                <w:tcW w:w="1090" w:type="pct"/>
                <w:shd w:val="clear" w:color="auto" w:fill="auto"/>
                <w:vAlign w:val="center"/>
              </w:tcPr>
            </w:tcPrChange>
          </w:tcPr>
          <w:p w:rsidR="00171E45" w:rsidRDefault="00171E45">
            <w:pPr>
              <w:spacing w:line="240" w:lineRule="auto"/>
              <w:jc w:val="center"/>
              <w:rPr>
                <w:rFonts w:ascii="Calibri" w:hAnsi="Calibri" w:cs="Times New Roman"/>
                <w:sz w:val="24"/>
              </w:rPr>
            </w:pPr>
            <w:ins w:id="134" w:author="chenxia" w:date="2023-09-04T18:02:00Z">
              <w:r>
                <w:rPr>
                  <w:rFonts w:ascii="Calibri" w:hAnsi="Calibri" w:cs="Times New Roman" w:hint="eastAsia"/>
                  <w:sz w:val="24"/>
                </w:rPr>
                <w:t>3</w:t>
              </w:r>
              <w:r>
                <w:rPr>
                  <w:rFonts w:ascii="Calibri" w:hAnsi="Calibri" w:cs="Times New Roman"/>
                  <w:sz w:val="24"/>
                </w:rPr>
                <w:t>m</w:t>
              </w:r>
            </w:ins>
          </w:p>
        </w:tc>
      </w:tr>
      <w:tr w:rsidR="00171E45" w:rsidTr="00171E45">
        <w:trPr>
          <w:jc w:val="center"/>
          <w:ins w:id="135" w:author="chenxia" w:date="2023-09-04T18:01:00Z"/>
          <w:trPrChange w:id="136" w:author="chenxia" w:date="2023-09-04T18:01:00Z">
            <w:trPr>
              <w:jc w:val="center"/>
            </w:trPr>
          </w:trPrChange>
        </w:trPr>
        <w:tc>
          <w:tcPr>
            <w:tcW w:w="1730" w:type="pct"/>
            <w:shd w:val="clear" w:color="auto" w:fill="auto"/>
            <w:vAlign w:val="center"/>
            <w:tcPrChange w:id="137" w:author="chenxia" w:date="2023-09-04T18:01:00Z">
              <w:tcPr>
                <w:tcW w:w="1312" w:type="pct"/>
                <w:shd w:val="clear" w:color="auto" w:fill="auto"/>
                <w:vAlign w:val="center"/>
              </w:tcPr>
            </w:tcPrChange>
          </w:tcPr>
          <w:p w:rsidR="00171E45" w:rsidRDefault="00171E45">
            <w:pPr>
              <w:spacing w:line="240" w:lineRule="auto"/>
              <w:jc w:val="center"/>
              <w:rPr>
                <w:ins w:id="138" w:author="chenxia" w:date="2023-09-04T18:01:00Z"/>
                <w:rFonts w:hint="eastAsia"/>
                <w:sz w:val="24"/>
                <w:szCs w:val="22"/>
              </w:rPr>
            </w:pPr>
            <w:ins w:id="139" w:author="chenxia" w:date="2023-09-04T18:01:00Z">
              <w:r>
                <w:rPr>
                  <w:rFonts w:hint="eastAsia"/>
                  <w:sz w:val="24"/>
                  <w:szCs w:val="22"/>
                </w:rPr>
                <w:t>工业酒精</w:t>
              </w:r>
            </w:ins>
          </w:p>
        </w:tc>
        <w:tc>
          <w:tcPr>
            <w:tcW w:w="1833" w:type="pct"/>
            <w:shd w:val="clear" w:color="auto" w:fill="auto"/>
            <w:vAlign w:val="center"/>
            <w:tcPrChange w:id="140" w:author="chenxia" w:date="2023-09-04T18:01:00Z">
              <w:tcPr>
                <w:tcW w:w="1391" w:type="pct"/>
                <w:shd w:val="clear" w:color="auto" w:fill="auto"/>
                <w:vAlign w:val="center"/>
              </w:tcPr>
            </w:tcPrChange>
          </w:tcPr>
          <w:p w:rsidR="00171E45" w:rsidRDefault="00171E45">
            <w:pPr>
              <w:spacing w:line="240" w:lineRule="auto"/>
              <w:jc w:val="center"/>
              <w:rPr>
                <w:ins w:id="141" w:author="chenxia" w:date="2023-09-04T18:01:00Z"/>
                <w:sz w:val="24"/>
                <w:szCs w:val="22"/>
              </w:rPr>
            </w:pPr>
            <w:ins w:id="142" w:author="chenxia" w:date="2023-09-04T18:02:00Z">
              <w:r>
                <w:rPr>
                  <w:rFonts w:hint="eastAsia"/>
                  <w:sz w:val="24"/>
                  <w:szCs w:val="22"/>
                </w:rPr>
                <w:t>/</w:t>
              </w:r>
            </w:ins>
          </w:p>
        </w:tc>
        <w:tc>
          <w:tcPr>
            <w:tcW w:w="1437" w:type="pct"/>
            <w:shd w:val="clear" w:color="auto" w:fill="auto"/>
            <w:vAlign w:val="center"/>
            <w:tcPrChange w:id="143" w:author="chenxia" w:date="2023-09-04T18:01:00Z">
              <w:tcPr>
                <w:tcW w:w="1090" w:type="pct"/>
                <w:shd w:val="clear" w:color="auto" w:fill="auto"/>
                <w:vAlign w:val="center"/>
              </w:tcPr>
            </w:tcPrChange>
          </w:tcPr>
          <w:p w:rsidR="00171E45" w:rsidRDefault="00171E45">
            <w:pPr>
              <w:spacing w:line="240" w:lineRule="auto"/>
              <w:jc w:val="center"/>
              <w:rPr>
                <w:ins w:id="144" w:author="chenxia" w:date="2023-09-04T18:01:00Z"/>
                <w:rFonts w:ascii="Calibri" w:hAnsi="Calibri" w:cs="Times New Roman" w:hint="eastAsia"/>
                <w:sz w:val="24"/>
              </w:rPr>
            </w:pPr>
            <w:ins w:id="145" w:author="chenxia" w:date="2023-09-04T18:02:00Z">
              <w:r>
                <w:rPr>
                  <w:rFonts w:ascii="Calibri" w:hAnsi="Calibri" w:cs="Times New Roman" w:hint="eastAsia"/>
                  <w:sz w:val="24"/>
                </w:rPr>
                <w:t>浓度</w:t>
              </w:r>
              <w:r>
                <w:rPr>
                  <w:rFonts w:ascii="Calibri" w:hAnsi="Calibri" w:cs="Times New Roman" w:hint="eastAsia"/>
                  <w:sz w:val="24"/>
                </w:rPr>
                <w:t>&gt;</w:t>
              </w:r>
              <w:r>
                <w:rPr>
                  <w:rFonts w:ascii="Calibri" w:hAnsi="Calibri" w:cs="Times New Roman"/>
                  <w:sz w:val="24"/>
                </w:rPr>
                <w:t>9</w:t>
              </w:r>
              <w:r>
                <w:rPr>
                  <w:rFonts w:ascii="Calibri" w:hAnsi="Calibri" w:cs="Times New Roman" w:hint="eastAsia"/>
                  <w:sz w:val="24"/>
                </w:rPr>
                <w:t>9%</w:t>
              </w:r>
            </w:ins>
          </w:p>
        </w:tc>
      </w:tr>
      <w:tr w:rsidR="00171E45" w:rsidTr="00171E45">
        <w:trPr>
          <w:jc w:val="center"/>
          <w:ins w:id="146" w:author="chenxia" w:date="2023-09-04T18:01:00Z"/>
          <w:trPrChange w:id="147" w:author="chenxia" w:date="2023-09-04T18:01:00Z">
            <w:trPr>
              <w:jc w:val="center"/>
            </w:trPr>
          </w:trPrChange>
        </w:trPr>
        <w:tc>
          <w:tcPr>
            <w:tcW w:w="1730" w:type="pct"/>
            <w:shd w:val="clear" w:color="auto" w:fill="auto"/>
            <w:vAlign w:val="center"/>
            <w:tcPrChange w:id="148" w:author="chenxia" w:date="2023-09-04T18:01:00Z">
              <w:tcPr>
                <w:tcW w:w="1312" w:type="pct"/>
                <w:shd w:val="clear" w:color="auto" w:fill="auto"/>
                <w:vAlign w:val="center"/>
              </w:tcPr>
            </w:tcPrChange>
          </w:tcPr>
          <w:p w:rsidR="00171E45" w:rsidRDefault="00171E45">
            <w:pPr>
              <w:spacing w:line="240" w:lineRule="auto"/>
              <w:jc w:val="center"/>
              <w:rPr>
                <w:ins w:id="149" w:author="chenxia" w:date="2023-09-04T18:01:00Z"/>
                <w:rFonts w:hint="eastAsia"/>
                <w:sz w:val="24"/>
                <w:szCs w:val="22"/>
              </w:rPr>
            </w:pPr>
            <w:ins w:id="150" w:author="chenxia" w:date="2023-09-04T18:01:00Z">
              <w:r>
                <w:rPr>
                  <w:rFonts w:hint="eastAsia"/>
                  <w:sz w:val="24"/>
                  <w:szCs w:val="22"/>
                </w:rPr>
                <w:t>无纺布</w:t>
              </w:r>
            </w:ins>
          </w:p>
        </w:tc>
        <w:tc>
          <w:tcPr>
            <w:tcW w:w="1833" w:type="pct"/>
            <w:shd w:val="clear" w:color="auto" w:fill="auto"/>
            <w:vAlign w:val="center"/>
            <w:tcPrChange w:id="151" w:author="chenxia" w:date="2023-09-04T18:01:00Z">
              <w:tcPr>
                <w:tcW w:w="1391" w:type="pct"/>
                <w:shd w:val="clear" w:color="auto" w:fill="auto"/>
                <w:vAlign w:val="center"/>
              </w:tcPr>
            </w:tcPrChange>
          </w:tcPr>
          <w:p w:rsidR="00171E45" w:rsidRDefault="00171E45">
            <w:pPr>
              <w:spacing w:line="240" w:lineRule="auto"/>
              <w:jc w:val="center"/>
              <w:rPr>
                <w:ins w:id="152" w:author="chenxia" w:date="2023-09-04T18:01:00Z"/>
                <w:sz w:val="24"/>
                <w:szCs w:val="22"/>
              </w:rPr>
            </w:pPr>
            <w:ins w:id="153" w:author="chenxia" w:date="2023-09-04T18:02:00Z">
              <w:r>
                <w:rPr>
                  <w:rFonts w:hint="eastAsia"/>
                  <w:sz w:val="24"/>
                  <w:szCs w:val="22"/>
                </w:rPr>
                <w:t>/</w:t>
              </w:r>
            </w:ins>
          </w:p>
        </w:tc>
        <w:tc>
          <w:tcPr>
            <w:tcW w:w="1437" w:type="pct"/>
            <w:shd w:val="clear" w:color="auto" w:fill="auto"/>
            <w:vAlign w:val="center"/>
            <w:tcPrChange w:id="154" w:author="chenxia" w:date="2023-09-04T18:01:00Z">
              <w:tcPr>
                <w:tcW w:w="1090" w:type="pct"/>
                <w:shd w:val="clear" w:color="auto" w:fill="auto"/>
                <w:vAlign w:val="center"/>
              </w:tcPr>
            </w:tcPrChange>
          </w:tcPr>
          <w:p w:rsidR="00171E45" w:rsidRDefault="00171E45">
            <w:pPr>
              <w:spacing w:line="240" w:lineRule="auto"/>
              <w:jc w:val="center"/>
              <w:rPr>
                <w:ins w:id="155" w:author="chenxia" w:date="2023-09-04T18:01:00Z"/>
                <w:rFonts w:ascii="Calibri" w:hAnsi="Calibri" w:cs="Times New Roman"/>
                <w:sz w:val="24"/>
              </w:rPr>
            </w:pPr>
            <w:ins w:id="156" w:author="chenxia" w:date="2023-09-04T18:02:00Z">
              <w:r>
                <w:rPr>
                  <w:rFonts w:ascii="Calibri" w:hAnsi="Calibri" w:cs="Times New Roman" w:hint="eastAsia"/>
                  <w:sz w:val="24"/>
                </w:rPr>
                <w:t>/</w:t>
              </w:r>
            </w:ins>
          </w:p>
        </w:tc>
      </w:tr>
    </w:tbl>
    <w:p w:rsidR="000A4565" w:rsidRDefault="008C6C09">
      <w:pPr>
        <w:pStyle w:val="2"/>
        <w:tabs>
          <w:tab w:val="left" w:pos="420"/>
        </w:tabs>
      </w:pPr>
      <w:bookmarkStart w:id="157" w:name="_Toc21891"/>
      <w:bookmarkStart w:id="158" w:name="_Toc27278"/>
      <w:bookmarkStart w:id="159" w:name="_Toc15049"/>
      <w:bookmarkStart w:id="160" w:name="_Toc16357"/>
      <w:bookmarkStart w:id="161" w:name="_Toc29383"/>
      <w:bookmarkStart w:id="162" w:name="_Toc26207"/>
      <w:bookmarkStart w:id="163" w:name="_Toc4741"/>
      <w:bookmarkStart w:id="164" w:name="_Toc2111"/>
      <w:bookmarkStart w:id="165" w:name="_Toc3324"/>
      <w:bookmarkEnd w:id="100"/>
      <w:r>
        <w:rPr>
          <w:rFonts w:hint="eastAsia"/>
        </w:rPr>
        <w:t>验证地点</w:t>
      </w:r>
      <w:bookmarkEnd w:id="157"/>
    </w:p>
    <w:p w:rsidR="000A4565" w:rsidRDefault="008C6C09">
      <w:pPr>
        <w:ind w:firstLineChars="200" w:firstLine="480"/>
        <w:rPr>
          <w:sz w:val="24"/>
          <w:szCs w:val="22"/>
        </w:rPr>
      </w:pPr>
      <w:del w:id="166" w:author="chenxia" w:date="2023-09-04T18:02:00Z">
        <w:r w:rsidDel="00171E45">
          <w:rPr>
            <w:rFonts w:hint="eastAsia"/>
            <w:sz w:val="24"/>
            <w:szCs w:val="22"/>
          </w:rPr>
          <w:delText>实验室</w:delText>
        </w:r>
      </w:del>
      <w:ins w:id="167" w:author="chenxia" w:date="2023-09-04T18:02:00Z">
        <w:r w:rsidR="00171E45">
          <w:rPr>
            <w:rFonts w:hint="eastAsia"/>
            <w:sz w:val="24"/>
            <w:szCs w:val="22"/>
          </w:rPr>
          <w:t>质量检验室</w:t>
        </w:r>
      </w:ins>
      <w:r>
        <w:rPr>
          <w:rFonts w:hint="eastAsia"/>
          <w:sz w:val="24"/>
          <w:szCs w:val="22"/>
        </w:rPr>
        <w:t>。</w:t>
      </w:r>
    </w:p>
    <w:p w:rsidR="000A4565" w:rsidRDefault="008C6C09">
      <w:pPr>
        <w:pStyle w:val="2"/>
        <w:tabs>
          <w:tab w:val="left" w:pos="420"/>
        </w:tabs>
      </w:pPr>
      <w:bookmarkStart w:id="168" w:name="_Toc22435"/>
      <w:r>
        <w:rPr>
          <w:rFonts w:hint="eastAsia"/>
        </w:rPr>
        <w:t>验证时间</w:t>
      </w:r>
      <w:bookmarkEnd w:id="158"/>
      <w:bookmarkEnd w:id="159"/>
      <w:bookmarkEnd w:id="160"/>
      <w:bookmarkEnd w:id="161"/>
      <w:bookmarkEnd w:id="162"/>
      <w:bookmarkEnd w:id="163"/>
      <w:bookmarkEnd w:id="164"/>
      <w:bookmarkEnd w:id="165"/>
      <w:bookmarkEnd w:id="168"/>
    </w:p>
    <w:p w:rsidR="000A4565" w:rsidRDefault="00171E45">
      <w:pPr>
        <w:ind w:firstLineChars="200" w:firstLine="480"/>
        <w:rPr>
          <w:sz w:val="24"/>
          <w:szCs w:val="22"/>
        </w:rPr>
      </w:pPr>
      <w:ins w:id="169" w:author="chenxia" w:date="2023-09-04T18:03:00Z">
        <w:r>
          <w:rPr>
            <w:rFonts w:hint="eastAsia"/>
            <w:sz w:val="24"/>
            <w:szCs w:val="22"/>
          </w:rPr>
          <w:t>N</w:t>
        </w:r>
        <w:r>
          <w:rPr>
            <w:sz w:val="24"/>
            <w:szCs w:val="22"/>
          </w:rPr>
          <w:t>/A</w:t>
        </w:r>
      </w:ins>
      <w:del w:id="170" w:author="chenxia" w:date="2023-09-04T18:03:00Z">
        <w:r w:rsidR="008C6C09" w:rsidDel="00171E45">
          <w:rPr>
            <w:rFonts w:hint="eastAsia"/>
            <w:sz w:val="24"/>
            <w:szCs w:val="22"/>
          </w:rPr>
          <w:delText>20</w:delText>
        </w:r>
      </w:del>
      <w:del w:id="171" w:author="chenxia" w:date="2023-09-04T18:02:00Z">
        <w:r w:rsidR="008C6C09" w:rsidDel="00171E45">
          <w:rPr>
            <w:rFonts w:hint="eastAsia"/>
            <w:sz w:val="24"/>
            <w:szCs w:val="22"/>
          </w:rPr>
          <w:delText>22</w:delText>
        </w:r>
        <w:r w:rsidR="008C6C09" w:rsidDel="00171E45">
          <w:rPr>
            <w:rFonts w:hint="eastAsia"/>
            <w:sz w:val="24"/>
            <w:szCs w:val="22"/>
          </w:rPr>
          <w:delText>年</w:delText>
        </w:r>
        <w:r w:rsidR="008C6C09" w:rsidDel="00171E45">
          <w:rPr>
            <w:rFonts w:hint="eastAsia"/>
            <w:sz w:val="24"/>
            <w:szCs w:val="22"/>
          </w:rPr>
          <w:delText>11</w:delText>
        </w:r>
        <w:r w:rsidR="008C6C09" w:rsidDel="00171E45">
          <w:rPr>
            <w:rFonts w:hint="eastAsia"/>
            <w:sz w:val="24"/>
            <w:szCs w:val="22"/>
          </w:rPr>
          <w:delText>月</w:delText>
        </w:r>
        <w:r w:rsidR="008C6C09" w:rsidDel="00171E45">
          <w:rPr>
            <w:rFonts w:hint="eastAsia"/>
            <w:sz w:val="24"/>
            <w:szCs w:val="22"/>
          </w:rPr>
          <w:delText>-2023</w:delText>
        </w:r>
        <w:r w:rsidR="008C6C09" w:rsidDel="00171E45">
          <w:rPr>
            <w:rFonts w:hint="eastAsia"/>
            <w:sz w:val="24"/>
            <w:szCs w:val="22"/>
          </w:rPr>
          <w:delText>年</w:delText>
        </w:r>
        <w:r w:rsidR="008C6C09" w:rsidDel="00171E45">
          <w:rPr>
            <w:rFonts w:hint="eastAsia"/>
            <w:sz w:val="24"/>
            <w:szCs w:val="22"/>
          </w:rPr>
          <w:delText>3</w:delText>
        </w:r>
        <w:r w:rsidR="008C6C09" w:rsidDel="00171E45">
          <w:rPr>
            <w:rFonts w:hint="eastAsia"/>
            <w:sz w:val="24"/>
            <w:szCs w:val="22"/>
          </w:rPr>
          <w:delText>月。</w:delText>
        </w:r>
      </w:del>
    </w:p>
    <w:p w:rsidR="000A4565" w:rsidRDefault="008C6C09">
      <w:pPr>
        <w:pStyle w:val="2"/>
        <w:tabs>
          <w:tab w:val="left" w:pos="420"/>
        </w:tabs>
      </w:pPr>
      <w:bookmarkStart w:id="172" w:name="_Toc10155"/>
      <w:bookmarkStart w:id="173" w:name="_Toc32107"/>
      <w:bookmarkStart w:id="174" w:name="_Toc9414"/>
      <w:bookmarkStart w:id="175" w:name="_Toc1754"/>
      <w:bookmarkStart w:id="176" w:name="_Toc11888"/>
      <w:bookmarkStart w:id="177" w:name="_Toc31455"/>
      <w:bookmarkStart w:id="178" w:name="_Toc9164"/>
      <w:bookmarkStart w:id="179" w:name="_Toc29300"/>
      <w:bookmarkStart w:id="180" w:name="_Toc15326"/>
      <w:bookmarkStart w:id="181" w:name="_Toc602"/>
      <w:r>
        <w:rPr>
          <w:rFonts w:hint="eastAsia"/>
        </w:rPr>
        <w:t>验证环境</w:t>
      </w:r>
      <w:bookmarkEnd w:id="172"/>
    </w:p>
    <w:p w:rsidR="000A4565" w:rsidRDefault="008C6C09">
      <w:pPr>
        <w:ind w:firstLineChars="200" w:firstLine="480"/>
        <w:rPr>
          <w:sz w:val="24"/>
          <w:szCs w:val="22"/>
        </w:rPr>
      </w:pPr>
      <w:r>
        <w:rPr>
          <w:sz w:val="24"/>
          <w:szCs w:val="22"/>
        </w:rPr>
        <w:t>温度要求：</w:t>
      </w:r>
      <w:del w:id="182" w:author="chenxia" w:date="2023-09-04T13:59:00Z">
        <w:r w:rsidDel="005962FB">
          <w:rPr>
            <w:rFonts w:hint="eastAsia"/>
            <w:sz w:val="24"/>
            <w:szCs w:val="22"/>
          </w:rPr>
          <w:delText>室温</w:delText>
        </w:r>
      </w:del>
      <w:ins w:id="183" w:author="chenxia" w:date="2023-09-04T13:59:00Z">
        <w:r w:rsidR="005962FB">
          <w:rPr>
            <w:rFonts w:hint="eastAsia"/>
            <w:sz w:val="24"/>
            <w:szCs w:val="22"/>
          </w:rPr>
          <w:t>无</w:t>
        </w:r>
      </w:ins>
    </w:p>
    <w:p w:rsidR="000A4565" w:rsidRDefault="008C6C09">
      <w:pPr>
        <w:ind w:firstLineChars="200" w:firstLine="480"/>
        <w:rPr>
          <w:sz w:val="24"/>
          <w:szCs w:val="22"/>
        </w:rPr>
      </w:pPr>
      <w:r>
        <w:rPr>
          <w:sz w:val="24"/>
          <w:szCs w:val="22"/>
        </w:rPr>
        <w:t>湿度要求：</w:t>
      </w:r>
      <w:r>
        <w:rPr>
          <w:rFonts w:hint="eastAsia"/>
          <w:sz w:val="24"/>
          <w:szCs w:val="22"/>
        </w:rPr>
        <w:t>无</w:t>
      </w:r>
    </w:p>
    <w:p w:rsidR="000A4565" w:rsidRDefault="008C6C09">
      <w:pPr>
        <w:ind w:firstLineChars="200" w:firstLine="480"/>
        <w:rPr>
          <w:sz w:val="24"/>
          <w:szCs w:val="22"/>
        </w:rPr>
      </w:pPr>
      <w:r>
        <w:rPr>
          <w:rFonts w:hint="eastAsia"/>
          <w:sz w:val="24"/>
          <w:szCs w:val="22"/>
        </w:rPr>
        <w:t>在高低温箱内：温度</w:t>
      </w:r>
      <w:r>
        <w:rPr>
          <w:sz w:val="24"/>
          <w:szCs w:val="22"/>
        </w:rPr>
        <w:t>75</w:t>
      </w:r>
      <w:ins w:id="184" w:author="chenxia" w:date="2023-09-04T13:59:00Z">
        <w:r w:rsidR="005962FB">
          <w:rPr>
            <w:rFonts w:ascii="宋体" w:hAnsi="宋体" w:cs="宋体" w:hint="eastAsia"/>
            <w:sz w:val="24"/>
            <w:szCs w:val="22"/>
          </w:rPr>
          <w:t>℃</w:t>
        </w:r>
      </w:ins>
      <w:del w:id="185" w:author="chenxia" w:date="2023-09-04T13:59:00Z">
        <w:r w:rsidDel="005962FB">
          <w:rPr>
            <w:sz w:val="24"/>
            <w:szCs w:val="22"/>
          </w:rPr>
          <w:delText>℃</w:delText>
        </w:r>
      </w:del>
      <w:r>
        <w:rPr>
          <w:sz w:val="24"/>
          <w:szCs w:val="22"/>
        </w:rPr>
        <w:t>、</w:t>
      </w:r>
      <w:r>
        <w:rPr>
          <w:rFonts w:hint="eastAsia"/>
          <w:sz w:val="24"/>
          <w:szCs w:val="22"/>
        </w:rPr>
        <w:t>湿度</w:t>
      </w:r>
      <w:r>
        <w:rPr>
          <w:sz w:val="24"/>
          <w:szCs w:val="22"/>
        </w:rPr>
        <w:t>8</w:t>
      </w:r>
      <w:r>
        <w:rPr>
          <w:rFonts w:hint="eastAsia"/>
          <w:sz w:val="24"/>
          <w:szCs w:val="22"/>
        </w:rPr>
        <w:t>0</w:t>
      </w:r>
      <w:r>
        <w:rPr>
          <w:sz w:val="24"/>
          <w:szCs w:val="22"/>
        </w:rPr>
        <w:t>%RH</w:t>
      </w:r>
      <w:r>
        <w:rPr>
          <w:rFonts w:hint="eastAsia"/>
          <w:sz w:val="24"/>
          <w:szCs w:val="22"/>
        </w:rPr>
        <w:t>。</w:t>
      </w:r>
    </w:p>
    <w:p w:rsidR="000A4565" w:rsidRDefault="008C6C09">
      <w:pPr>
        <w:pStyle w:val="2"/>
        <w:tabs>
          <w:tab w:val="left" w:pos="420"/>
        </w:tabs>
      </w:pPr>
      <w:bookmarkStart w:id="186" w:name="_Toc32327"/>
      <w:r>
        <w:rPr>
          <w:rFonts w:hint="eastAsia"/>
        </w:rPr>
        <w:t>验证</w:t>
      </w:r>
      <w:bookmarkEnd w:id="173"/>
      <w:bookmarkEnd w:id="174"/>
      <w:bookmarkEnd w:id="175"/>
      <w:bookmarkEnd w:id="176"/>
      <w:bookmarkEnd w:id="177"/>
      <w:bookmarkEnd w:id="178"/>
      <w:bookmarkEnd w:id="179"/>
      <w:bookmarkEnd w:id="180"/>
      <w:bookmarkEnd w:id="181"/>
      <w:r>
        <w:rPr>
          <w:rFonts w:hint="eastAsia"/>
        </w:rPr>
        <w:t>人员</w:t>
      </w:r>
      <w:bookmarkEnd w:id="186"/>
    </w:p>
    <w:tbl>
      <w:tblPr>
        <w:tblStyle w:val="a8"/>
        <w:tblW w:w="4807" w:type="pct"/>
        <w:tblLook w:val="04A0" w:firstRow="1" w:lastRow="0" w:firstColumn="1" w:lastColumn="0" w:noHBand="0" w:noVBand="1"/>
        <w:tblPrChange w:id="187" w:author="chenxia" w:date="2023-09-04T13:55:00Z">
          <w:tblPr>
            <w:tblStyle w:val="a8"/>
            <w:tblW w:w="4998" w:type="pct"/>
            <w:tblLook w:val="04A0" w:firstRow="1" w:lastRow="0" w:firstColumn="1" w:lastColumn="0" w:noHBand="0" w:noVBand="1"/>
          </w:tblPr>
        </w:tblPrChange>
      </w:tblPr>
      <w:tblGrid>
        <w:gridCol w:w="712"/>
        <w:gridCol w:w="1749"/>
        <w:gridCol w:w="5726"/>
        <w:tblGridChange w:id="188">
          <w:tblGrid>
            <w:gridCol w:w="711"/>
            <w:gridCol w:w="1749"/>
            <w:gridCol w:w="3833"/>
          </w:tblGrid>
        </w:tblGridChange>
      </w:tblGrid>
      <w:tr w:rsidR="005962FB" w:rsidTr="005962FB">
        <w:tc>
          <w:tcPr>
            <w:tcW w:w="435" w:type="pct"/>
            <w:tcPrChange w:id="189" w:author="chenxia" w:date="2023-09-04T13:55:00Z">
              <w:tcPr>
                <w:tcW w:w="418" w:type="pct"/>
              </w:tcPr>
            </w:tcPrChange>
          </w:tcPr>
          <w:p w:rsidR="005962FB" w:rsidRDefault="005962FB">
            <w:pPr>
              <w:jc w:val="center"/>
              <w:rPr>
                <w:rFonts w:ascii="Times New Roman" w:hAnsi="Times New Roman" w:cs="Times New Roman"/>
                <w:sz w:val="24"/>
              </w:rPr>
            </w:pPr>
            <w:r>
              <w:rPr>
                <w:rFonts w:ascii="Times New Roman" w:hAnsi="Times New Roman" w:cs="Times New Roman" w:hint="eastAsia"/>
                <w:sz w:val="24"/>
              </w:rPr>
              <w:t>序号</w:t>
            </w:r>
          </w:p>
        </w:tc>
        <w:tc>
          <w:tcPr>
            <w:tcW w:w="1068" w:type="pct"/>
            <w:tcPrChange w:id="190" w:author="chenxia" w:date="2023-09-04T13:55:00Z">
              <w:tcPr>
                <w:tcW w:w="1027" w:type="pct"/>
              </w:tcPr>
            </w:tcPrChange>
          </w:tcPr>
          <w:p w:rsidR="005962FB" w:rsidRDefault="005962FB">
            <w:pPr>
              <w:jc w:val="center"/>
              <w:rPr>
                <w:rFonts w:ascii="Times New Roman" w:hAnsi="Times New Roman" w:cs="Times New Roman"/>
                <w:sz w:val="24"/>
              </w:rPr>
            </w:pPr>
            <w:r>
              <w:rPr>
                <w:rFonts w:ascii="Times New Roman" w:hAnsi="Times New Roman" w:cs="Times New Roman" w:hint="eastAsia"/>
                <w:sz w:val="24"/>
              </w:rPr>
              <w:t>岗位</w:t>
            </w:r>
          </w:p>
        </w:tc>
        <w:tc>
          <w:tcPr>
            <w:tcW w:w="3497" w:type="pct"/>
            <w:tcPrChange w:id="191" w:author="chenxia" w:date="2023-09-04T13:55:00Z">
              <w:tcPr>
                <w:tcW w:w="2250" w:type="pct"/>
              </w:tcPr>
            </w:tcPrChange>
          </w:tcPr>
          <w:p w:rsidR="005962FB" w:rsidRDefault="005962FB">
            <w:pPr>
              <w:jc w:val="center"/>
              <w:rPr>
                <w:rFonts w:ascii="Times New Roman" w:hAnsi="Times New Roman" w:cs="Times New Roman"/>
                <w:sz w:val="24"/>
              </w:rPr>
            </w:pPr>
            <w:r>
              <w:rPr>
                <w:rFonts w:ascii="Times New Roman" w:hAnsi="Times New Roman" w:cs="Times New Roman" w:hint="eastAsia"/>
                <w:sz w:val="24"/>
              </w:rPr>
              <w:t>职责</w:t>
            </w:r>
          </w:p>
        </w:tc>
      </w:tr>
      <w:tr w:rsidR="005962FB" w:rsidTr="005962FB">
        <w:tc>
          <w:tcPr>
            <w:tcW w:w="435" w:type="pct"/>
            <w:tcPrChange w:id="192" w:author="chenxia" w:date="2023-09-04T13:55:00Z">
              <w:tcPr>
                <w:tcW w:w="418" w:type="pct"/>
              </w:tcPr>
            </w:tcPrChange>
          </w:tcPr>
          <w:p w:rsidR="005962FB" w:rsidRDefault="005962FB">
            <w:pPr>
              <w:jc w:val="center"/>
              <w:rPr>
                <w:rFonts w:ascii="Times New Roman" w:hAnsi="Times New Roman" w:cs="Times New Roman"/>
                <w:sz w:val="24"/>
              </w:rPr>
            </w:pPr>
            <w:r>
              <w:rPr>
                <w:rFonts w:ascii="Times New Roman" w:hAnsi="Times New Roman" w:cs="Times New Roman" w:hint="eastAsia"/>
                <w:sz w:val="24"/>
              </w:rPr>
              <w:t>1</w:t>
            </w:r>
          </w:p>
        </w:tc>
        <w:tc>
          <w:tcPr>
            <w:tcW w:w="1068" w:type="pct"/>
            <w:tcPrChange w:id="193" w:author="chenxia" w:date="2023-09-04T13:55:00Z">
              <w:tcPr>
                <w:tcW w:w="1027" w:type="pct"/>
              </w:tcPr>
            </w:tcPrChange>
          </w:tcPr>
          <w:p w:rsidR="005962FB" w:rsidRDefault="005962FB">
            <w:pPr>
              <w:jc w:val="center"/>
              <w:rPr>
                <w:sz w:val="24"/>
                <w:szCs w:val="22"/>
              </w:rPr>
            </w:pPr>
            <w:r>
              <w:rPr>
                <w:rFonts w:hint="eastAsia"/>
                <w:sz w:val="24"/>
                <w:szCs w:val="22"/>
              </w:rPr>
              <w:t>机械工程师</w:t>
            </w:r>
          </w:p>
        </w:tc>
        <w:tc>
          <w:tcPr>
            <w:tcW w:w="3497" w:type="pct"/>
            <w:tcPrChange w:id="194" w:author="chenxia" w:date="2023-09-04T13:55:00Z">
              <w:tcPr>
                <w:tcW w:w="2250" w:type="pct"/>
              </w:tcPr>
            </w:tcPrChange>
          </w:tcPr>
          <w:p w:rsidR="005962FB" w:rsidRDefault="005962FB">
            <w:pPr>
              <w:jc w:val="center"/>
              <w:rPr>
                <w:sz w:val="24"/>
                <w:szCs w:val="22"/>
              </w:rPr>
            </w:pPr>
            <w:r>
              <w:rPr>
                <w:rFonts w:hint="eastAsia"/>
                <w:sz w:val="24"/>
                <w:szCs w:val="22"/>
              </w:rPr>
              <w:t>试验中的设备操作，进行数据记录、统计；编制报告</w:t>
            </w:r>
          </w:p>
        </w:tc>
      </w:tr>
      <w:tr w:rsidR="005962FB" w:rsidTr="005962FB">
        <w:tc>
          <w:tcPr>
            <w:tcW w:w="435" w:type="pct"/>
            <w:vAlign w:val="center"/>
            <w:tcPrChange w:id="195" w:author="chenxia" w:date="2023-09-04T13:55:00Z">
              <w:tcPr>
                <w:tcW w:w="418" w:type="pct"/>
                <w:vAlign w:val="center"/>
              </w:tcPr>
            </w:tcPrChange>
          </w:tcPr>
          <w:p w:rsidR="005962FB" w:rsidRDefault="005962FB">
            <w:pPr>
              <w:jc w:val="center"/>
              <w:rPr>
                <w:rFonts w:ascii="Times New Roman" w:hAnsi="Times New Roman" w:cs="Times New Roman"/>
                <w:sz w:val="24"/>
              </w:rPr>
            </w:pPr>
            <w:r>
              <w:rPr>
                <w:rFonts w:ascii="Times New Roman" w:hAnsi="Times New Roman" w:cs="Times New Roman" w:hint="eastAsia"/>
                <w:sz w:val="24"/>
              </w:rPr>
              <w:lastRenderedPageBreak/>
              <w:t>2</w:t>
            </w:r>
          </w:p>
        </w:tc>
        <w:tc>
          <w:tcPr>
            <w:tcW w:w="1068" w:type="pct"/>
            <w:tcPrChange w:id="196" w:author="chenxia" w:date="2023-09-04T13:55:00Z">
              <w:tcPr>
                <w:tcW w:w="1027" w:type="pct"/>
              </w:tcPr>
            </w:tcPrChange>
          </w:tcPr>
          <w:p w:rsidR="005962FB" w:rsidRDefault="005962FB">
            <w:pPr>
              <w:jc w:val="center"/>
              <w:rPr>
                <w:sz w:val="24"/>
                <w:szCs w:val="22"/>
              </w:rPr>
            </w:pPr>
            <w:r>
              <w:rPr>
                <w:rFonts w:hint="eastAsia"/>
                <w:sz w:val="24"/>
                <w:szCs w:val="22"/>
              </w:rPr>
              <w:t>机械组主管</w:t>
            </w:r>
          </w:p>
        </w:tc>
        <w:tc>
          <w:tcPr>
            <w:tcW w:w="3497" w:type="pct"/>
            <w:tcPrChange w:id="197" w:author="chenxia" w:date="2023-09-04T13:55:00Z">
              <w:tcPr>
                <w:tcW w:w="2250" w:type="pct"/>
              </w:tcPr>
            </w:tcPrChange>
          </w:tcPr>
          <w:p w:rsidR="005962FB" w:rsidRDefault="005962FB">
            <w:pPr>
              <w:jc w:val="center"/>
              <w:rPr>
                <w:sz w:val="24"/>
                <w:szCs w:val="22"/>
              </w:rPr>
            </w:pPr>
            <w:r>
              <w:rPr>
                <w:rFonts w:hint="eastAsia"/>
                <w:sz w:val="24"/>
                <w:szCs w:val="22"/>
              </w:rPr>
              <w:t>审核</w:t>
            </w:r>
          </w:p>
        </w:tc>
      </w:tr>
    </w:tbl>
    <w:p w:rsidR="000A4565" w:rsidRDefault="000A4565"/>
    <w:p w:rsidR="000A4565" w:rsidRDefault="008C6C09">
      <w:pPr>
        <w:pStyle w:val="1"/>
      </w:pPr>
      <w:bookmarkStart w:id="198" w:name="_Toc19959"/>
      <w:bookmarkStart w:id="199" w:name="_Toc4467"/>
      <w:bookmarkStart w:id="200" w:name="_Toc9029"/>
      <w:bookmarkStart w:id="201" w:name="_Toc1400"/>
      <w:bookmarkStart w:id="202" w:name="_Toc15702"/>
      <w:bookmarkStart w:id="203" w:name="_Toc29201"/>
      <w:bookmarkStart w:id="204" w:name="_Toc28523"/>
      <w:bookmarkStart w:id="205" w:name="_Toc2006"/>
      <w:bookmarkStart w:id="206" w:name="_Toc21694"/>
      <w:bookmarkStart w:id="207" w:name="_Toc2187"/>
      <w:r>
        <w:rPr>
          <w:rFonts w:hint="eastAsia"/>
        </w:rPr>
        <w:t>验证可接受准则</w:t>
      </w:r>
      <w:bookmarkEnd w:id="198"/>
      <w:bookmarkEnd w:id="199"/>
      <w:bookmarkEnd w:id="200"/>
      <w:bookmarkEnd w:id="201"/>
      <w:bookmarkEnd w:id="202"/>
      <w:bookmarkEnd w:id="203"/>
      <w:bookmarkEnd w:id="204"/>
      <w:bookmarkEnd w:id="205"/>
      <w:bookmarkEnd w:id="206"/>
      <w:bookmarkEnd w:id="207"/>
    </w:p>
    <w:p w:rsidR="000A4565" w:rsidRDefault="008C6C09">
      <w:pPr>
        <w:ind w:firstLineChars="200" w:firstLine="480"/>
        <w:rPr>
          <w:sz w:val="24"/>
          <w:szCs w:val="22"/>
        </w:rPr>
      </w:pPr>
      <w:r>
        <w:rPr>
          <w:rFonts w:hint="eastAsia"/>
          <w:sz w:val="24"/>
          <w:szCs w:val="22"/>
        </w:rPr>
        <w:t>验证结果应符合以下指标：</w:t>
      </w:r>
    </w:p>
    <w:p w:rsidR="000A4565" w:rsidRDefault="008C6C09">
      <w:pPr>
        <w:numPr>
          <w:ilvl w:val="0"/>
          <w:numId w:val="3"/>
        </w:numPr>
        <w:rPr>
          <w:sz w:val="24"/>
          <w:szCs w:val="22"/>
        </w:rPr>
      </w:pPr>
      <w:r>
        <w:rPr>
          <w:rFonts w:hint="eastAsia"/>
          <w:sz w:val="24"/>
          <w:szCs w:val="22"/>
        </w:rPr>
        <w:t>外观检查，没有发生油漆剥落、结构裂纹和变形；</w:t>
      </w:r>
    </w:p>
    <w:p w:rsidR="000A4565" w:rsidRDefault="008C6C09">
      <w:pPr>
        <w:numPr>
          <w:ilvl w:val="0"/>
          <w:numId w:val="3"/>
        </w:numPr>
        <w:rPr>
          <w:sz w:val="24"/>
          <w:szCs w:val="22"/>
        </w:rPr>
      </w:pPr>
      <w:r>
        <w:rPr>
          <w:rFonts w:hint="eastAsia"/>
          <w:sz w:val="24"/>
          <w:szCs w:val="22"/>
        </w:rPr>
        <w:t>油漆耐擦拭试验后，测试位置</w:t>
      </w:r>
      <w:r>
        <w:rPr>
          <w:sz w:val="24"/>
          <w:szCs w:val="22"/>
        </w:rPr>
        <w:t>涂层不脱落，不变色，不露出底材质地</w:t>
      </w:r>
      <w:r>
        <w:rPr>
          <w:rFonts w:hint="eastAsia"/>
          <w:sz w:val="24"/>
          <w:szCs w:val="22"/>
        </w:rPr>
        <w:t>；</w:t>
      </w:r>
    </w:p>
    <w:p w:rsidR="000A4565" w:rsidRDefault="008C6C09">
      <w:pPr>
        <w:numPr>
          <w:ilvl w:val="0"/>
          <w:numId w:val="3"/>
        </w:numPr>
        <w:rPr>
          <w:sz w:val="24"/>
          <w:szCs w:val="22"/>
        </w:rPr>
      </w:pPr>
      <w:r>
        <w:rPr>
          <w:rFonts w:hint="eastAsia"/>
          <w:sz w:val="24"/>
          <w:szCs w:val="22"/>
        </w:rPr>
        <w:t>外壳机械强度检测</w:t>
      </w:r>
      <w:r>
        <w:rPr>
          <w:rFonts w:hint="eastAsia"/>
          <w:b/>
          <w:bCs/>
          <w:sz w:val="24"/>
          <w:szCs w:val="22"/>
        </w:rPr>
        <w:t>，</w:t>
      </w:r>
      <w:r>
        <w:rPr>
          <w:rFonts w:hint="eastAsia"/>
          <w:sz w:val="24"/>
          <w:szCs w:val="22"/>
        </w:rPr>
        <w:t>经过冲击试验，试验没有破裂。</w:t>
      </w:r>
    </w:p>
    <w:p w:rsidR="000A4565" w:rsidRDefault="008C6C09">
      <w:pPr>
        <w:pStyle w:val="1"/>
      </w:pPr>
      <w:bookmarkStart w:id="208" w:name="_Toc28304"/>
      <w:bookmarkStart w:id="209" w:name="_Toc5244"/>
      <w:bookmarkStart w:id="210" w:name="_Toc26435"/>
      <w:bookmarkStart w:id="211" w:name="_Toc3422"/>
      <w:bookmarkStart w:id="212" w:name="_Toc25226"/>
      <w:bookmarkStart w:id="213" w:name="_Toc3397"/>
      <w:bookmarkStart w:id="214" w:name="_Toc19333"/>
      <w:bookmarkStart w:id="215" w:name="_Toc6986"/>
      <w:bookmarkStart w:id="216" w:name="_Toc19363"/>
      <w:bookmarkStart w:id="217" w:name="_Toc22761"/>
      <w:r>
        <w:rPr>
          <w:rFonts w:hint="eastAsia"/>
        </w:rPr>
        <w:t>验证方法</w:t>
      </w:r>
      <w:bookmarkEnd w:id="208"/>
      <w:bookmarkEnd w:id="209"/>
      <w:bookmarkEnd w:id="210"/>
      <w:bookmarkEnd w:id="211"/>
      <w:bookmarkEnd w:id="212"/>
      <w:bookmarkEnd w:id="213"/>
      <w:bookmarkEnd w:id="214"/>
      <w:bookmarkEnd w:id="215"/>
      <w:bookmarkEnd w:id="216"/>
      <w:r>
        <w:rPr>
          <w:rFonts w:hint="eastAsia"/>
        </w:rPr>
        <w:t>与步骤</w:t>
      </w:r>
      <w:bookmarkEnd w:id="217"/>
    </w:p>
    <w:p w:rsidR="000A4565" w:rsidRDefault="008C6C09">
      <w:pPr>
        <w:pStyle w:val="2"/>
      </w:pPr>
      <w:bookmarkStart w:id="218" w:name="_Toc3586"/>
      <w:r>
        <w:rPr>
          <w:rFonts w:hint="eastAsia"/>
        </w:rPr>
        <w:t>验证原理概述</w:t>
      </w:r>
      <w:bookmarkEnd w:id="218"/>
    </w:p>
    <w:p w:rsidR="000A4565" w:rsidRDefault="008C6C09">
      <w:pPr>
        <w:pStyle w:val="3"/>
      </w:pPr>
      <w:bookmarkStart w:id="219" w:name="_Toc24843"/>
      <w:bookmarkStart w:id="220" w:name="_Toc21692"/>
      <w:bookmarkStart w:id="221" w:name="_Toc10058"/>
      <w:r>
        <w:rPr>
          <w:rFonts w:hint="eastAsia"/>
        </w:rPr>
        <w:t>常见加速模型</w:t>
      </w:r>
      <w:bookmarkEnd w:id="219"/>
      <w:bookmarkEnd w:id="220"/>
      <w:bookmarkEnd w:id="221"/>
    </w:p>
    <w:p w:rsidR="000A4565" w:rsidRDefault="008C6C09">
      <w:pPr>
        <w:ind w:firstLineChars="200" w:firstLine="480"/>
        <w:rPr>
          <w:sz w:val="24"/>
          <w:szCs w:val="22"/>
        </w:rPr>
      </w:pPr>
      <w:r>
        <w:rPr>
          <w:rFonts w:hint="eastAsia"/>
          <w:sz w:val="24"/>
          <w:szCs w:val="22"/>
        </w:rPr>
        <w:t>加速环境试验是一种</w:t>
      </w:r>
      <w:r>
        <w:rPr>
          <w:sz w:val="24"/>
          <w:szCs w:val="22"/>
        </w:rPr>
        <w:t>激发试验，它通过强化的应力环境来进行可靠性试验</w:t>
      </w:r>
      <w:r>
        <w:rPr>
          <w:rFonts w:hint="eastAsia"/>
          <w:sz w:val="24"/>
          <w:szCs w:val="22"/>
        </w:rPr>
        <w:t>。加速环境试验的加速水平通常用加速因子来表示。加速因子的含义是指设备在正常工作应力下的寿命</w:t>
      </w:r>
      <w:r>
        <w:rPr>
          <w:sz w:val="24"/>
          <w:szCs w:val="22"/>
        </w:rPr>
        <w:t>与在加速环境下的寿命之比，通俗来讲就是指一小时试验相当于正常使用的时间。因此</w:t>
      </w:r>
      <w:r>
        <w:rPr>
          <w:rFonts w:hint="eastAsia"/>
          <w:sz w:val="24"/>
          <w:szCs w:val="22"/>
        </w:rPr>
        <w:t>加速因子的计算成为加速寿命试验的核心问题，也成为客户最为关心的问题。加速因子的计算也是基于一定的物理模型的，下面分别说明常用应力的加速因子的计算方法。</w:t>
      </w:r>
    </w:p>
    <w:p w:rsidR="000A4565" w:rsidRDefault="008C6C09">
      <w:pPr>
        <w:rPr>
          <w:b/>
          <w:bCs/>
          <w:sz w:val="24"/>
        </w:rPr>
      </w:pPr>
      <w:bookmarkStart w:id="222" w:name="_Toc27903"/>
      <w:r>
        <w:rPr>
          <w:rFonts w:hint="eastAsia"/>
          <w:b/>
          <w:bCs/>
          <w:sz w:val="24"/>
        </w:rPr>
        <w:t>温度加速因子</w:t>
      </w:r>
      <w:bookmarkEnd w:id="222"/>
    </w:p>
    <w:p w:rsidR="000A4565" w:rsidRDefault="008C6C09">
      <w:pPr>
        <w:ind w:firstLineChars="200" w:firstLine="480"/>
        <w:rPr>
          <w:sz w:val="24"/>
          <w:szCs w:val="22"/>
        </w:rPr>
      </w:pPr>
      <w:r>
        <w:rPr>
          <w:sz w:val="24"/>
          <w:szCs w:val="22"/>
        </w:rPr>
        <w:t>温度的加速因子由</w:t>
      </w:r>
      <w:r>
        <w:rPr>
          <w:sz w:val="24"/>
          <w:szCs w:val="22"/>
        </w:rPr>
        <w:t>Arrhenius</w:t>
      </w:r>
      <w:r>
        <w:rPr>
          <w:sz w:val="24"/>
          <w:szCs w:val="22"/>
        </w:rPr>
        <w:t>模型计算</w:t>
      </w:r>
      <w:r>
        <w:rPr>
          <w:rFonts w:hint="eastAsia"/>
          <w:sz w:val="24"/>
          <w:szCs w:val="22"/>
        </w:rPr>
        <w:t>：</w:t>
      </w:r>
    </w:p>
    <w:p w:rsidR="000A4565" w:rsidRDefault="008C6C09">
      <w:pPr>
        <w:jc w:val="center"/>
      </w:pPr>
      <w:r>
        <w:rPr>
          <w:position w:val="-34"/>
          <w:szCs w:val="21"/>
        </w:rPr>
        <w:object w:dxaOrig="40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9.75pt" o:ole="">
            <v:imagedata r:id="rId11" o:title=""/>
          </v:shape>
          <o:OLEObject Type="Embed" ProgID="Equation.3" ShapeID="_x0000_i1025" DrawAspect="Content" ObjectID="_1755355783" r:id="rId12"/>
        </w:object>
      </w:r>
    </w:p>
    <w:p w:rsidR="000A4565" w:rsidRDefault="008C6C09">
      <w:pPr>
        <w:ind w:leftChars="100" w:left="280" w:firstLineChars="100" w:firstLine="240"/>
        <w:rPr>
          <w:sz w:val="24"/>
          <w:szCs w:val="22"/>
        </w:rPr>
      </w:pPr>
      <w:r>
        <w:rPr>
          <w:rFonts w:hint="eastAsia"/>
          <w:sz w:val="24"/>
          <w:szCs w:val="22"/>
        </w:rPr>
        <w:t>其中，</w:t>
      </w:r>
      <w:r>
        <w:rPr>
          <w:sz w:val="24"/>
          <w:szCs w:val="22"/>
        </w:rPr>
        <w:t xml:space="preserve"> L</w:t>
      </w:r>
      <w:r>
        <w:rPr>
          <w:rFonts w:hint="eastAsia"/>
          <w:sz w:val="24"/>
          <w:szCs w:val="22"/>
        </w:rPr>
        <w:t xml:space="preserve"> </w:t>
      </w:r>
      <w:r>
        <w:rPr>
          <w:sz w:val="24"/>
          <w:szCs w:val="22"/>
          <w:vertAlign w:val="subscript"/>
        </w:rPr>
        <w:t>normal</w:t>
      </w:r>
      <w:r>
        <w:rPr>
          <w:sz w:val="24"/>
          <w:szCs w:val="22"/>
        </w:rPr>
        <w:t>为正常应力下的寿命，</w:t>
      </w:r>
      <w:r>
        <w:rPr>
          <w:sz w:val="24"/>
          <w:szCs w:val="22"/>
        </w:rPr>
        <w:t>L</w:t>
      </w:r>
      <w:r>
        <w:rPr>
          <w:rFonts w:hint="eastAsia"/>
          <w:sz w:val="24"/>
          <w:szCs w:val="22"/>
        </w:rPr>
        <w:t xml:space="preserve"> </w:t>
      </w:r>
      <w:r>
        <w:rPr>
          <w:sz w:val="24"/>
          <w:szCs w:val="22"/>
          <w:vertAlign w:val="subscript"/>
        </w:rPr>
        <w:t>stress</w:t>
      </w:r>
      <w:r>
        <w:rPr>
          <w:sz w:val="24"/>
          <w:szCs w:val="22"/>
        </w:rPr>
        <w:t>为高温下的寿命，</w:t>
      </w:r>
      <w:r>
        <w:rPr>
          <w:sz w:val="24"/>
          <w:szCs w:val="22"/>
        </w:rPr>
        <w:t>T</w:t>
      </w:r>
      <w:r>
        <w:rPr>
          <w:rFonts w:hint="eastAsia"/>
          <w:sz w:val="24"/>
          <w:szCs w:val="22"/>
        </w:rPr>
        <w:t xml:space="preserve"> </w:t>
      </w:r>
      <w:r>
        <w:rPr>
          <w:sz w:val="24"/>
          <w:szCs w:val="22"/>
          <w:vertAlign w:val="subscript"/>
        </w:rPr>
        <w:t>normal</w:t>
      </w:r>
      <w:r>
        <w:rPr>
          <w:sz w:val="24"/>
          <w:szCs w:val="22"/>
        </w:rPr>
        <w:t>为室温绝对</w:t>
      </w:r>
      <w:r>
        <w:rPr>
          <w:rFonts w:hint="eastAsia"/>
          <w:sz w:val="24"/>
          <w:szCs w:val="22"/>
        </w:rPr>
        <w:t>温度，</w:t>
      </w:r>
      <w:r>
        <w:rPr>
          <w:rFonts w:hint="eastAsia"/>
          <w:sz w:val="24"/>
          <w:szCs w:val="22"/>
        </w:rPr>
        <w:t xml:space="preserve">T </w:t>
      </w:r>
      <w:r>
        <w:rPr>
          <w:sz w:val="24"/>
          <w:szCs w:val="22"/>
          <w:vertAlign w:val="subscript"/>
        </w:rPr>
        <w:t>stre</w:t>
      </w:r>
      <w:r>
        <w:rPr>
          <w:rFonts w:hint="eastAsia"/>
          <w:sz w:val="24"/>
          <w:szCs w:val="22"/>
          <w:vertAlign w:val="subscript"/>
        </w:rPr>
        <w:t>s</w:t>
      </w:r>
      <w:r>
        <w:rPr>
          <w:sz w:val="24"/>
          <w:szCs w:val="22"/>
          <w:vertAlign w:val="subscript"/>
        </w:rPr>
        <w:t>s</w:t>
      </w:r>
      <w:r>
        <w:rPr>
          <w:rFonts w:hint="eastAsia"/>
          <w:sz w:val="24"/>
          <w:szCs w:val="22"/>
        </w:rPr>
        <w:t>为高温下的绝对温度，</w:t>
      </w:r>
      <w:r>
        <w:rPr>
          <w:rFonts w:hint="eastAsia"/>
          <w:sz w:val="24"/>
          <w:szCs w:val="22"/>
        </w:rPr>
        <w:t>E</w:t>
      </w:r>
      <w:r>
        <w:rPr>
          <w:rFonts w:hint="eastAsia"/>
          <w:sz w:val="24"/>
          <w:szCs w:val="22"/>
          <w:vertAlign w:val="subscript"/>
        </w:rPr>
        <w:t>a</w:t>
      </w:r>
      <w:r>
        <w:rPr>
          <w:rFonts w:hint="eastAsia"/>
          <w:sz w:val="24"/>
          <w:szCs w:val="22"/>
        </w:rPr>
        <w:t>为失效反应的活化能（</w:t>
      </w:r>
      <w:r>
        <w:rPr>
          <w:rFonts w:hint="eastAsia"/>
          <w:sz w:val="24"/>
          <w:szCs w:val="22"/>
        </w:rPr>
        <w:t>e</w:t>
      </w:r>
      <w:r>
        <w:rPr>
          <w:rFonts w:hint="eastAsia"/>
          <w:sz w:val="24"/>
          <w:szCs w:val="22"/>
          <w:vertAlign w:val="subscript"/>
        </w:rPr>
        <w:t>V</w:t>
      </w:r>
      <w:r>
        <w:rPr>
          <w:rFonts w:hint="eastAsia"/>
          <w:sz w:val="24"/>
          <w:szCs w:val="22"/>
        </w:rPr>
        <w:t>），</w:t>
      </w:r>
      <w:r>
        <w:rPr>
          <w:rFonts w:hint="eastAsia"/>
          <w:sz w:val="24"/>
          <w:szCs w:val="22"/>
        </w:rPr>
        <w:t>k</w:t>
      </w:r>
      <w:r>
        <w:rPr>
          <w:rFonts w:hint="eastAsia"/>
          <w:sz w:val="24"/>
          <w:szCs w:val="22"/>
        </w:rPr>
        <w:t>为</w:t>
      </w:r>
      <w:r>
        <w:rPr>
          <w:rFonts w:hint="eastAsia"/>
          <w:sz w:val="24"/>
          <w:szCs w:val="22"/>
        </w:rPr>
        <w:t>Boltzmann</w:t>
      </w:r>
      <w:r>
        <w:rPr>
          <w:rFonts w:hint="eastAsia"/>
          <w:sz w:val="24"/>
          <w:szCs w:val="22"/>
        </w:rPr>
        <w:t>常数，</w:t>
      </w:r>
      <w:r>
        <w:rPr>
          <w:sz w:val="24"/>
          <w:szCs w:val="22"/>
        </w:rPr>
        <w:t>8.62×10-5</w:t>
      </w:r>
      <w:r>
        <w:rPr>
          <w:rFonts w:hint="eastAsia"/>
          <w:sz w:val="24"/>
          <w:szCs w:val="22"/>
        </w:rPr>
        <w:t>e</w:t>
      </w:r>
      <w:r>
        <w:rPr>
          <w:sz w:val="24"/>
          <w:szCs w:val="22"/>
        </w:rPr>
        <w:t>V/K</w:t>
      </w:r>
      <w:r>
        <w:rPr>
          <w:sz w:val="24"/>
          <w:szCs w:val="22"/>
        </w:rPr>
        <w:t>，实践表明绝大多数</w:t>
      </w:r>
      <w:r>
        <w:rPr>
          <w:rFonts w:hint="eastAsia"/>
          <w:sz w:val="24"/>
          <w:szCs w:val="22"/>
        </w:rPr>
        <w:t>材料</w:t>
      </w:r>
      <w:r>
        <w:rPr>
          <w:sz w:val="24"/>
          <w:szCs w:val="22"/>
        </w:rPr>
        <w:t>的失效符合</w:t>
      </w:r>
      <w:r>
        <w:rPr>
          <w:sz w:val="24"/>
          <w:szCs w:val="22"/>
        </w:rPr>
        <w:t>Arrhenius</w:t>
      </w:r>
      <w:r>
        <w:rPr>
          <w:sz w:val="24"/>
          <w:szCs w:val="22"/>
        </w:rPr>
        <w:lastRenderedPageBreak/>
        <w:t>模型</w:t>
      </w:r>
      <w:r>
        <w:rPr>
          <w:rFonts w:hint="eastAsia"/>
          <w:sz w:val="24"/>
          <w:szCs w:val="22"/>
        </w:rPr>
        <w:t>。</w:t>
      </w:r>
    </w:p>
    <w:p w:rsidR="000A4565" w:rsidRDefault="008C6C09">
      <w:pPr>
        <w:rPr>
          <w:b/>
          <w:bCs/>
          <w:sz w:val="24"/>
        </w:rPr>
      </w:pPr>
      <w:bookmarkStart w:id="223" w:name="_Toc30115"/>
      <w:r>
        <w:rPr>
          <w:rFonts w:hint="eastAsia"/>
          <w:b/>
          <w:bCs/>
          <w:sz w:val="24"/>
        </w:rPr>
        <w:t>湿度加速因子</w:t>
      </w:r>
      <w:bookmarkEnd w:id="223"/>
    </w:p>
    <w:p w:rsidR="000A4565" w:rsidRDefault="008C6C09">
      <w:pPr>
        <w:ind w:firstLine="420"/>
        <w:rPr>
          <w:sz w:val="24"/>
          <w:szCs w:val="22"/>
        </w:rPr>
      </w:pPr>
      <w:r>
        <w:rPr>
          <w:rFonts w:hint="eastAsia"/>
          <w:sz w:val="24"/>
          <w:szCs w:val="22"/>
        </w:rPr>
        <w:t>湿度的加速因子由</w:t>
      </w:r>
      <w:r>
        <w:rPr>
          <w:rFonts w:hint="eastAsia"/>
          <w:sz w:val="24"/>
          <w:szCs w:val="22"/>
        </w:rPr>
        <w:t>Hallberg</w:t>
      </w:r>
      <w:r>
        <w:rPr>
          <w:rFonts w:hint="eastAsia"/>
          <w:sz w:val="24"/>
          <w:szCs w:val="22"/>
        </w:rPr>
        <w:t>和</w:t>
      </w:r>
      <w:r>
        <w:rPr>
          <w:rFonts w:hint="eastAsia"/>
          <w:sz w:val="24"/>
          <w:szCs w:val="22"/>
        </w:rPr>
        <w:t>Peck</w:t>
      </w:r>
      <w:r>
        <w:rPr>
          <w:rFonts w:hint="eastAsia"/>
          <w:sz w:val="24"/>
          <w:szCs w:val="22"/>
        </w:rPr>
        <w:t>模型计算：</w:t>
      </w:r>
    </w:p>
    <w:p w:rsidR="000A4565" w:rsidRDefault="008C6C09">
      <w:pPr>
        <w:jc w:val="center"/>
      </w:pPr>
      <w:r>
        <w:rPr>
          <w:rFonts w:ascii="宋体" w:hAnsi="宋体" w:cs="宋体" w:hint="eastAsia"/>
          <w:position w:val="-32"/>
          <w:szCs w:val="21"/>
        </w:rPr>
        <w:object w:dxaOrig="2960" w:dyaOrig="800">
          <v:shape id="_x0000_i1026" type="#_x0000_t75" style="width:147.75pt;height:39.75pt" o:ole="">
            <v:imagedata r:id="rId13" o:title=""/>
          </v:shape>
          <o:OLEObject Type="Embed" ProgID="Equation.3" ShapeID="_x0000_i1026" DrawAspect="Content" ObjectID="_1755355784" r:id="rId14"/>
        </w:object>
      </w:r>
    </w:p>
    <w:p w:rsidR="000A4565" w:rsidRDefault="008C6C09">
      <w:pPr>
        <w:ind w:firstLine="420"/>
        <w:rPr>
          <w:sz w:val="24"/>
          <w:szCs w:val="22"/>
        </w:rPr>
      </w:pPr>
      <w:r>
        <w:rPr>
          <w:rFonts w:hint="eastAsia"/>
          <w:sz w:val="24"/>
          <w:szCs w:val="22"/>
        </w:rPr>
        <w:t>其中，</w:t>
      </w:r>
      <w:r>
        <w:rPr>
          <w:rFonts w:hint="eastAsia"/>
          <w:sz w:val="24"/>
          <w:szCs w:val="22"/>
        </w:rPr>
        <w:t>RH</w:t>
      </w:r>
      <w:r>
        <w:rPr>
          <w:rFonts w:hint="eastAsia"/>
          <w:sz w:val="24"/>
          <w:szCs w:val="22"/>
          <w:vertAlign w:val="subscript"/>
        </w:rPr>
        <w:t xml:space="preserve"> stress</w:t>
      </w:r>
      <w:r>
        <w:rPr>
          <w:rFonts w:hint="eastAsia"/>
          <w:sz w:val="24"/>
          <w:szCs w:val="22"/>
        </w:rPr>
        <w:t>为加速试验相对湿度，</w:t>
      </w:r>
      <w:r>
        <w:rPr>
          <w:rFonts w:hint="eastAsia"/>
          <w:sz w:val="24"/>
          <w:szCs w:val="22"/>
        </w:rPr>
        <w:t>RH</w:t>
      </w:r>
      <w:r>
        <w:rPr>
          <w:rFonts w:hint="eastAsia"/>
          <w:sz w:val="24"/>
          <w:szCs w:val="22"/>
          <w:vertAlign w:val="subscript"/>
        </w:rPr>
        <w:t xml:space="preserve"> normal</w:t>
      </w:r>
      <w:r>
        <w:rPr>
          <w:rFonts w:hint="eastAsia"/>
          <w:sz w:val="24"/>
          <w:szCs w:val="22"/>
        </w:rPr>
        <w:t>为正常工作相对湿度，</w:t>
      </w:r>
      <w:r>
        <w:rPr>
          <w:rFonts w:hint="eastAsia"/>
          <w:sz w:val="24"/>
          <w:szCs w:val="22"/>
        </w:rPr>
        <w:t>n</w:t>
      </w:r>
      <w:r>
        <w:rPr>
          <w:rFonts w:hint="eastAsia"/>
          <w:sz w:val="24"/>
          <w:szCs w:val="22"/>
        </w:rPr>
        <w:t>为湿度的加速率常数，不同的失效类型对应不同的值，一般介于</w:t>
      </w:r>
      <w:r>
        <w:rPr>
          <w:rFonts w:hint="eastAsia"/>
          <w:sz w:val="24"/>
          <w:szCs w:val="22"/>
        </w:rPr>
        <w:t>2-3</w:t>
      </w:r>
      <w:r>
        <w:rPr>
          <w:rFonts w:hint="eastAsia"/>
          <w:sz w:val="24"/>
          <w:szCs w:val="22"/>
        </w:rPr>
        <w:t>之间。</w:t>
      </w:r>
    </w:p>
    <w:p w:rsidR="000A4565" w:rsidRDefault="008C6C09">
      <w:pPr>
        <w:rPr>
          <w:b/>
          <w:bCs/>
          <w:sz w:val="24"/>
        </w:rPr>
      </w:pPr>
      <w:bookmarkStart w:id="224" w:name="_Toc5345"/>
      <w:r>
        <w:rPr>
          <w:rFonts w:hint="eastAsia"/>
          <w:b/>
          <w:bCs/>
          <w:sz w:val="24"/>
        </w:rPr>
        <w:t>温度变化加速因子</w:t>
      </w:r>
      <w:bookmarkEnd w:id="224"/>
    </w:p>
    <w:p w:rsidR="000A4565" w:rsidRDefault="008C6C09">
      <w:pPr>
        <w:ind w:firstLine="420"/>
        <w:rPr>
          <w:sz w:val="24"/>
          <w:szCs w:val="22"/>
        </w:rPr>
      </w:pPr>
      <w:r>
        <w:rPr>
          <w:rFonts w:hint="eastAsia"/>
          <w:sz w:val="24"/>
          <w:szCs w:val="22"/>
        </w:rPr>
        <w:t>温度的加速因子由</w:t>
      </w:r>
      <w:r>
        <w:rPr>
          <w:rFonts w:hint="eastAsia"/>
          <w:sz w:val="24"/>
          <w:szCs w:val="22"/>
        </w:rPr>
        <w:t>Coffin-Mason</w:t>
      </w:r>
      <w:r>
        <w:rPr>
          <w:rFonts w:hint="eastAsia"/>
          <w:sz w:val="24"/>
          <w:szCs w:val="22"/>
        </w:rPr>
        <w:t>公式计算：</w:t>
      </w:r>
    </w:p>
    <w:p w:rsidR="000A4565" w:rsidRDefault="008C6C09">
      <w:pPr>
        <w:jc w:val="center"/>
      </w:pPr>
      <w:r>
        <w:rPr>
          <w:rFonts w:ascii="宋体" w:hAnsi="宋体" w:cs="宋体" w:hint="eastAsia"/>
          <w:position w:val="-30"/>
          <w:szCs w:val="21"/>
        </w:rPr>
        <w:object w:dxaOrig="1800" w:dyaOrig="680">
          <v:shape id="_x0000_i1027" type="#_x0000_t75" style="width:90pt;height:33.75pt" o:ole="">
            <v:imagedata r:id="rId15" o:title=""/>
          </v:shape>
          <o:OLEObject Type="Embed" ProgID="Equation.3" ShapeID="_x0000_i1027" DrawAspect="Content" ObjectID="_1755355785" r:id="rId16"/>
        </w:object>
      </w:r>
    </w:p>
    <w:p w:rsidR="000A4565" w:rsidRDefault="008C6C09">
      <w:pPr>
        <w:ind w:firstLine="420"/>
        <w:rPr>
          <w:sz w:val="24"/>
          <w:szCs w:val="22"/>
        </w:rPr>
      </w:pPr>
      <w:r>
        <w:rPr>
          <w:rFonts w:hint="eastAsia"/>
          <w:sz w:val="24"/>
          <w:szCs w:val="22"/>
        </w:rPr>
        <w:t>其中，△</w:t>
      </w:r>
      <w:r>
        <w:rPr>
          <w:rFonts w:hint="eastAsia"/>
          <w:sz w:val="24"/>
          <w:szCs w:val="22"/>
        </w:rPr>
        <w:t>T</w:t>
      </w:r>
      <w:r>
        <w:rPr>
          <w:rFonts w:hint="eastAsia"/>
          <w:sz w:val="24"/>
          <w:szCs w:val="22"/>
          <w:vertAlign w:val="subscript"/>
        </w:rPr>
        <w:t xml:space="preserve"> stress</w:t>
      </w:r>
      <w:r>
        <w:rPr>
          <w:rFonts w:hint="eastAsia"/>
          <w:sz w:val="24"/>
          <w:szCs w:val="22"/>
        </w:rPr>
        <w:t>为加速试验下的温度变化，△</w:t>
      </w:r>
      <w:r>
        <w:rPr>
          <w:rFonts w:hint="eastAsia"/>
          <w:sz w:val="24"/>
          <w:szCs w:val="22"/>
        </w:rPr>
        <w:t>T</w:t>
      </w:r>
      <w:r>
        <w:rPr>
          <w:rFonts w:hint="eastAsia"/>
          <w:sz w:val="24"/>
          <w:szCs w:val="22"/>
          <w:vertAlign w:val="subscript"/>
        </w:rPr>
        <w:t xml:space="preserve"> normal</w:t>
      </w:r>
      <w:r>
        <w:rPr>
          <w:rFonts w:hint="eastAsia"/>
          <w:sz w:val="24"/>
          <w:szCs w:val="22"/>
        </w:rPr>
        <w:t>为正常应力下的温度变化，</w:t>
      </w:r>
      <w:r>
        <w:rPr>
          <w:rFonts w:hint="eastAsia"/>
          <w:sz w:val="24"/>
          <w:szCs w:val="22"/>
        </w:rPr>
        <w:t>n</w:t>
      </w:r>
      <w:r>
        <w:rPr>
          <w:rFonts w:hint="eastAsia"/>
          <w:sz w:val="24"/>
          <w:szCs w:val="22"/>
        </w:rPr>
        <w:t>为温度变化的加速率常数，不同的失效类型对应不同的值，一般介于</w:t>
      </w:r>
      <w:r>
        <w:rPr>
          <w:rFonts w:hint="eastAsia"/>
          <w:sz w:val="24"/>
          <w:szCs w:val="22"/>
        </w:rPr>
        <w:t>4-8</w:t>
      </w:r>
      <w:r>
        <w:rPr>
          <w:rFonts w:hint="eastAsia"/>
          <w:sz w:val="24"/>
          <w:szCs w:val="22"/>
        </w:rPr>
        <w:t>之间。</w:t>
      </w:r>
    </w:p>
    <w:p w:rsidR="000A4565" w:rsidRDefault="008C6C09">
      <w:pPr>
        <w:pStyle w:val="2"/>
      </w:pPr>
      <w:bookmarkStart w:id="225" w:name="_Toc20102"/>
      <w:bookmarkStart w:id="226" w:name="_Toc17240"/>
      <w:bookmarkStart w:id="227" w:name="_Toc8744"/>
      <w:r>
        <w:rPr>
          <w:rFonts w:hint="eastAsia"/>
        </w:rPr>
        <w:t>验证</w:t>
      </w:r>
      <w:bookmarkEnd w:id="225"/>
      <w:bookmarkEnd w:id="226"/>
      <w:r>
        <w:rPr>
          <w:rFonts w:hint="eastAsia"/>
        </w:rPr>
        <w:t>方法</w:t>
      </w:r>
      <w:bookmarkEnd w:id="227"/>
    </w:p>
    <w:p w:rsidR="000A4565" w:rsidRDefault="008C6C09">
      <w:pPr>
        <w:ind w:firstLineChars="200" w:firstLine="480"/>
        <w:rPr>
          <w:sz w:val="24"/>
          <w:szCs w:val="20"/>
        </w:rPr>
      </w:pPr>
      <w:r>
        <w:rPr>
          <w:sz w:val="24"/>
          <w:szCs w:val="22"/>
        </w:rPr>
        <w:t>影响本</w:t>
      </w:r>
      <w:r>
        <w:rPr>
          <w:rFonts w:hint="eastAsia"/>
          <w:sz w:val="24"/>
          <w:szCs w:val="22"/>
        </w:rPr>
        <w:t>MS-002</w:t>
      </w:r>
      <w:r>
        <w:rPr>
          <w:rFonts w:hint="eastAsia"/>
          <w:sz w:val="24"/>
          <w:szCs w:val="22"/>
        </w:rPr>
        <w:t>外壳</w:t>
      </w:r>
      <w:r>
        <w:rPr>
          <w:sz w:val="24"/>
          <w:szCs w:val="22"/>
        </w:rPr>
        <w:t>使用寿命的环境因素主要为温度和湿度，本试验采用最弱链条的失效模型，通过提高试验温度和湿度来考核产品的使用寿命。在</w:t>
      </w:r>
      <w:r>
        <w:rPr>
          <w:sz w:val="24"/>
          <w:szCs w:val="22"/>
        </w:rPr>
        <w:t>75</w:t>
      </w:r>
      <w:ins w:id="228" w:author="chenxia" w:date="2023-09-04T13:57:00Z">
        <w:r w:rsidR="005962FB">
          <w:rPr>
            <w:rFonts w:ascii="宋体" w:hAnsi="宋体" w:cs="宋体" w:hint="eastAsia"/>
            <w:sz w:val="24"/>
            <w:szCs w:val="22"/>
          </w:rPr>
          <w:t>℃</w:t>
        </w:r>
      </w:ins>
      <w:del w:id="229" w:author="chenxia" w:date="2023-09-04T13:56:00Z">
        <w:r w:rsidDel="005962FB">
          <w:rPr>
            <w:sz w:val="24"/>
            <w:szCs w:val="22"/>
          </w:rPr>
          <w:delText>℃</w:delText>
        </w:r>
      </w:del>
      <w:r>
        <w:rPr>
          <w:sz w:val="24"/>
          <w:szCs w:val="22"/>
        </w:rPr>
        <w:t>、</w:t>
      </w:r>
      <w:r>
        <w:rPr>
          <w:sz w:val="24"/>
          <w:szCs w:val="22"/>
        </w:rPr>
        <w:t>8</w:t>
      </w:r>
      <w:r>
        <w:rPr>
          <w:rFonts w:hint="eastAsia"/>
          <w:sz w:val="24"/>
          <w:szCs w:val="22"/>
        </w:rPr>
        <w:t>0</w:t>
      </w:r>
      <w:r>
        <w:rPr>
          <w:sz w:val="24"/>
          <w:szCs w:val="22"/>
        </w:rPr>
        <w:t>%RH</w:t>
      </w:r>
      <w:r>
        <w:rPr>
          <w:sz w:val="24"/>
          <w:szCs w:val="22"/>
        </w:rPr>
        <w:t>下做加速寿命测试，故其加速因子应为温度加速因子和湿度加速因子的乘积，计算如下：</w:t>
      </w:r>
    </w:p>
    <w:p w:rsidR="000A4565" w:rsidRDefault="008C6C09">
      <w:pPr>
        <w:jc w:val="center"/>
        <w:rPr>
          <w:sz w:val="21"/>
          <w:szCs w:val="21"/>
        </w:rPr>
      </w:pPr>
      <w:r>
        <w:rPr>
          <w:rFonts w:hint="eastAsia"/>
          <w:position w:val="-34"/>
          <w:sz w:val="21"/>
          <w:szCs w:val="21"/>
        </w:rPr>
        <w:object w:dxaOrig="5740" w:dyaOrig="820">
          <v:shape id="_x0000_i1028" type="#_x0000_t75" alt="" style="width:287.25pt;height:41.25pt" o:ole="">
            <v:imagedata r:id="rId17" o:title=""/>
          </v:shape>
          <o:OLEObject Type="Embed" ProgID="Equation.3" ShapeID="_x0000_i1028" DrawAspect="Content" ObjectID="_1755355786" r:id="rId18"/>
        </w:object>
      </w:r>
    </w:p>
    <w:p w:rsidR="000A4565" w:rsidRDefault="008C6C09">
      <w:pPr>
        <w:ind w:firstLineChars="200" w:firstLine="480"/>
        <w:rPr>
          <w:sz w:val="24"/>
          <w:szCs w:val="22"/>
        </w:rPr>
      </w:pPr>
      <w:r>
        <w:rPr>
          <w:rFonts w:hint="eastAsia"/>
          <w:sz w:val="24"/>
          <w:szCs w:val="22"/>
        </w:rPr>
        <w:t>计划在</w:t>
      </w:r>
      <w:r>
        <w:rPr>
          <w:sz w:val="24"/>
          <w:szCs w:val="22"/>
        </w:rPr>
        <w:t>75</w:t>
      </w:r>
      <w:ins w:id="230" w:author="chenxia" w:date="2023-09-04T13:57:00Z">
        <w:r w:rsidR="005962FB">
          <w:rPr>
            <w:rFonts w:ascii="宋体" w:hAnsi="宋体" w:cs="宋体" w:hint="eastAsia"/>
            <w:sz w:val="24"/>
            <w:szCs w:val="22"/>
          </w:rPr>
          <w:t>℃</w:t>
        </w:r>
      </w:ins>
      <w:del w:id="231" w:author="chenxia" w:date="2023-09-04T13:57:00Z">
        <w:r w:rsidDel="005962FB">
          <w:rPr>
            <w:sz w:val="24"/>
            <w:szCs w:val="22"/>
          </w:rPr>
          <w:delText>℃</w:delText>
        </w:r>
      </w:del>
      <w:r>
        <w:rPr>
          <w:sz w:val="24"/>
          <w:szCs w:val="22"/>
        </w:rPr>
        <w:t>、</w:t>
      </w:r>
      <w:r>
        <w:rPr>
          <w:sz w:val="24"/>
          <w:szCs w:val="22"/>
        </w:rPr>
        <w:t>8</w:t>
      </w:r>
      <w:r>
        <w:rPr>
          <w:rFonts w:hint="eastAsia"/>
          <w:sz w:val="24"/>
          <w:szCs w:val="22"/>
        </w:rPr>
        <w:t>0</w:t>
      </w:r>
      <w:r>
        <w:rPr>
          <w:sz w:val="24"/>
          <w:szCs w:val="22"/>
        </w:rPr>
        <w:t>%RH</w:t>
      </w:r>
      <w:r>
        <w:rPr>
          <w:rFonts w:hint="eastAsia"/>
          <w:sz w:val="24"/>
          <w:szCs w:val="22"/>
        </w:rPr>
        <w:t>恒温恒湿环境</w:t>
      </w:r>
      <w:r>
        <w:rPr>
          <w:sz w:val="24"/>
          <w:szCs w:val="22"/>
        </w:rPr>
        <w:t>下做加速寿命测试，故其加速因子应为温度加速因子和湿度加速因子的乘积，计算如下：其中，</w:t>
      </w:r>
      <w:r>
        <w:rPr>
          <w:sz w:val="24"/>
          <w:szCs w:val="22"/>
        </w:rPr>
        <w:t>E</w:t>
      </w:r>
      <w:r>
        <w:rPr>
          <w:sz w:val="24"/>
          <w:szCs w:val="22"/>
          <w:vertAlign w:val="subscript"/>
        </w:rPr>
        <w:t>a</w:t>
      </w:r>
      <w:r>
        <w:rPr>
          <w:sz w:val="24"/>
          <w:szCs w:val="22"/>
        </w:rPr>
        <w:t>为激活能（</w:t>
      </w:r>
      <w:r>
        <w:rPr>
          <w:sz w:val="24"/>
          <w:szCs w:val="22"/>
        </w:rPr>
        <w:t>e</w:t>
      </w:r>
      <w:r>
        <w:rPr>
          <w:sz w:val="24"/>
          <w:szCs w:val="22"/>
          <w:vertAlign w:val="subscript"/>
        </w:rPr>
        <w:t>V</w:t>
      </w:r>
      <w:r>
        <w:rPr>
          <w:sz w:val="24"/>
          <w:szCs w:val="22"/>
        </w:rPr>
        <w:t>）一般情</w:t>
      </w:r>
      <w:r>
        <w:rPr>
          <w:rFonts w:hint="eastAsia"/>
          <w:sz w:val="24"/>
          <w:szCs w:val="22"/>
        </w:rPr>
        <w:t>况</w:t>
      </w:r>
      <w:r>
        <w:rPr>
          <w:sz w:val="24"/>
          <w:szCs w:val="22"/>
        </w:rPr>
        <w:t>k</w:t>
      </w:r>
      <w:r>
        <w:rPr>
          <w:sz w:val="24"/>
          <w:szCs w:val="22"/>
        </w:rPr>
        <w:t>为玻尔兹曼常数且</w:t>
      </w:r>
      <w:r>
        <w:rPr>
          <w:sz w:val="24"/>
          <w:szCs w:val="22"/>
        </w:rPr>
        <w:t>k=8.6×10</w:t>
      </w:r>
      <w:r>
        <w:rPr>
          <w:rFonts w:hint="eastAsia"/>
          <w:sz w:val="24"/>
          <w:szCs w:val="22"/>
        </w:rPr>
        <w:t>^</w:t>
      </w:r>
      <w:r>
        <w:rPr>
          <w:sz w:val="24"/>
          <w:szCs w:val="22"/>
        </w:rPr>
        <w:t>-5eV/K</w:t>
      </w:r>
      <w:r>
        <w:rPr>
          <w:sz w:val="24"/>
          <w:szCs w:val="22"/>
        </w:rPr>
        <w:t>，</w:t>
      </w:r>
      <w:r>
        <w:rPr>
          <w:sz w:val="24"/>
          <w:szCs w:val="22"/>
        </w:rPr>
        <w:t>T</w:t>
      </w:r>
      <w:r>
        <w:rPr>
          <w:sz w:val="24"/>
          <w:szCs w:val="22"/>
        </w:rPr>
        <w:t>为绝对温度（单位</w:t>
      </w:r>
      <w:r>
        <w:rPr>
          <w:rFonts w:hint="eastAsia"/>
          <w:sz w:val="24"/>
          <w:szCs w:val="22"/>
        </w:rPr>
        <w:t>K</w:t>
      </w:r>
      <w:r>
        <w:rPr>
          <w:sz w:val="24"/>
          <w:szCs w:val="22"/>
        </w:rPr>
        <w:t>）、</w:t>
      </w:r>
      <w:r>
        <w:rPr>
          <w:rFonts w:hint="eastAsia"/>
          <w:sz w:val="24"/>
          <w:szCs w:val="22"/>
        </w:rPr>
        <w:t>R</w:t>
      </w:r>
      <w:r>
        <w:rPr>
          <w:sz w:val="24"/>
          <w:szCs w:val="22"/>
        </w:rPr>
        <w:t>H</w:t>
      </w:r>
      <w:r>
        <w:rPr>
          <w:sz w:val="24"/>
          <w:szCs w:val="22"/>
        </w:rPr>
        <w:t>为相对湿度（单位</w:t>
      </w:r>
      <w:r>
        <w:rPr>
          <w:sz w:val="24"/>
          <w:szCs w:val="22"/>
        </w:rPr>
        <w:t>%</w:t>
      </w:r>
      <w:r>
        <w:rPr>
          <w:sz w:val="24"/>
          <w:szCs w:val="22"/>
        </w:rPr>
        <w:t>）</w:t>
      </w:r>
      <w:r>
        <w:rPr>
          <w:rFonts w:hint="eastAsia"/>
          <w:sz w:val="24"/>
          <w:szCs w:val="22"/>
        </w:rPr>
        <w:t>，</w:t>
      </w:r>
      <w:r>
        <w:rPr>
          <w:sz w:val="24"/>
          <w:szCs w:val="22"/>
        </w:rPr>
        <w:t>n</w:t>
      </w:r>
      <w:r>
        <w:rPr>
          <w:sz w:val="24"/>
          <w:szCs w:val="22"/>
        </w:rPr>
        <w:t>取为</w:t>
      </w:r>
      <w:r>
        <w:rPr>
          <w:sz w:val="24"/>
          <w:szCs w:val="22"/>
        </w:rPr>
        <w:t>2</w:t>
      </w:r>
      <w:r>
        <w:rPr>
          <w:sz w:val="24"/>
          <w:szCs w:val="22"/>
        </w:rPr>
        <w:t>。根据产品的特性，取</w:t>
      </w:r>
      <w:r>
        <w:rPr>
          <w:sz w:val="24"/>
          <w:szCs w:val="22"/>
        </w:rPr>
        <w:t>E</w:t>
      </w:r>
      <w:r>
        <w:rPr>
          <w:sz w:val="24"/>
          <w:szCs w:val="22"/>
          <w:vertAlign w:val="subscript"/>
        </w:rPr>
        <w:t>a</w:t>
      </w:r>
      <w:r>
        <w:rPr>
          <w:sz w:val="24"/>
          <w:szCs w:val="22"/>
        </w:rPr>
        <w:t>为</w:t>
      </w:r>
      <w:r>
        <w:rPr>
          <w:sz w:val="24"/>
          <w:szCs w:val="22"/>
        </w:rPr>
        <w:t>0.</w:t>
      </w:r>
      <w:r>
        <w:rPr>
          <w:rFonts w:hint="eastAsia"/>
          <w:sz w:val="24"/>
          <w:szCs w:val="22"/>
        </w:rPr>
        <w:t>7</w:t>
      </w:r>
      <w:r>
        <w:rPr>
          <w:sz w:val="24"/>
          <w:szCs w:val="22"/>
        </w:rPr>
        <w:t>e</w:t>
      </w:r>
      <w:r>
        <w:rPr>
          <w:sz w:val="24"/>
          <w:szCs w:val="22"/>
          <w:vertAlign w:val="subscript"/>
        </w:rPr>
        <w:t>V</w:t>
      </w:r>
      <w:r>
        <w:rPr>
          <w:sz w:val="24"/>
          <w:szCs w:val="22"/>
        </w:rPr>
        <w:t>，室温取为</w:t>
      </w:r>
      <w:r>
        <w:rPr>
          <w:sz w:val="24"/>
          <w:szCs w:val="22"/>
        </w:rPr>
        <w:t>25</w:t>
      </w:r>
      <w:ins w:id="232" w:author="chenxia" w:date="2023-09-04T13:57:00Z">
        <w:r w:rsidR="005962FB">
          <w:rPr>
            <w:rFonts w:ascii="宋体" w:hAnsi="宋体" w:cs="宋体" w:hint="eastAsia"/>
            <w:sz w:val="24"/>
            <w:szCs w:val="22"/>
          </w:rPr>
          <w:t>℃</w:t>
        </w:r>
      </w:ins>
      <w:del w:id="233" w:author="chenxia" w:date="2023-09-04T13:57:00Z">
        <w:r w:rsidDel="005962FB">
          <w:rPr>
            <w:sz w:val="24"/>
            <w:szCs w:val="22"/>
          </w:rPr>
          <w:delText>℃</w:delText>
        </w:r>
      </w:del>
      <w:r>
        <w:rPr>
          <w:sz w:val="24"/>
          <w:szCs w:val="22"/>
        </w:rPr>
        <w:t>、</w:t>
      </w:r>
      <w:r>
        <w:rPr>
          <w:sz w:val="24"/>
          <w:szCs w:val="22"/>
        </w:rPr>
        <w:t>75%RH</w:t>
      </w:r>
      <w:r>
        <w:rPr>
          <w:sz w:val="24"/>
          <w:szCs w:val="22"/>
        </w:rPr>
        <w:t>，把上述数据带入计算，求</w:t>
      </w:r>
      <w:r>
        <w:rPr>
          <w:sz w:val="24"/>
          <w:szCs w:val="22"/>
        </w:rPr>
        <w:t>AF=</w:t>
      </w:r>
      <w:r>
        <w:rPr>
          <w:rFonts w:hint="eastAsia"/>
          <w:sz w:val="24"/>
          <w:szCs w:val="22"/>
        </w:rPr>
        <w:t>55.23.</w:t>
      </w:r>
      <w:r>
        <w:rPr>
          <w:sz w:val="24"/>
          <w:szCs w:val="22"/>
        </w:rPr>
        <w:t>，即在</w:t>
      </w:r>
      <w:r>
        <w:rPr>
          <w:sz w:val="24"/>
          <w:szCs w:val="22"/>
        </w:rPr>
        <w:t>75</w:t>
      </w:r>
      <w:ins w:id="234" w:author="chenxia" w:date="2023-09-04T13:57:00Z">
        <w:r w:rsidR="005962FB">
          <w:rPr>
            <w:rFonts w:hint="eastAsia"/>
            <w:sz w:val="24"/>
            <w:szCs w:val="22"/>
          </w:rPr>
          <w:t>℃</w:t>
        </w:r>
      </w:ins>
      <w:del w:id="235" w:author="chenxia" w:date="2023-09-04T13:57:00Z">
        <w:r w:rsidDel="005962FB">
          <w:rPr>
            <w:sz w:val="24"/>
            <w:szCs w:val="22"/>
          </w:rPr>
          <w:delText>℃</w:delText>
        </w:r>
      </w:del>
      <w:r>
        <w:rPr>
          <w:sz w:val="24"/>
          <w:szCs w:val="22"/>
        </w:rPr>
        <w:t>、</w:t>
      </w:r>
      <w:r>
        <w:rPr>
          <w:sz w:val="24"/>
          <w:szCs w:val="22"/>
        </w:rPr>
        <w:t>8</w:t>
      </w:r>
      <w:r>
        <w:rPr>
          <w:rFonts w:hint="eastAsia"/>
          <w:sz w:val="24"/>
          <w:szCs w:val="22"/>
        </w:rPr>
        <w:t>0</w:t>
      </w:r>
      <w:r>
        <w:rPr>
          <w:sz w:val="24"/>
          <w:szCs w:val="22"/>
        </w:rPr>
        <w:t>%RH</w:t>
      </w:r>
      <w:r>
        <w:rPr>
          <w:sz w:val="24"/>
          <w:szCs w:val="22"/>
        </w:rPr>
        <w:t>下做</w:t>
      </w:r>
      <w:r>
        <w:rPr>
          <w:sz w:val="24"/>
          <w:szCs w:val="22"/>
        </w:rPr>
        <w:t>1</w:t>
      </w:r>
      <w:r>
        <w:rPr>
          <w:sz w:val="24"/>
          <w:szCs w:val="22"/>
        </w:rPr>
        <w:t>小时</w:t>
      </w:r>
      <w:r>
        <w:rPr>
          <w:sz w:val="24"/>
          <w:szCs w:val="22"/>
        </w:rPr>
        <w:lastRenderedPageBreak/>
        <w:t>试验相当于室温下寿命约</w:t>
      </w:r>
      <w:r>
        <w:rPr>
          <w:rFonts w:hint="eastAsia"/>
          <w:sz w:val="24"/>
          <w:szCs w:val="22"/>
        </w:rPr>
        <w:t>55.23</w:t>
      </w:r>
      <w:r>
        <w:rPr>
          <w:sz w:val="24"/>
          <w:szCs w:val="22"/>
        </w:rPr>
        <w:t>小时</w:t>
      </w:r>
      <w:r>
        <w:rPr>
          <w:rFonts w:hint="eastAsia"/>
          <w:sz w:val="24"/>
          <w:szCs w:val="22"/>
        </w:rPr>
        <w:t>。</w:t>
      </w:r>
    </w:p>
    <w:p w:rsidR="000A4565" w:rsidRDefault="008C6C09">
      <w:pPr>
        <w:ind w:firstLineChars="200" w:firstLine="480"/>
        <w:rPr>
          <w:sz w:val="24"/>
          <w:szCs w:val="22"/>
        </w:rPr>
      </w:pPr>
      <w:r>
        <w:rPr>
          <w:rFonts w:hint="eastAsia"/>
          <w:sz w:val="24"/>
          <w:szCs w:val="22"/>
        </w:rPr>
        <w:t>MS-002</w:t>
      </w:r>
      <w:r>
        <w:rPr>
          <w:rFonts w:hint="eastAsia"/>
          <w:sz w:val="24"/>
          <w:szCs w:val="22"/>
        </w:rPr>
        <w:t>的外壳设计有效期为</w:t>
      </w:r>
      <w:r>
        <w:rPr>
          <w:rFonts w:hint="eastAsia"/>
          <w:sz w:val="24"/>
          <w:szCs w:val="22"/>
        </w:rPr>
        <w:t>8</w:t>
      </w:r>
      <w:r>
        <w:rPr>
          <w:rFonts w:hint="eastAsia"/>
          <w:sz w:val="24"/>
          <w:szCs w:val="22"/>
        </w:rPr>
        <w:t>年，试验按</w:t>
      </w:r>
      <w:r>
        <w:rPr>
          <w:rFonts w:hint="eastAsia"/>
          <w:sz w:val="24"/>
          <w:szCs w:val="22"/>
        </w:rPr>
        <w:t>10</w:t>
      </w:r>
      <w:r>
        <w:rPr>
          <w:rFonts w:hint="eastAsia"/>
          <w:sz w:val="24"/>
          <w:szCs w:val="22"/>
        </w:rPr>
        <w:t>年进行，在</w:t>
      </w:r>
      <w:r>
        <w:rPr>
          <w:rFonts w:hint="eastAsia"/>
          <w:sz w:val="24"/>
          <w:szCs w:val="22"/>
        </w:rPr>
        <w:t>10</w:t>
      </w:r>
      <w:r>
        <w:rPr>
          <w:rFonts w:hint="eastAsia"/>
          <w:sz w:val="24"/>
          <w:szCs w:val="22"/>
        </w:rPr>
        <w:t>年有效期内</w:t>
      </w:r>
      <w:r>
        <w:rPr>
          <w:sz w:val="24"/>
          <w:szCs w:val="22"/>
        </w:rPr>
        <w:t>的工作时间</w:t>
      </w:r>
      <w:r>
        <w:rPr>
          <w:rFonts w:hint="eastAsia"/>
          <w:sz w:val="24"/>
          <w:szCs w:val="22"/>
        </w:rPr>
        <w:t>约</w:t>
      </w:r>
      <w:r>
        <w:rPr>
          <w:sz w:val="24"/>
          <w:szCs w:val="22"/>
        </w:rPr>
        <w:t>为</w:t>
      </w:r>
      <w:r>
        <w:rPr>
          <w:rFonts w:hint="eastAsia"/>
          <w:sz w:val="24"/>
          <w:szCs w:val="22"/>
        </w:rPr>
        <w:t>24*365*10</w:t>
      </w:r>
      <w:r>
        <w:rPr>
          <w:sz w:val="24"/>
          <w:szCs w:val="22"/>
        </w:rPr>
        <w:t>=</w:t>
      </w:r>
      <w:r>
        <w:rPr>
          <w:rFonts w:hint="eastAsia"/>
          <w:sz w:val="24"/>
          <w:szCs w:val="22"/>
        </w:rPr>
        <w:t>87600</w:t>
      </w:r>
      <w:r>
        <w:rPr>
          <w:rFonts w:hint="eastAsia"/>
          <w:sz w:val="24"/>
          <w:szCs w:val="22"/>
        </w:rPr>
        <w:t>小时</w:t>
      </w:r>
      <w:r>
        <w:rPr>
          <w:sz w:val="24"/>
          <w:szCs w:val="22"/>
        </w:rPr>
        <w:t>。</w:t>
      </w:r>
      <w:r>
        <w:rPr>
          <w:rFonts w:hint="eastAsia"/>
          <w:sz w:val="24"/>
          <w:szCs w:val="22"/>
        </w:rPr>
        <w:t>加速试验时间约为</w:t>
      </w:r>
      <w:r>
        <w:rPr>
          <w:rFonts w:hint="eastAsia"/>
          <w:sz w:val="24"/>
          <w:szCs w:val="22"/>
        </w:rPr>
        <w:t>87600/55.23/24</w:t>
      </w:r>
      <w:r>
        <w:rPr>
          <w:rFonts w:hint="eastAsia"/>
          <w:sz w:val="24"/>
          <w:szCs w:val="22"/>
        </w:rPr>
        <w:t>≈</w:t>
      </w:r>
      <w:r>
        <w:rPr>
          <w:rFonts w:hint="eastAsia"/>
          <w:sz w:val="24"/>
          <w:szCs w:val="22"/>
        </w:rPr>
        <w:t>66</w:t>
      </w:r>
      <w:r>
        <w:rPr>
          <w:rFonts w:hint="eastAsia"/>
          <w:sz w:val="24"/>
          <w:szCs w:val="22"/>
        </w:rPr>
        <w:t>天。</w:t>
      </w:r>
    </w:p>
    <w:p w:rsidR="000A4565" w:rsidRDefault="008C6C09">
      <w:pPr>
        <w:ind w:firstLineChars="200" w:firstLine="480"/>
        <w:rPr>
          <w:sz w:val="24"/>
          <w:szCs w:val="22"/>
        </w:rPr>
      </w:pPr>
      <w:r>
        <w:rPr>
          <w:rFonts w:hint="eastAsia"/>
          <w:sz w:val="24"/>
          <w:szCs w:val="22"/>
        </w:rPr>
        <w:t xml:space="preserve"> </w:t>
      </w:r>
      <w:r>
        <w:rPr>
          <w:rFonts w:hint="eastAsia"/>
          <w:sz w:val="24"/>
          <w:szCs w:val="22"/>
        </w:rPr>
        <w:t>由于</w:t>
      </w:r>
      <w:r>
        <w:rPr>
          <w:rFonts w:hint="eastAsia"/>
          <w:sz w:val="24"/>
          <w:szCs w:val="22"/>
        </w:rPr>
        <w:t>MS-002</w:t>
      </w:r>
      <w:r>
        <w:rPr>
          <w:rFonts w:hint="eastAsia"/>
          <w:sz w:val="24"/>
          <w:szCs w:val="22"/>
        </w:rPr>
        <w:t>的台车体积比较大，整个台车外壳放入高低温箱进行试验，可操作性不好，因此选取一块外壳进行试验。本次</w:t>
      </w:r>
      <w:r>
        <w:rPr>
          <w:sz w:val="24"/>
          <w:szCs w:val="22"/>
        </w:rPr>
        <w:t>试验</w:t>
      </w:r>
      <w:r>
        <w:rPr>
          <w:rFonts w:hint="eastAsia"/>
          <w:sz w:val="24"/>
          <w:szCs w:val="22"/>
        </w:rPr>
        <w:t>采用</w:t>
      </w:r>
      <w:r>
        <w:rPr>
          <w:sz w:val="24"/>
          <w:szCs w:val="22"/>
        </w:rPr>
        <w:t>MS-002</w:t>
      </w:r>
      <w:r>
        <w:rPr>
          <w:rFonts w:hint="eastAsia"/>
          <w:sz w:val="24"/>
          <w:szCs w:val="22"/>
        </w:rPr>
        <w:t>导航台车的检修盖作为试验样品，放入高低温试验箱</w:t>
      </w:r>
      <w:r>
        <w:rPr>
          <w:sz w:val="24"/>
          <w:szCs w:val="22"/>
        </w:rPr>
        <w:t>进行</w:t>
      </w:r>
      <w:r>
        <w:rPr>
          <w:rFonts w:hint="eastAsia"/>
          <w:sz w:val="24"/>
          <w:szCs w:val="22"/>
        </w:rPr>
        <w:t>恒温恒湿</w:t>
      </w:r>
      <w:r>
        <w:rPr>
          <w:sz w:val="24"/>
          <w:szCs w:val="22"/>
        </w:rPr>
        <w:t>寿命试验</w:t>
      </w:r>
      <w:r>
        <w:rPr>
          <w:rFonts w:hint="eastAsia"/>
          <w:sz w:val="24"/>
          <w:szCs w:val="22"/>
        </w:rPr>
        <w:t>，高低温试验结束后作</w:t>
      </w:r>
      <w:r w:rsidRPr="00171E45">
        <w:rPr>
          <w:rFonts w:hint="eastAsia"/>
          <w:bCs/>
          <w:sz w:val="24"/>
          <w:szCs w:val="22"/>
          <w:rPrChange w:id="236" w:author="chenxia" w:date="2023-09-04T18:03:00Z">
            <w:rPr>
              <w:rFonts w:hint="eastAsia"/>
              <w:b/>
              <w:bCs/>
              <w:sz w:val="24"/>
              <w:szCs w:val="22"/>
            </w:rPr>
          </w:rPrChange>
        </w:rPr>
        <w:t>外观检查、油漆耐擦拭</w:t>
      </w:r>
      <w:r w:rsidRPr="00171E45">
        <w:rPr>
          <w:rFonts w:hint="eastAsia"/>
          <w:sz w:val="24"/>
          <w:szCs w:val="22"/>
        </w:rPr>
        <w:t>和</w:t>
      </w:r>
      <w:r w:rsidRPr="00171E45">
        <w:rPr>
          <w:rFonts w:hint="eastAsia"/>
          <w:bCs/>
          <w:sz w:val="24"/>
          <w:szCs w:val="22"/>
          <w:rPrChange w:id="237" w:author="chenxia" w:date="2023-09-04T18:03:00Z">
            <w:rPr>
              <w:rFonts w:hint="eastAsia"/>
              <w:b/>
              <w:bCs/>
              <w:sz w:val="24"/>
              <w:szCs w:val="22"/>
            </w:rPr>
          </w:rPrChange>
        </w:rPr>
        <w:t>机械强度测试</w:t>
      </w:r>
      <w:r>
        <w:rPr>
          <w:rFonts w:hint="eastAsia"/>
          <w:sz w:val="24"/>
          <w:szCs w:val="22"/>
        </w:rPr>
        <w:t>。</w:t>
      </w:r>
    </w:p>
    <w:p w:rsidR="000A4565" w:rsidRDefault="008C6C09">
      <w:pPr>
        <w:ind w:firstLineChars="200" w:firstLine="562"/>
        <w:rPr>
          <w:b/>
          <w:bCs/>
        </w:rPr>
      </w:pPr>
      <w:bookmarkStart w:id="238" w:name="_Toc2539"/>
      <w:r>
        <w:rPr>
          <w:rFonts w:hint="eastAsia"/>
          <w:b/>
          <w:bCs/>
        </w:rPr>
        <w:t>外观</w:t>
      </w:r>
      <w:bookmarkEnd w:id="238"/>
      <w:r>
        <w:rPr>
          <w:rFonts w:hint="eastAsia"/>
          <w:b/>
          <w:bCs/>
        </w:rPr>
        <w:t>检查</w:t>
      </w:r>
    </w:p>
    <w:p w:rsidR="000A4565" w:rsidRDefault="008C6C09">
      <w:pPr>
        <w:ind w:firstLineChars="200" w:firstLine="480"/>
        <w:rPr>
          <w:sz w:val="24"/>
          <w:szCs w:val="22"/>
        </w:rPr>
      </w:pPr>
      <w:r>
        <w:rPr>
          <w:rFonts w:hint="eastAsia"/>
          <w:sz w:val="24"/>
          <w:szCs w:val="22"/>
        </w:rPr>
        <w:t>加速老化实验结束后，检查外观有无油漆剥落、有没有结构裂纹和变形等。</w:t>
      </w:r>
    </w:p>
    <w:p w:rsidR="000A4565" w:rsidRDefault="008C6C09">
      <w:pPr>
        <w:rPr>
          <w:b/>
          <w:bCs/>
        </w:rPr>
      </w:pPr>
      <w:r>
        <w:rPr>
          <w:rFonts w:hint="eastAsia"/>
        </w:rPr>
        <w:t xml:space="preserve">    </w:t>
      </w:r>
      <w:r>
        <w:rPr>
          <w:rFonts w:hint="eastAsia"/>
          <w:b/>
          <w:bCs/>
        </w:rPr>
        <w:t>油漆耐擦拭检查</w:t>
      </w:r>
      <w:bookmarkStart w:id="239" w:name="_GoBack"/>
      <w:bookmarkEnd w:id="239"/>
    </w:p>
    <w:p w:rsidR="000A4565" w:rsidRDefault="008C6C09">
      <w:pPr>
        <w:ind w:firstLineChars="200" w:firstLine="480"/>
        <w:rPr>
          <w:sz w:val="24"/>
          <w:szCs w:val="22"/>
        </w:rPr>
      </w:pPr>
      <w:r>
        <w:rPr>
          <w:rFonts w:hint="eastAsia"/>
          <w:sz w:val="24"/>
          <w:szCs w:val="22"/>
        </w:rPr>
        <w:t>加速老化实验结束后，在样件外表面任意均匀选择</w:t>
      </w:r>
      <w:r>
        <w:rPr>
          <w:rFonts w:hint="eastAsia"/>
          <w:sz w:val="24"/>
          <w:szCs w:val="22"/>
        </w:rPr>
        <w:t>5</w:t>
      </w:r>
      <w:r>
        <w:rPr>
          <w:rFonts w:hint="eastAsia"/>
          <w:sz w:val="24"/>
          <w:szCs w:val="22"/>
        </w:rPr>
        <w:t>处，作油漆耐擦拭试验。</w:t>
      </w:r>
    </w:p>
    <w:p w:rsidR="000A4565" w:rsidRDefault="008C6C09">
      <w:pPr>
        <w:ind w:firstLineChars="200" w:firstLine="480"/>
        <w:rPr>
          <w:sz w:val="24"/>
          <w:szCs w:val="22"/>
        </w:rPr>
      </w:pPr>
      <w:r>
        <w:rPr>
          <w:rFonts w:hint="eastAsia"/>
          <w:sz w:val="24"/>
          <w:szCs w:val="22"/>
        </w:rPr>
        <w:t>油漆耐擦拭试验，</w:t>
      </w:r>
      <w:r>
        <w:rPr>
          <w:sz w:val="24"/>
          <w:szCs w:val="22"/>
        </w:rPr>
        <w:t>用</w:t>
      </w:r>
      <w:del w:id="240" w:author="chenxia" w:date="2023-09-04T18:03:00Z">
        <w:r w:rsidDel="00171E45">
          <w:rPr>
            <w:rFonts w:hint="eastAsia"/>
            <w:sz w:val="24"/>
            <w:szCs w:val="22"/>
          </w:rPr>
          <w:delText>纯棉布</w:delText>
        </w:r>
      </w:del>
      <w:ins w:id="241" w:author="chenxia" w:date="2023-09-04T18:03:00Z">
        <w:r w:rsidR="00171E45">
          <w:rPr>
            <w:rFonts w:hint="eastAsia"/>
            <w:sz w:val="24"/>
            <w:szCs w:val="22"/>
          </w:rPr>
          <w:t>无纺布</w:t>
        </w:r>
      </w:ins>
      <w:r>
        <w:rPr>
          <w:sz w:val="24"/>
          <w:szCs w:val="22"/>
        </w:rPr>
        <w:t>蘸满无水酒精（浓度</w:t>
      </w:r>
      <w:r>
        <w:rPr>
          <w:sz w:val="24"/>
          <w:szCs w:val="22"/>
        </w:rPr>
        <w:t>≥98 %</w:t>
      </w:r>
      <w:r>
        <w:rPr>
          <w:sz w:val="24"/>
          <w:szCs w:val="22"/>
        </w:rPr>
        <w:t>）</w:t>
      </w:r>
      <w:r>
        <w:rPr>
          <w:sz w:val="24"/>
          <w:szCs w:val="22"/>
        </w:rPr>
        <w:t>,</w:t>
      </w:r>
      <w:r>
        <w:rPr>
          <w:sz w:val="24"/>
          <w:szCs w:val="22"/>
        </w:rPr>
        <w:t>包在专用的</w:t>
      </w:r>
      <w:r>
        <w:rPr>
          <w:sz w:val="24"/>
          <w:szCs w:val="22"/>
        </w:rPr>
        <w:t xml:space="preserve">500g </w:t>
      </w:r>
      <w:r>
        <w:rPr>
          <w:sz w:val="24"/>
          <w:szCs w:val="22"/>
        </w:rPr>
        <w:t>的砝码头上</w:t>
      </w:r>
      <w:r>
        <w:rPr>
          <w:sz w:val="24"/>
          <w:szCs w:val="22"/>
        </w:rPr>
        <w:t>,</w:t>
      </w:r>
      <w:r>
        <w:rPr>
          <w:sz w:val="24"/>
          <w:szCs w:val="22"/>
        </w:rPr>
        <w:t>以</w:t>
      </w:r>
      <w:r>
        <w:rPr>
          <w:sz w:val="24"/>
          <w:szCs w:val="22"/>
        </w:rPr>
        <w:t xml:space="preserve">20mm </w:t>
      </w:r>
      <w:r>
        <w:rPr>
          <w:sz w:val="24"/>
          <w:szCs w:val="22"/>
        </w:rPr>
        <w:t>左右的行程</w:t>
      </w:r>
      <w:r>
        <w:rPr>
          <w:sz w:val="24"/>
          <w:szCs w:val="22"/>
        </w:rPr>
        <w:t>,</w:t>
      </w:r>
      <w:r>
        <w:rPr>
          <w:sz w:val="24"/>
          <w:szCs w:val="22"/>
        </w:rPr>
        <w:t>在样本表面来回擦拭</w:t>
      </w:r>
      <w:r>
        <w:rPr>
          <w:sz w:val="24"/>
          <w:szCs w:val="22"/>
        </w:rPr>
        <w:t>30</w:t>
      </w:r>
      <w:r>
        <w:rPr>
          <w:sz w:val="24"/>
          <w:szCs w:val="22"/>
        </w:rPr>
        <w:t>个循环</w:t>
      </w:r>
      <w:r>
        <w:rPr>
          <w:rFonts w:hint="eastAsia"/>
          <w:sz w:val="24"/>
          <w:szCs w:val="22"/>
        </w:rPr>
        <w:t>。</w:t>
      </w:r>
    </w:p>
    <w:p w:rsidR="000A4565" w:rsidRDefault="008C6C09">
      <w:pPr>
        <w:ind w:firstLineChars="200" w:firstLine="562"/>
        <w:rPr>
          <w:b/>
          <w:bCs/>
        </w:rPr>
      </w:pPr>
      <w:bookmarkStart w:id="242" w:name="_Toc20081"/>
      <w:r>
        <w:rPr>
          <w:rFonts w:hint="eastAsia"/>
          <w:b/>
          <w:bCs/>
        </w:rPr>
        <w:t>机械强度</w:t>
      </w:r>
      <w:bookmarkEnd w:id="242"/>
      <w:r>
        <w:rPr>
          <w:rFonts w:hint="eastAsia"/>
          <w:b/>
          <w:bCs/>
        </w:rPr>
        <w:t>检测</w:t>
      </w:r>
    </w:p>
    <w:p w:rsidR="000A4565" w:rsidRDefault="008C6C09">
      <w:pPr>
        <w:ind w:firstLineChars="200" w:firstLine="480"/>
        <w:rPr>
          <w:sz w:val="24"/>
          <w:szCs w:val="22"/>
        </w:rPr>
      </w:pPr>
      <w:r>
        <w:rPr>
          <w:rFonts w:hint="eastAsia"/>
          <w:sz w:val="24"/>
          <w:szCs w:val="22"/>
        </w:rPr>
        <w:t>机械强度测试时，将试样以其正常的安装方式支撑。将一个直径约</w:t>
      </w:r>
      <w:r>
        <w:rPr>
          <w:rFonts w:hint="eastAsia"/>
          <w:sz w:val="24"/>
          <w:szCs w:val="22"/>
        </w:rPr>
        <w:t>50mm</w:t>
      </w:r>
      <w:r>
        <w:rPr>
          <w:rFonts w:hint="eastAsia"/>
          <w:sz w:val="24"/>
          <w:szCs w:val="22"/>
        </w:rPr>
        <w:t>、质量</w:t>
      </w:r>
      <w:r>
        <w:rPr>
          <w:rFonts w:hint="eastAsia"/>
          <w:sz w:val="24"/>
          <w:szCs w:val="22"/>
        </w:rPr>
        <w:t>500g</w:t>
      </w:r>
      <w:r>
        <w:rPr>
          <w:rFonts w:hint="eastAsia"/>
          <w:sz w:val="24"/>
          <w:szCs w:val="22"/>
        </w:rPr>
        <w:t>±</w:t>
      </w:r>
      <w:r>
        <w:rPr>
          <w:rFonts w:hint="eastAsia"/>
          <w:sz w:val="24"/>
          <w:szCs w:val="22"/>
        </w:rPr>
        <w:t>25g</w:t>
      </w:r>
      <w:r>
        <w:rPr>
          <w:rFonts w:hint="eastAsia"/>
          <w:sz w:val="24"/>
          <w:szCs w:val="22"/>
        </w:rPr>
        <w:t>的钢球，用线绳悬吊起来，并使其像钟摆一样做水平冲击</w:t>
      </w:r>
      <w:r>
        <w:rPr>
          <w:rFonts w:hint="eastAsia"/>
          <w:sz w:val="24"/>
          <w:szCs w:val="22"/>
        </w:rPr>
        <w:t>,</w:t>
      </w:r>
      <w:r>
        <w:rPr>
          <w:rFonts w:hint="eastAsia"/>
          <w:sz w:val="24"/>
          <w:szCs w:val="22"/>
        </w:rPr>
        <w:t>从垂直距离为</w:t>
      </w:r>
      <w:r>
        <w:rPr>
          <w:rFonts w:hint="eastAsia"/>
          <w:sz w:val="24"/>
          <w:szCs w:val="22"/>
        </w:rPr>
        <w:t xml:space="preserve">1.3m </w:t>
      </w:r>
      <w:r>
        <w:rPr>
          <w:rFonts w:hint="eastAsia"/>
          <w:sz w:val="24"/>
          <w:szCs w:val="22"/>
        </w:rPr>
        <w:t>处摆落下来至试样表面部分两次。</w:t>
      </w:r>
    </w:p>
    <w:p w:rsidR="000A4565" w:rsidRDefault="008C6C09">
      <w:pPr>
        <w:ind w:firstLineChars="200" w:firstLine="480"/>
        <w:rPr>
          <w:sz w:val="24"/>
          <w:szCs w:val="22"/>
        </w:rPr>
      </w:pPr>
      <w:r>
        <w:rPr>
          <w:rFonts w:hint="eastAsia"/>
          <w:sz w:val="24"/>
          <w:szCs w:val="22"/>
        </w:rPr>
        <w:t>以上检测，根据第三章的可接受准测进行判定，符合可接受准则，试验通过，否则不通过。</w:t>
      </w:r>
    </w:p>
    <w:p w:rsidR="000A4565" w:rsidRDefault="008C6C09">
      <w:pPr>
        <w:pStyle w:val="2"/>
      </w:pPr>
      <w:bookmarkStart w:id="243" w:name="_Toc15512"/>
      <w:r>
        <w:rPr>
          <w:rFonts w:hint="eastAsia"/>
        </w:rPr>
        <w:t>验证步骤</w:t>
      </w:r>
      <w:bookmarkEnd w:id="243"/>
    </w:p>
    <w:p w:rsidR="000A4565" w:rsidRDefault="008C6C09">
      <w:pPr>
        <w:rPr>
          <w:sz w:val="24"/>
        </w:rPr>
      </w:pPr>
      <w:r>
        <w:rPr>
          <w:rFonts w:hint="eastAsia"/>
          <w:sz w:val="24"/>
        </w:rPr>
        <w:t xml:space="preserve">    </w:t>
      </w:r>
      <w:r>
        <w:rPr>
          <w:rFonts w:hint="eastAsia"/>
          <w:sz w:val="24"/>
        </w:rPr>
        <w:t>详细验证试验的步骤如下：</w:t>
      </w:r>
    </w:p>
    <w:p w:rsidR="000A4565" w:rsidRDefault="008C6C09">
      <w:pPr>
        <w:numPr>
          <w:ilvl w:val="0"/>
          <w:numId w:val="4"/>
        </w:numPr>
        <w:rPr>
          <w:sz w:val="24"/>
        </w:rPr>
      </w:pPr>
      <w:r>
        <w:rPr>
          <w:rFonts w:hint="eastAsia"/>
          <w:sz w:val="24"/>
        </w:rPr>
        <w:t>测量样件的长宽高尺寸，记录在《</w:t>
      </w:r>
      <w:r>
        <w:rPr>
          <w:rFonts w:hint="eastAsia"/>
          <w:sz w:val="24"/>
        </w:rPr>
        <w:t>MS-002</w:t>
      </w:r>
      <w:r>
        <w:rPr>
          <w:rFonts w:hint="eastAsia"/>
          <w:sz w:val="24"/>
        </w:rPr>
        <w:t>外壳加速寿命测试记录表》；</w:t>
      </w:r>
    </w:p>
    <w:p w:rsidR="000A4565" w:rsidRDefault="008C6C09">
      <w:pPr>
        <w:numPr>
          <w:ilvl w:val="0"/>
          <w:numId w:val="4"/>
        </w:numPr>
        <w:rPr>
          <w:sz w:val="24"/>
        </w:rPr>
      </w:pPr>
      <w:r>
        <w:rPr>
          <w:rFonts w:hint="eastAsia"/>
          <w:sz w:val="24"/>
        </w:rPr>
        <w:t>将试验样件放入高低温箱；</w:t>
      </w:r>
    </w:p>
    <w:p w:rsidR="000A4565" w:rsidRDefault="008C6C09">
      <w:pPr>
        <w:numPr>
          <w:ilvl w:val="0"/>
          <w:numId w:val="4"/>
        </w:numPr>
        <w:rPr>
          <w:sz w:val="24"/>
        </w:rPr>
      </w:pPr>
      <w:r>
        <w:rPr>
          <w:rFonts w:hint="eastAsia"/>
          <w:sz w:val="24"/>
        </w:rPr>
        <w:lastRenderedPageBreak/>
        <w:t>开启高低温箱进行试验；</w:t>
      </w:r>
    </w:p>
    <w:p w:rsidR="000A4565" w:rsidRDefault="008C6C09">
      <w:pPr>
        <w:numPr>
          <w:ilvl w:val="0"/>
          <w:numId w:val="4"/>
        </w:numPr>
        <w:rPr>
          <w:sz w:val="24"/>
        </w:rPr>
      </w:pPr>
      <w:r>
        <w:rPr>
          <w:rFonts w:hint="eastAsia"/>
          <w:sz w:val="24"/>
        </w:rPr>
        <w:t>高低温箱</w:t>
      </w:r>
      <w:r>
        <w:rPr>
          <w:sz w:val="24"/>
        </w:rPr>
        <w:t>24</w:t>
      </w:r>
      <w:r>
        <w:rPr>
          <w:sz w:val="24"/>
        </w:rPr>
        <w:t>小时</w:t>
      </w:r>
      <w:r>
        <w:rPr>
          <w:rFonts w:hint="eastAsia"/>
          <w:sz w:val="24"/>
        </w:rPr>
        <w:t>不间断</w:t>
      </w:r>
      <w:r>
        <w:rPr>
          <w:sz w:val="24"/>
        </w:rPr>
        <w:t>试验，</w:t>
      </w:r>
      <w:r>
        <w:rPr>
          <w:rFonts w:hint="eastAsia"/>
          <w:sz w:val="24"/>
        </w:rPr>
        <w:t>每隔</w:t>
      </w:r>
      <w:r>
        <w:rPr>
          <w:rFonts w:hint="eastAsia"/>
          <w:sz w:val="24"/>
        </w:rPr>
        <w:t>7</w:t>
      </w:r>
      <w:r>
        <w:rPr>
          <w:rFonts w:hint="eastAsia"/>
          <w:sz w:val="24"/>
        </w:rPr>
        <w:t>天进行一次外观检查，如果出现油漆剥落、结构裂纹，则试验结束，外壳有效期不合格；如果外观完好，则继续试验；</w:t>
      </w:r>
    </w:p>
    <w:p w:rsidR="000A4565" w:rsidRDefault="008C6C09">
      <w:pPr>
        <w:numPr>
          <w:ilvl w:val="0"/>
          <w:numId w:val="4"/>
        </w:numPr>
        <w:rPr>
          <w:sz w:val="24"/>
        </w:rPr>
      </w:pPr>
      <w:r>
        <w:rPr>
          <w:sz w:val="24"/>
        </w:rPr>
        <w:t>连续</w:t>
      </w:r>
      <w:r>
        <w:rPr>
          <w:rFonts w:hint="eastAsia"/>
          <w:sz w:val="24"/>
        </w:rPr>
        <w:t>试验，外观完好，未出现油漆剥落和裂纹等问题，持续</w:t>
      </w:r>
      <w:r>
        <w:rPr>
          <w:rFonts w:hint="eastAsia"/>
          <w:sz w:val="24"/>
        </w:rPr>
        <w:t>66</w:t>
      </w:r>
      <w:r>
        <w:rPr>
          <w:sz w:val="24"/>
        </w:rPr>
        <w:t>天后，</w:t>
      </w:r>
      <w:r>
        <w:rPr>
          <w:rFonts w:hint="eastAsia"/>
          <w:sz w:val="24"/>
        </w:rPr>
        <w:t>高低温试验</w:t>
      </w:r>
      <w:r>
        <w:rPr>
          <w:sz w:val="24"/>
        </w:rPr>
        <w:t>结束</w:t>
      </w:r>
      <w:r>
        <w:rPr>
          <w:rFonts w:hint="eastAsia"/>
          <w:sz w:val="24"/>
        </w:rPr>
        <w:t>；</w:t>
      </w:r>
    </w:p>
    <w:p w:rsidR="000A4565" w:rsidRDefault="008C6C09">
      <w:pPr>
        <w:numPr>
          <w:ilvl w:val="0"/>
          <w:numId w:val="4"/>
        </w:numPr>
        <w:rPr>
          <w:sz w:val="24"/>
        </w:rPr>
      </w:pPr>
      <w:r>
        <w:rPr>
          <w:rFonts w:hint="eastAsia"/>
          <w:sz w:val="24"/>
        </w:rPr>
        <w:t>从高低温箱取出样件，作外观检查、油漆耐擦拭和机械强度检测，测试结果记录在附表：《</w:t>
      </w:r>
      <w:r>
        <w:rPr>
          <w:rFonts w:hint="eastAsia"/>
          <w:sz w:val="24"/>
        </w:rPr>
        <w:t>MS-002</w:t>
      </w:r>
      <w:r>
        <w:rPr>
          <w:rFonts w:hint="eastAsia"/>
          <w:sz w:val="24"/>
        </w:rPr>
        <w:t>外壳加速寿命测试记录表》</w:t>
      </w:r>
    </w:p>
    <w:p w:rsidR="000A4565" w:rsidRDefault="000A4565">
      <w:pPr>
        <w:pStyle w:val="a0"/>
        <w:ind w:left="1960" w:right="1960"/>
      </w:pPr>
    </w:p>
    <w:p w:rsidR="000A4565" w:rsidRDefault="008C6C09">
      <w:pPr>
        <w:pStyle w:val="1"/>
      </w:pPr>
      <w:bookmarkStart w:id="244" w:name="_Toc5798"/>
      <w:bookmarkStart w:id="245" w:name="_Toc16593"/>
      <w:bookmarkStart w:id="246" w:name="_Toc17913"/>
      <w:bookmarkStart w:id="247" w:name="_Toc25403"/>
      <w:bookmarkStart w:id="248" w:name="_Toc28324"/>
      <w:bookmarkStart w:id="249" w:name="_Toc31962"/>
      <w:bookmarkStart w:id="250" w:name="_Toc25451"/>
      <w:bookmarkStart w:id="251" w:name="_Toc5520"/>
      <w:bookmarkStart w:id="252" w:name="_Toc16250"/>
      <w:bookmarkStart w:id="253" w:name="_Toc25867"/>
      <w:r>
        <w:rPr>
          <w:rFonts w:hint="eastAsia"/>
        </w:rPr>
        <w:t>验证结果与结论</w:t>
      </w:r>
      <w:bookmarkEnd w:id="244"/>
      <w:bookmarkEnd w:id="245"/>
      <w:bookmarkEnd w:id="246"/>
      <w:bookmarkEnd w:id="247"/>
      <w:bookmarkEnd w:id="248"/>
      <w:bookmarkEnd w:id="249"/>
      <w:bookmarkEnd w:id="250"/>
      <w:bookmarkEnd w:id="251"/>
      <w:bookmarkEnd w:id="252"/>
      <w:bookmarkEnd w:id="253"/>
    </w:p>
    <w:p w:rsidR="000A4565" w:rsidRDefault="008C6C09">
      <w:pPr>
        <w:ind w:firstLineChars="200" w:firstLine="480"/>
        <w:rPr>
          <w:sz w:val="24"/>
          <w:szCs w:val="22"/>
        </w:rPr>
      </w:pPr>
      <w:r>
        <w:rPr>
          <w:rFonts w:hint="eastAsia"/>
          <w:sz w:val="24"/>
          <w:szCs w:val="22"/>
        </w:rPr>
        <w:t>验证小组组员根据本方案的方法及步骤进行验证，记录结果并对结果进行相关分析。依据本方案的标准要求得出最终的验证结论，并编写验证报告。验证相关文档需经过审核、批准后归档。</w:t>
      </w:r>
    </w:p>
    <w:p w:rsidR="000A4565" w:rsidRDefault="008C6C09">
      <w:pPr>
        <w:pStyle w:val="1"/>
      </w:pPr>
      <w:bookmarkStart w:id="254" w:name="_Toc17502"/>
      <w:bookmarkStart w:id="255" w:name="_Toc30334"/>
      <w:bookmarkStart w:id="256" w:name="_Toc9099"/>
      <w:bookmarkStart w:id="257" w:name="_Toc17710"/>
      <w:bookmarkStart w:id="258" w:name="_Toc18352"/>
      <w:bookmarkStart w:id="259" w:name="_Toc639"/>
      <w:bookmarkStart w:id="260" w:name="_Toc15449"/>
      <w:bookmarkStart w:id="261" w:name="_Toc539"/>
      <w:bookmarkStart w:id="262" w:name="_Toc15244"/>
      <w:r>
        <w:rPr>
          <w:rFonts w:hint="eastAsia"/>
        </w:rPr>
        <w:t>附件</w:t>
      </w:r>
      <w:bookmarkEnd w:id="254"/>
      <w:bookmarkEnd w:id="255"/>
      <w:bookmarkEnd w:id="256"/>
      <w:bookmarkEnd w:id="257"/>
      <w:bookmarkEnd w:id="258"/>
      <w:bookmarkEnd w:id="259"/>
      <w:bookmarkEnd w:id="260"/>
      <w:bookmarkEnd w:id="261"/>
      <w:bookmarkEnd w:id="262"/>
    </w:p>
    <w:p w:rsidR="000A4565" w:rsidRDefault="008C6C09">
      <w:pPr>
        <w:rPr>
          <w:b/>
          <w:bCs/>
        </w:rPr>
      </w:pPr>
      <w:r>
        <w:rPr>
          <w:rFonts w:hint="eastAsia"/>
          <w:b/>
          <w:bCs/>
        </w:rPr>
        <w:t>附表</w:t>
      </w:r>
    </w:p>
    <w:tbl>
      <w:tblPr>
        <w:tblStyle w:val="a8"/>
        <w:tblW w:w="8514" w:type="dxa"/>
        <w:tblLayout w:type="fixed"/>
        <w:tblLook w:val="04A0" w:firstRow="1" w:lastRow="0" w:firstColumn="1" w:lastColumn="0" w:noHBand="0" w:noVBand="1"/>
      </w:tblPr>
      <w:tblGrid>
        <w:gridCol w:w="1276"/>
        <w:gridCol w:w="1808"/>
        <w:gridCol w:w="55"/>
        <w:gridCol w:w="1020"/>
        <w:gridCol w:w="137"/>
        <w:gridCol w:w="1250"/>
        <w:gridCol w:w="1068"/>
        <w:gridCol w:w="1900"/>
      </w:tblGrid>
      <w:tr w:rsidR="000A4565">
        <w:trPr>
          <w:trHeight w:hRule="exact" w:val="567"/>
        </w:trPr>
        <w:tc>
          <w:tcPr>
            <w:tcW w:w="8514" w:type="dxa"/>
            <w:gridSpan w:val="8"/>
          </w:tcPr>
          <w:p w:rsidR="000A4565" w:rsidRDefault="008C6C09">
            <w:pPr>
              <w:spacing w:line="288" w:lineRule="auto"/>
              <w:jc w:val="center"/>
              <w:rPr>
                <w:sz w:val="21"/>
                <w:szCs w:val="21"/>
              </w:rPr>
            </w:pPr>
            <w:r>
              <w:rPr>
                <w:rFonts w:hint="eastAsia"/>
                <w:b/>
                <w:bCs/>
                <w:szCs w:val="28"/>
              </w:rPr>
              <w:t>MS-002</w:t>
            </w:r>
            <w:r>
              <w:rPr>
                <w:rFonts w:hint="eastAsia"/>
                <w:b/>
                <w:bCs/>
                <w:szCs w:val="28"/>
              </w:rPr>
              <w:t>外壳加速寿命测试记录表</w:t>
            </w:r>
          </w:p>
        </w:tc>
      </w:tr>
      <w:tr w:rsidR="000A4565">
        <w:trPr>
          <w:trHeight w:hRule="exact" w:val="567"/>
        </w:trPr>
        <w:tc>
          <w:tcPr>
            <w:tcW w:w="4159" w:type="dxa"/>
            <w:gridSpan w:val="4"/>
          </w:tcPr>
          <w:p w:rsidR="000A4565" w:rsidRDefault="008C6C09">
            <w:pPr>
              <w:spacing w:line="288" w:lineRule="auto"/>
              <w:jc w:val="left"/>
              <w:rPr>
                <w:sz w:val="21"/>
                <w:szCs w:val="21"/>
              </w:rPr>
            </w:pPr>
            <w:r>
              <w:rPr>
                <w:rFonts w:hint="eastAsia"/>
                <w:sz w:val="21"/>
                <w:szCs w:val="21"/>
              </w:rPr>
              <w:t>高低温开始</w:t>
            </w:r>
            <w:r>
              <w:rPr>
                <w:rFonts w:cs="Arial" w:hint="eastAsia"/>
                <w:sz w:val="21"/>
                <w:szCs w:val="21"/>
              </w:rPr>
              <w:t>试验</w:t>
            </w:r>
            <w:r>
              <w:rPr>
                <w:rFonts w:hint="eastAsia"/>
                <w:sz w:val="21"/>
                <w:szCs w:val="21"/>
              </w:rPr>
              <w:t>日期：</w:t>
            </w:r>
          </w:p>
        </w:tc>
        <w:tc>
          <w:tcPr>
            <w:tcW w:w="4355" w:type="dxa"/>
            <w:gridSpan w:val="4"/>
          </w:tcPr>
          <w:p w:rsidR="000A4565" w:rsidRDefault="008C6C09">
            <w:pPr>
              <w:spacing w:line="288" w:lineRule="auto"/>
              <w:jc w:val="left"/>
              <w:rPr>
                <w:sz w:val="21"/>
                <w:szCs w:val="21"/>
              </w:rPr>
            </w:pPr>
            <w:r>
              <w:rPr>
                <w:rFonts w:hint="eastAsia"/>
                <w:sz w:val="21"/>
                <w:szCs w:val="21"/>
              </w:rPr>
              <w:t>高低温结束</w:t>
            </w:r>
            <w:r>
              <w:rPr>
                <w:rFonts w:cs="Arial" w:hint="eastAsia"/>
                <w:sz w:val="21"/>
                <w:szCs w:val="21"/>
              </w:rPr>
              <w:t>试验</w:t>
            </w:r>
            <w:r>
              <w:rPr>
                <w:rFonts w:hint="eastAsia"/>
                <w:sz w:val="21"/>
                <w:szCs w:val="21"/>
              </w:rPr>
              <w:t>日期：</w:t>
            </w:r>
          </w:p>
        </w:tc>
      </w:tr>
      <w:tr w:rsidR="000A4565">
        <w:trPr>
          <w:trHeight w:hRule="exact" w:val="567"/>
        </w:trPr>
        <w:tc>
          <w:tcPr>
            <w:tcW w:w="4159" w:type="dxa"/>
            <w:gridSpan w:val="4"/>
          </w:tcPr>
          <w:p w:rsidR="000A4565" w:rsidRDefault="008C6C09">
            <w:pPr>
              <w:spacing w:line="288" w:lineRule="auto"/>
              <w:jc w:val="left"/>
              <w:rPr>
                <w:rFonts w:cs="Arial"/>
                <w:sz w:val="21"/>
                <w:szCs w:val="21"/>
              </w:rPr>
            </w:pPr>
            <w:r>
              <w:rPr>
                <w:rFonts w:cs="Arial" w:hint="eastAsia"/>
                <w:sz w:val="21"/>
                <w:szCs w:val="21"/>
              </w:rPr>
              <w:t>油漆及机械强度检测日期：</w:t>
            </w:r>
          </w:p>
        </w:tc>
        <w:tc>
          <w:tcPr>
            <w:tcW w:w="4355" w:type="dxa"/>
            <w:gridSpan w:val="4"/>
          </w:tcPr>
          <w:p w:rsidR="000A4565" w:rsidRDefault="008C6C09">
            <w:pPr>
              <w:spacing w:line="288" w:lineRule="auto"/>
              <w:jc w:val="left"/>
              <w:rPr>
                <w:rFonts w:cs="Arial"/>
                <w:sz w:val="21"/>
                <w:szCs w:val="21"/>
              </w:rPr>
            </w:pPr>
            <w:r>
              <w:rPr>
                <w:rFonts w:cs="Arial" w:hint="eastAsia"/>
                <w:sz w:val="21"/>
                <w:szCs w:val="21"/>
              </w:rPr>
              <w:t>试验地点：</w:t>
            </w:r>
          </w:p>
        </w:tc>
      </w:tr>
      <w:tr w:rsidR="000A4565">
        <w:trPr>
          <w:trHeight w:hRule="exact" w:val="567"/>
        </w:trPr>
        <w:tc>
          <w:tcPr>
            <w:tcW w:w="4159" w:type="dxa"/>
            <w:gridSpan w:val="4"/>
          </w:tcPr>
          <w:p w:rsidR="000A4565" w:rsidRDefault="008C6C09">
            <w:pPr>
              <w:spacing w:line="288" w:lineRule="auto"/>
              <w:jc w:val="left"/>
              <w:rPr>
                <w:rFonts w:cs="Arial"/>
                <w:sz w:val="21"/>
                <w:szCs w:val="21"/>
              </w:rPr>
            </w:pPr>
            <w:r>
              <w:rPr>
                <w:rFonts w:cs="Arial" w:hint="eastAsia"/>
                <w:sz w:val="21"/>
                <w:szCs w:val="21"/>
              </w:rPr>
              <w:t>高低温试验温度：</w:t>
            </w:r>
            <w:r>
              <w:rPr>
                <w:rFonts w:cs="Arial" w:hint="eastAsia"/>
                <w:sz w:val="21"/>
                <w:szCs w:val="21"/>
              </w:rPr>
              <w:t xml:space="preserve">       </w:t>
            </w:r>
          </w:p>
        </w:tc>
        <w:tc>
          <w:tcPr>
            <w:tcW w:w="4355" w:type="dxa"/>
            <w:gridSpan w:val="4"/>
          </w:tcPr>
          <w:p w:rsidR="000A4565" w:rsidRDefault="008C6C09">
            <w:pPr>
              <w:spacing w:line="288" w:lineRule="auto"/>
              <w:jc w:val="left"/>
              <w:rPr>
                <w:rFonts w:cs="Arial"/>
                <w:sz w:val="21"/>
                <w:szCs w:val="21"/>
              </w:rPr>
            </w:pPr>
            <w:r>
              <w:rPr>
                <w:rFonts w:cs="Arial" w:hint="eastAsia"/>
                <w:sz w:val="21"/>
                <w:szCs w:val="21"/>
              </w:rPr>
              <w:t>高低温试验湿度：</w:t>
            </w:r>
          </w:p>
        </w:tc>
      </w:tr>
      <w:tr w:rsidR="000A4565">
        <w:trPr>
          <w:trHeight w:hRule="exact" w:val="567"/>
        </w:trPr>
        <w:tc>
          <w:tcPr>
            <w:tcW w:w="8514" w:type="dxa"/>
            <w:gridSpan w:val="8"/>
          </w:tcPr>
          <w:p w:rsidR="000A4565" w:rsidRDefault="008C6C09">
            <w:pPr>
              <w:numPr>
                <w:ilvl w:val="0"/>
                <w:numId w:val="5"/>
              </w:numPr>
              <w:spacing w:line="288" w:lineRule="auto"/>
              <w:jc w:val="left"/>
              <w:rPr>
                <w:rFonts w:cs="Arial"/>
                <w:sz w:val="21"/>
                <w:szCs w:val="21"/>
              </w:rPr>
            </w:pPr>
            <w:r>
              <w:rPr>
                <w:rFonts w:cs="Arial" w:hint="eastAsia"/>
                <w:b/>
                <w:bCs/>
                <w:sz w:val="24"/>
              </w:rPr>
              <w:t>尺寸检查</w:t>
            </w:r>
          </w:p>
        </w:tc>
      </w:tr>
      <w:tr w:rsidR="000A4565">
        <w:trPr>
          <w:trHeight w:hRule="exact" w:val="567"/>
        </w:trPr>
        <w:tc>
          <w:tcPr>
            <w:tcW w:w="1276" w:type="dxa"/>
          </w:tcPr>
          <w:p w:rsidR="000A4565" w:rsidRDefault="008C6C09">
            <w:pPr>
              <w:spacing w:line="288" w:lineRule="auto"/>
              <w:jc w:val="center"/>
              <w:rPr>
                <w:rFonts w:cs="Arial"/>
                <w:sz w:val="21"/>
                <w:szCs w:val="21"/>
              </w:rPr>
            </w:pPr>
            <w:r>
              <w:rPr>
                <w:rFonts w:cs="Arial" w:hint="eastAsia"/>
                <w:sz w:val="21"/>
                <w:szCs w:val="21"/>
              </w:rPr>
              <w:t>试验前</w:t>
            </w:r>
          </w:p>
        </w:tc>
        <w:tc>
          <w:tcPr>
            <w:tcW w:w="1863" w:type="dxa"/>
            <w:gridSpan w:val="2"/>
          </w:tcPr>
          <w:p w:rsidR="000A4565" w:rsidRDefault="008C6C09">
            <w:pPr>
              <w:spacing w:line="288" w:lineRule="auto"/>
              <w:jc w:val="left"/>
              <w:rPr>
                <w:rFonts w:cs="Arial"/>
                <w:sz w:val="21"/>
                <w:szCs w:val="21"/>
              </w:rPr>
            </w:pPr>
            <w:r>
              <w:rPr>
                <w:rFonts w:cs="Arial" w:hint="eastAsia"/>
                <w:sz w:val="21"/>
                <w:szCs w:val="21"/>
              </w:rPr>
              <w:t>长</w:t>
            </w:r>
            <w:r>
              <w:rPr>
                <w:rFonts w:cs="Arial" w:hint="eastAsia"/>
                <w:sz w:val="21"/>
                <w:szCs w:val="21"/>
              </w:rPr>
              <w:t>x</w:t>
            </w:r>
            <w:r>
              <w:rPr>
                <w:rFonts w:cs="Arial" w:hint="eastAsia"/>
                <w:sz w:val="21"/>
                <w:szCs w:val="21"/>
              </w:rPr>
              <w:t>宽</w:t>
            </w:r>
            <w:r>
              <w:rPr>
                <w:rFonts w:cs="Arial" w:hint="eastAsia"/>
                <w:sz w:val="21"/>
                <w:szCs w:val="21"/>
              </w:rPr>
              <w:t>x</w:t>
            </w:r>
            <w:r>
              <w:rPr>
                <w:rFonts w:cs="Arial" w:hint="eastAsia"/>
                <w:sz w:val="21"/>
                <w:szCs w:val="21"/>
              </w:rPr>
              <w:t>高，</w:t>
            </w:r>
            <w:r>
              <w:rPr>
                <w:rFonts w:cs="Arial" w:hint="eastAsia"/>
                <w:sz w:val="21"/>
                <w:szCs w:val="21"/>
              </w:rPr>
              <w:t>mm</w:t>
            </w:r>
          </w:p>
        </w:tc>
        <w:tc>
          <w:tcPr>
            <w:tcW w:w="5375" w:type="dxa"/>
            <w:gridSpan w:val="5"/>
          </w:tcPr>
          <w:p w:rsidR="000A4565" w:rsidRDefault="000A4565">
            <w:pPr>
              <w:spacing w:line="288" w:lineRule="auto"/>
              <w:jc w:val="left"/>
              <w:rPr>
                <w:rFonts w:cs="Arial"/>
                <w:sz w:val="21"/>
                <w:szCs w:val="21"/>
              </w:rPr>
            </w:pPr>
          </w:p>
        </w:tc>
      </w:tr>
      <w:tr w:rsidR="000A4565">
        <w:trPr>
          <w:trHeight w:hRule="exact" w:val="567"/>
        </w:trPr>
        <w:tc>
          <w:tcPr>
            <w:tcW w:w="1276" w:type="dxa"/>
          </w:tcPr>
          <w:p w:rsidR="000A4565" w:rsidRDefault="008C6C09">
            <w:pPr>
              <w:spacing w:line="288" w:lineRule="auto"/>
              <w:jc w:val="center"/>
              <w:rPr>
                <w:rFonts w:cs="Arial"/>
                <w:b/>
                <w:bCs/>
                <w:sz w:val="24"/>
              </w:rPr>
            </w:pPr>
            <w:r>
              <w:rPr>
                <w:rFonts w:cs="Arial" w:hint="eastAsia"/>
                <w:sz w:val="21"/>
                <w:szCs w:val="21"/>
              </w:rPr>
              <w:t>试验后</w:t>
            </w:r>
          </w:p>
        </w:tc>
        <w:tc>
          <w:tcPr>
            <w:tcW w:w="1863" w:type="dxa"/>
            <w:gridSpan w:val="2"/>
          </w:tcPr>
          <w:p w:rsidR="000A4565" w:rsidRDefault="008C6C09">
            <w:pPr>
              <w:spacing w:line="288" w:lineRule="auto"/>
              <w:jc w:val="left"/>
              <w:rPr>
                <w:rFonts w:cs="Arial"/>
                <w:b/>
                <w:bCs/>
                <w:sz w:val="24"/>
              </w:rPr>
            </w:pPr>
            <w:r>
              <w:rPr>
                <w:rFonts w:cs="Arial" w:hint="eastAsia"/>
                <w:sz w:val="21"/>
                <w:szCs w:val="21"/>
              </w:rPr>
              <w:t>长</w:t>
            </w:r>
            <w:r>
              <w:rPr>
                <w:rFonts w:cs="Arial" w:hint="eastAsia"/>
                <w:sz w:val="21"/>
                <w:szCs w:val="21"/>
              </w:rPr>
              <w:t>x</w:t>
            </w:r>
            <w:r>
              <w:rPr>
                <w:rFonts w:cs="Arial" w:hint="eastAsia"/>
                <w:sz w:val="21"/>
                <w:szCs w:val="21"/>
              </w:rPr>
              <w:t>宽</w:t>
            </w:r>
            <w:r>
              <w:rPr>
                <w:rFonts w:cs="Arial" w:hint="eastAsia"/>
                <w:sz w:val="21"/>
                <w:szCs w:val="21"/>
              </w:rPr>
              <w:t>x</w:t>
            </w:r>
            <w:r>
              <w:rPr>
                <w:rFonts w:cs="Arial" w:hint="eastAsia"/>
                <w:sz w:val="21"/>
                <w:szCs w:val="21"/>
              </w:rPr>
              <w:t>高，</w:t>
            </w:r>
            <w:r>
              <w:rPr>
                <w:rFonts w:cs="Arial" w:hint="eastAsia"/>
                <w:sz w:val="21"/>
                <w:szCs w:val="21"/>
              </w:rPr>
              <w:t>mm</w:t>
            </w:r>
          </w:p>
        </w:tc>
        <w:tc>
          <w:tcPr>
            <w:tcW w:w="5375" w:type="dxa"/>
            <w:gridSpan w:val="5"/>
          </w:tcPr>
          <w:p w:rsidR="000A4565" w:rsidRDefault="000A4565">
            <w:pPr>
              <w:spacing w:line="288" w:lineRule="auto"/>
              <w:jc w:val="left"/>
              <w:rPr>
                <w:rFonts w:cs="Arial"/>
                <w:sz w:val="21"/>
                <w:szCs w:val="21"/>
              </w:rPr>
            </w:pPr>
          </w:p>
        </w:tc>
      </w:tr>
      <w:tr w:rsidR="000A4565">
        <w:trPr>
          <w:trHeight w:hRule="exact" w:val="567"/>
        </w:trPr>
        <w:tc>
          <w:tcPr>
            <w:tcW w:w="3139" w:type="dxa"/>
            <w:gridSpan w:val="3"/>
          </w:tcPr>
          <w:p w:rsidR="000A4565" w:rsidRDefault="008C6C09">
            <w:pPr>
              <w:spacing w:line="288" w:lineRule="auto"/>
              <w:jc w:val="center"/>
              <w:rPr>
                <w:rFonts w:cs="Arial"/>
                <w:sz w:val="21"/>
                <w:szCs w:val="21"/>
              </w:rPr>
            </w:pPr>
            <w:r>
              <w:rPr>
                <w:rFonts w:hint="eastAsia"/>
                <w:sz w:val="21"/>
                <w:szCs w:val="21"/>
              </w:rPr>
              <w:t>实配是否有影响</w:t>
            </w:r>
          </w:p>
        </w:tc>
        <w:tc>
          <w:tcPr>
            <w:tcW w:w="5375" w:type="dxa"/>
            <w:gridSpan w:val="5"/>
          </w:tcPr>
          <w:p w:rsidR="000A4565" w:rsidRDefault="008C6C09">
            <w:pPr>
              <w:spacing w:line="288" w:lineRule="auto"/>
              <w:jc w:val="center"/>
              <w:rPr>
                <w:rFonts w:cs="Arial"/>
                <w:sz w:val="21"/>
                <w:szCs w:val="21"/>
              </w:rPr>
            </w:pPr>
            <w:r>
              <w:rPr>
                <w:rFonts w:hint="eastAsia"/>
                <w:sz w:val="21"/>
                <w:szCs w:val="21"/>
              </w:rPr>
              <w:t>有</w:t>
            </w:r>
            <w:r>
              <w:rPr>
                <w:rFonts w:hint="eastAsia"/>
                <w:sz w:val="21"/>
                <w:szCs w:val="21"/>
              </w:rPr>
              <w:sym w:font="Wingdings 2" w:char="00A3"/>
            </w:r>
            <w:r>
              <w:rPr>
                <w:rFonts w:hint="eastAsia"/>
                <w:sz w:val="21"/>
                <w:szCs w:val="21"/>
              </w:rPr>
              <w:t xml:space="preserve">              </w:t>
            </w:r>
            <w:r>
              <w:rPr>
                <w:rFonts w:cs="Arial" w:hint="eastAsia"/>
                <w:sz w:val="21"/>
                <w:szCs w:val="21"/>
              </w:rPr>
              <w:t>无</w:t>
            </w:r>
            <w:r>
              <w:rPr>
                <w:rFonts w:cs="Arial" w:hint="eastAsia"/>
                <w:sz w:val="21"/>
                <w:szCs w:val="21"/>
              </w:rPr>
              <w:sym w:font="Wingdings 2" w:char="00A3"/>
            </w:r>
          </w:p>
        </w:tc>
      </w:tr>
      <w:tr w:rsidR="000A4565">
        <w:trPr>
          <w:trHeight w:hRule="exact" w:val="567"/>
        </w:trPr>
        <w:tc>
          <w:tcPr>
            <w:tcW w:w="8514" w:type="dxa"/>
            <w:gridSpan w:val="8"/>
          </w:tcPr>
          <w:p w:rsidR="000A4565" w:rsidRDefault="008C6C09">
            <w:pPr>
              <w:numPr>
                <w:ilvl w:val="0"/>
                <w:numId w:val="5"/>
              </w:numPr>
              <w:spacing w:line="288" w:lineRule="auto"/>
              <w:jc w:val="left"/>
              <w:rPr>
                <w:rFonts w:cs="Arial"/>
                <w:b/>
                <w:bCs/>
                <w:sz w:val="24"/>
              </w:rPr>
            </w:pPr>
            <w:r>
              <w:rPr>
                <w:rFonts w:cs="Arial" w:hint="eastAsia"/>
                <w:b/>
                <w:bCs/>
                <w:sz w:val="24"/>
              </w:rPr>
              <w:lastRenderedPageBreak/>
              <w:t>外观检查</w:t>
            </w: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检查日</w:t>
            </w:r>
          </w:p>
        </w:tc>
        <w:tc>
          <w:tcPr>
            <w:tcW w:w="2462" w:type="dxa"/>
            <w:gridSpan w:val="4"/>
          </w:tcPr>
          <w:p w:rsidR="000A4565" w:rsidRDefault="008C6C09">
            <w:pPr>
              <w:spacing w:line="288" w:lineRule="auto"/>
              <w:jc w:val="center"/>
              <w:rPr>
                <w:sz w:val="21"/>
                <w:szCs w:val="21"/>
              </w:rPr>
            </w:pPr>
            <w:r>
              <w:rPr>
                <w:rFonts w:hint="eastAsia"/>
                <w:sz w:val="21"/>
                <w:szCs w:val="21"/>
              </w:rPr>
              <w:t>外观是否完好</w:t>
            </w:r>
          </w:p>
        </w:tc>
        <w:tc>
          <w:tcPr>
            <w:tcW w:w="2968" w:type="dxa"/>
            <w:gridSpan w:val="2"/>
          </w:tcPr>
          <w:p w:rsidR="000A4565" w:rsidRDefault="008C6C09">
            <w:pPr>
              <w:spacing w:line="288" w:lineRule="auto"/>
              <w:jc w:val="center"/>
              <w:rPr>
                <w:sz w:val="21"/>
                <w:szCs w:val="21"/>
              </w:rPr>
            </w:pPr>
            <w:r>
              <w:rPr>
                <w:rFonts w:hint="eastAsia"/>
                <w:sz w:val="21"/>
                <w:szCs w:val="21"/>
              </w:rPr>
              <w:t>说明</w:t>
            </w:r>
          </w:p>
        </w:tc>
      </w:tr>
      <w:tr w:rsidR="000A4565">
        <w:trPr>
          <w:trHeight w:hRule="exact" w:val="59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7</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14</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21</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28</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35</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42</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49</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56</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63</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第</w:t>
            </w:r>
            <w:r>
              <w:rPr>
                <w:rFonts w:hint="eastAsia"/>
                <w:sz w:val="21"/>
                <w:szCs w:val="21"/>
              </w:rPr>
              <w:t>66</w:t>
            </w:r>
            <w:r>
              <w:rPr>
                <w:rFonts w:hint="eastAsia"/>
                <w:sz w:val="21"/>
                <w:szCs w:val="21"/>
              </w:rPr>
              <w:t>天：</w:t>
            </w:r>
            <w:r>
              <w:rPr>
                <w:rFonts w:hint="eastAsia"/>
                <w:sz w:val="21"/>
                <w:szCs w:val="21"/>
              </w:rPr>
              <w:t xml:space="preserve">     </w:t>
            </w:r>
            <w:r>
              <w:rPr>
                <w:rFonts w:hint="eastAsia"/>
                <w:sz w:val="21"/>
                <w:szCs w:val="21"/>
              </w:rPr>
              <w:t>年</w:t>
            </w:r>
            <w:r>
              <w:rPr>
                <w:rFonts w:hint="eastAsia"/>
                <w:sz w:val="21"/>
                <w:szCs w:val="21"/>
              </w:rPr>
              <w:t xml:space="preserve">   </w:t>
            </w:r>
            <w:r>
              <w:rPr>
                <w:rFonts w:hint="eastAsia"/>
                <w:sz w:val="21"/>
                <w:szCs w:val="21"/>
              </w:rPr>
              <w:t>月</w:t>
            </w:r>
            <w:r>
              <w:rPr>
                <w:rFonts w:hint="eastAsia"/>
                <w:sz w:val="21"/>
                <w:szCs w:val="21"/>
              </w:rPr>
              <w:t xml:space="preserve">   </w:t>
            </w:r>
            <w:r>
              <w:rPr>
                <w:rFonts w:hint="eastAsia"/>
                <w:sz w:val="21"/>
                <w:szCs w:val="21"/>
              </w:rPr>
              <w:t>日</w:t>
            </w:r>
          </w:p>
        </w:tc>
        <w:tc>
          <w:tcPr>
            <w:tcW w:w="1212" w:type="dxa"/>
            <w:gridSpan w:val="3"/>
          </w:tcPr>
          <w:p w:rsidR="000A4565" w:rsidRDefault="008C6C09">
            <w:pPr>
              <w:spacing w:line="288" w:lineRule="auto"/>
              <w:jc w:val="center"/>
              <w:rPr>
                <w:rFonts w:ascii="Calibri" w:hAnsi="Calibri" w:cs="Times New Roman"/>
                <w:sz w:val="21"/>
                <w:szCs w:val="21"/>
              </w:rPr>
            </w:pPr>
            <w:r>
              <w:rPr>
                <w:rFonts w:hint="eastAsia"/>
                <w:sz w:val="21"/>
                <w:szCs w:val="21"/>
              </w:rPr>
              <w:t>是</w:t>
            </w:r>
            <w:r>
              <w:rPr>
                <w:rFonts w:hint="eastAsia"/>
                <w:sz w:val="21"/>
                <w:szCs w:val="21"/>
              </w:rPr>
              <w:t xml:space="preserve"> </w:t>
            </w:r>
            <w:r>
              <w:rPr>
                <w:rFonts w:hint="eastAsia"/>
                <w:sz w:val="21"/>
                <w:szCs w:val="21"/>
              </w:rPr>
              <w:sym w:font="Wingdings 2" w:char="00A3"/>
            </w:r>
          </w:p>
        </w:tc>
        <w:tc>
          <w:tcPr>
            <w:tcW w:w="1250" w:type="dxa"/>
          </w:tcPr>
          <w:p w:rsidR="000A4565" w:rsidRDefault="008C6C09">
            <w:pPr>
              <w:spacing w:line="288" w:lineRule="auto"/>
              <w:jc w:val="center"/>
              <w:rPr>
                <w:rFonts w:ascii="Calibri" w:hAnsi="Calibri" w:cs="Times New Roman"/>
                <w:sz w:val="21"/>
                <w:szCs w:val="21"/>
              </w:rPr>
            </w:pPr>
            <w:r>
              <w:rPr>
                <w:rFonts w:hint="eastAsia"/>
                <w:sz w:val="21"/>
                <w:szCs w:val="21"/>
              </w:rPr>
              <w:t>否</w:t>
            </w:r>
            <w:r>
              <w:rPr>
                <w:rFonts w:hint="eastAsia"/>
                <w:sz w:val="21"/>
                <w:szCs w:val="21"/>
              </w:rPr>
              <w:sym w:font="Wingdings 2" w:char="00A3"/>
            </w:r>
          </w:p>
        </w:tc>
        <w:tc>
          <w:tcPr>
            <w:tcW w:w="2968" w:type="dxa"/>
            <w:gridSpan w:val="2"/>
          </w:tcPr>
          <w:p w:rsidR="000A4565" w:rsidRDefault="000A4565">
            <w:pPr>
              <w:spacing w:line="288" w:lineRule="auto"/>
              <w:jc w:val="left"/>
              <w:rPr>
                <w:sz w:val="21"/>
                <w:szCs w:val="21"/>
              </w:rPr>
            </w:pPr>
          </w:p>
        </w:tc>
      </w:tr>
      <w:tr w:rsidR="000A4565">
        <w:trPr>
          <w:trHeight w:hRule="exact" w:val="567"/>
        </w:trPr>
        <w:tc>
          <w:tcPr>
            <w:tcW w:w="8514" w:type="dxa"/>
            <w:gridSpan w:val="8"/>
          </w:tcPr>
          <w:p w:rsidR="000A4565" w:rsidRDefault="008C6C09">
            <w:pPr>
              <w:numPr>
                <w:ilvl w:val="0"/>
                <w:numId w:val="5"/>
              </w:numPr>
              <w:spacing w:line="288" w:lineRule="auto"/>
              <w:jc w:val="left"/>
              <w:rPr>
                <w:sz w:val="21"/>
                <w:szCs w:val="21"/>
              </w:rPr>
            </w:pPr>
            <w:r>
              <w:rPr>
                <w:rFonts w:cs="Arial" w:hint="eastAsia"/>
                <w:b/>
                <w:bCs/>
                <w:sz w:val="24"/>
              </w:rPr>
              <w:t>油漆耐擦拭检查</w:t>
            </w: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检测点</w:t>
            </w:r>
            <w:r>
              <w:rPr>
                <w:rFonts w:hint="eastAsia"/>
                <w:sz w:val="21"/>
                <w:szCs w:val="21"/>
              </w:rPr>
              <w:t>1</w:t>
            </w:r>
          </w:p>
        </w:tc>
        <w:tc>
          <w:tcPr>
            <w:tcW w:w="1212" w:type="dxa"/>
            <w:gridSpan w:val="3"/>
          </w:tcPr>
          <w:p w:rsidR="000A4565" w:rsidRDefault="008C6C09">
            <w:pPr>
              <w:spacing w:line="288" w:lineRule="auto"/>
              <w:jc w:val="center"/>
              <w:rPr>
                <w:sz w:val="21"/>
                <w:szCs w:val="21"/>
              </w:rPr>
            </w:pPr>
            <w:r>
              <w:rPr>
                <w:rFonts w:hint="eastAsia"/>
                <w:sz w:val="21"/>
                <w:szCs w:val="21"/>
              </w:rPr>
              <w:t>检测点</w:t>
            </w:r>
            <w:r>
              <w:rPr>
                <w:rFonts w:hint="eastAsia"/>
                <w:sz w:val="21"/>
                <w:szCs w:val="21"/>
              </w:rPr>
              <w:t>2</w:t>
            </w:r>
          </w:p>
        </w:tc>
        <w:tc>
          <w:tcPr>
            <w:tcW w:w="1250" w:type="dxa"/>
          </w:tcPr>
          <w:p w:rsidR="000A4565" w:rsidRDefault="008C6C09">
            <w:pPr>
              <w:spacing w:line="288" w:lineRule="auto"/>
              <w:jc w:val="center"/>
              <w:rPr>
                <w:sz w:val="21"/>
                <w:szCs w:val="21"/>
              </w:rPr>
            </w:pPr>
            <w:r>
              <w:rPr>
                <w:rFonts w:hint="eastAsia"/>
                <w:sz w:val="21"/>
                <w:szCs w:val="21"/>
              </w:rPr>
              <w:t>检测点</w:t>
            </w:r>
            <w:r>
              <w:rPr>
                <w:rFonts w:hint="eastAsia"/>
                <w:sz w:val="21"/>
                <w:szCs w:val="21"/>
              </w:rPr>
              <w:t>3</w:t>
            </w:r>
          </w:p>
        </w:tc>
        <w:tc>
          <w:tcPr>
            <w:tcW w:w="1068" w:type="dxa"/>
          </w:tcPr>
          <w:p w:rsidR="000A4565" w:rsidRDefault="008C6C09">
            <w:pPr>
              <w:spacing w:line="288" w:lineRule="auto"/>
              <w:jc w:val="center"/>
              <w:rPr>
                <w:sz w:val="21"/>
                <w:szCs w:val="21"/>
              </w:rPr>
            </w:pPr>
            <w:r>
              <w:rPr>
                <w:rFonts w:hint="eastAsia"/>
                <w:sz w:val="21"/>
                <w:szCs w:val="21"/>
              </w:rPr>
              <w:t>检测点</w:t>
            </w:r>
            <w:r>
              <w:rPr>
                <w:rFonts w:hint="eastAsia"/>
                <w:sz w:val="21"/>
                <w:szCs w:val="21"/>
              </w:rPr>
              <w:t>4</w:t>
            </w:r>
          </w:p>
        </w:tc>
        <w:tc>
          <w:tcPr>
            <w:tcW w:w="1900" w:type="dxa"/>
          </w:tcPr>
          <w:p w:rsidR="000A4565" w:rsidRDefault="008C6C09">
            <w:pPr>
              <w:spacing w:line="288" w:lineRule="auto"/>
              <w:jc w:val="center"/>
              <w:rPr>
                <w:sz w:val="21"/>
                <w:szCs w:val="21"/>
              </w:rPr>
            </w:pPr>
            <w:r>
              <w:rPr>
                <w:rFonts w:hint="eastAsia"/>
                <w:sz w:val="21"/>
                <w:szCs w:val="21"/>
              </w:rPr>
              <w:t>检测点</w:t>
            </w:r>
            <w:r>
              <w:rPr>
                <w:rFonts w:hint="eastAsia"/>
                <w:sz w:val="21"/>
                <w:szCs w:val="21"/>
              </w:rPr>
              <w:t>5</w:t>
            </w: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p>
        </w:tc>
        <w:tc>
          <w:tcPr>
            <w:tcW w:w="1212" w:type="dxa"/>
            <w:gridSpan w:val="3"/>
          </w:tcPr>
          <w:p w:rsidR="000A4565" w:rsidRDefault="008C6C09">
            <w:pPr>
              <w:spacing w:line="288" w:lineRule="auto"/>
              <w:jc w:val="center"/>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p>
        </w:tc>
        <w:tc>
          <w:tcPr>
            <w:tcW w:w="1250" w:type="dxa"/>
          </w:tcPr>
          <w:p w:rsidR="000A4565" w:rsidRDefault="008C6C09">
            <w:pPr>
              <w:spacing w:line="288" w:lineRule="auto"/>
              <w:jc w:val="center"/>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p>
        </w:tc>
        <w:tc>
          <w:tcPr>
            <w:tcW w:w="1068" w:type="dxa"/>
          </w:tcPr>
          <w:p w:rsidR="000A4565" w:rsidRDefault="008C6C09">
            <w:pPr>
              <w:spacing w:line="288" w:lineRule="auto"/>
              <w:jc w:val="center"/>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p>
        </w:tc>
        <w:tc>
          <w:tcPr>
            <w:tcW w:w="1900" w:type="dxa"/>
          </w:tcPr>
          <w:p w:rsidR="000A4565" w:rsidRDefault="008C6C09">
            <w:pPr>
              <w:spacing w:line="288" w:lineRule="auto"/>
              <w:jc w:val="center"/>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p>
        </w:tc>
      </w:tr>
      <w:tr w:rsidR="000A4565">
        <w:trPr>
          <w:trHeight w:hRule="exact" w:val="567"/>
        </w:trPr>
        <w:tc>
          <w:tcPr>
            <w:tcW w:w="3084" w:type="dxa"/>
            <w:gridSpan w:val="2"/>
          </w:tcPr>
          <w:p w:rsidR="000A4565" w:rsidRDefault="008C6C09">
            <w:pPr>
              <w:spacing w:line="288" w:lineRule="auto"/>
              <w:jc w:val="center"/>
              <w:rPr>
                <w:sz w:val="21"/>
                <w:szCs w:val="21"/>
              </w:rPr>
            </w:pPr>
            <w:r>
              <w:rPr>
                <w:rFonts w:hint="eastAsia"/>
                <w:sz w:val="21"/>
                <w:szCs w:val="21"/>
              </w:rPr>
              <w:t>不通过</w:t>
            </w:r>
            <w:r>
              <w:rPr>
                <w:rFonts w:hint="eastAsia"/>
                <w:sz w:val="21"/>
                <w:szCs w:val="21"/>
              </w:rPr>
              <w:sym w:font="Wingdings 2" w:char="00A3"/>
            </w:r>
            <w:r>
              <w:rPr>
                <w:rFonts w:hint="eastAsia"/>
                <w:sz w:val="21"/>
                <w:szCs w:val="21"/>
              </w:rPr>
              <w:t xml:space="preserve"> </w:t>
            </w:r>
          </w:p>
        </w:tc>
        <w:tc>
          <w:tcPr>
            <w:tcW w:w="1212" w:type="dxa"/>
            <w:gridSpan w:val="3"/>
          </w:tcPr>
          <w:p w:rsidR="000A4565" w:rsidRDefault="008C6C09">
            <w:pPr>
              <w:spacing w:line="288" w:lineRule="auto"/>
              <w:jc w:val="center"/>
              <w:rPr>
                <w:sz w:val="21"/>
                <w:szCs w:val="21"/>
              </w:rPr>
            </w:pPr>
            <w:r>
              <w:rPr>
                <w:rFonts w:hint="eastAsia"/>
                <w:sz w:val="21"/>
                <w:szCs w:val="21"/>
              </w:rPr>
              <w:t>不通过</w:t>
            </w:r>
            <w:r>
              <w:rPr>
                <w:rFonts w:hint="eastAsia"/>
                <w:sz w:val="21"/>
                <w:szCs w:val="21"/>
              </w:rPr>
              <w:sym w:font="Wingdings 2" w:char="00A3"/>
            </w:r>
            <w:r>
              <w:rPr>
                <w:rFonts w:hint="eastAsia"/>
                <w:sz w:val="21"/>
                <w:szCs w:val="21"/>
              </w:rPr>
              <w:t xml:space="preserve"> </w:t>
            </w:r>
          </w:p>
        </w:tc>
        <w:tc>
          <w:tcPr>
            <w:tcW w:w="1250" w:type="dxa"/>
          </w:tcPr>
          <w:p w:rsidR="000A4565" w:rsidRDefault="008C6C09">
            <w:pPr>
              <w:spacing w:line="288" w:lineRule="auto"/>
              <w:jc w:val="center"/>
              <w:rPr>
                <w:sz w:val="21"/>
                <w:szCs w:val="21"/>
              </w:rPr>
            </w:pPr>
            <w:r>
              <w:rPr>
                <w:rFonts w:hint="eastAsia"/>
                <w:sz w:val="21"/>
                <w:szCs w:val="21"/>
              </w:rPr>
              <w:t>不通过</w:t>
            </w:r>
            <w:r>
              <w:rPr>
                <w:rFonts w:hint="eastAsia"/>
                <w:sz w:val="21"/>
                <w:szCs w:val="21"/>
              </w:rPr>
              <w:sym w:font="Wingdings 2" w:char="00A3"/>
            </w:r>
            <w:r>
              <w:rPr>
                <w:rFonts w:hint="eastAsia"/>
                <w:sz w:val="21"/>
                <w:szCs w:val="21"/>
              </w:rPr>
              <w:t xml:space="preserve"> </w:t>
            </w:r>
          </w:p>
        </w:tc>
        <w:tc>
          <w:tcPr>
            <w:tcW w:w="1068" w:type="dxa"/>
          </w:tcPr>
          <w:p w:rsidR="000A4565" w:rsidRDefault="008C6C09">
            <w:pPr>
              <w:spacing w:line="288" w:lineRule="auto"/>
              <w:jc w:val="center"/>
              <w:rPr>
                <w:sz w:val="21"/>
                <w:szCs w:val="21"/>
              </w:rPr>
            </w:pPr>
            <w:r>
              <w:rPr>
                <w:rFonts w:hint="eastAsia"/>
                <w:sz w:val="21"/>
                <w:szCs w:val="21"/>
              </w:rPr>
              <w:t>不通过</w:t>
            </w:r>
            <w:r>
              <w:rPr>
                <w:rFonts w:hint="eastAsia"/>
                <w:sz w:val="21"/>
                <w:szCs w:val="21"/>
              </w:rPr>
              <w:sym w:font="Wingdings 2" w:char="00A3"/>
            </w:r>
            <w:r>
              <w:rPr>
                <w:rFonts w:hint="eastAsia"/>
                <w:sz w:val="21"/>
                <w:szCs w:val="21"/>
              </w:rPr>
              <w:t xml:space="preserve"> </w:t>
            </w:r>
          </w:p>
        </w:tc>
        <w:tc>
          <w:tcPr>
            <w:tcW w:w="1900" w:type="dxa"/>
          </w:tcPr>
          <w:p w:rsidR="000A4565" w:rsidRDefault="008C6C09">
            <w:pPr>
              <w:spacing w:line="288" w:lineRule="auto"/>
              <w:jc w:val="center"/>
              <w:rPr>
                <w:sz w:val="21"/>
                <w:szCs w:val="21"/>
              </w:rPr>
            </w:pPr>
            <w:r>
              <w:rPr>
                <w:rFonts w:hint="eastAsia"/>
                <w:sz w:val="21"/>
                <w:szCs w:val="21"/>
              </w:rPr>
              <w:t>不通过</w:t>
            </w:r>
            <w:r>
              <w:rPr>
                <w:rFonts w:hint="eastAsia"/>
                <w:sz w:val="21"/>
                <w:szCs w:val="21"/>
              </w:rPr>
              <w:sym w:font="Wingdings 2" w:char="00A3"/>
            </w:r>
            <w:r>
              <w:rPr>
                <w:rFonts w:hint="eastAsia"/>
                <w:sz w:val="21"/>
                <w:szCs w:val="21"/>
              </w:rPr>
              <w:t xml:space="preserve"> </w:t>
            </w:r>
          </w:p>
        </w:tc>
      </w:tr>
      <w:tr w:rsidR="000A4565">
        <w:trPr>
          <w:trHeight w:hRule="exact" w:val="567"/>
        </w:trPr>
        <w:tc>
          <w:tcPr>
            <w:tcW w:w="8514" w:type="dxa"/>
            <w:gridSpan w:val="8"/>
          </w:tcPr>
          <w:p w:rsidR="000A4565" w:rsidRDefault="008C6C09">
            <w:pPr>
              <w:numPr>
                <w:ilvl w:val="0"/>
                <w:numId w:val="5"/>
              </w:numPr>
              <w:spacing w:line="288" w:lineRule="auto"/>
              <w:jc w:val="left"/>
              <w:rPr>
                <w:sz w:val="21"/>
                <w:szCs w:val="21"/>
              </w:rPr>
            </w:pPr>
            <w:r>
              <w:rPr>
                <w:rFonts w:cs="Arial" w:hint="eastAsia"/>
                <w:b/>
                <w:bCs/>
                <w:sz w:val="24"/>
              </w:rPr>
              <w:t>机械强度检测</w:t>
            </w:r>
          </w:p>
        </w:tc>
      </w:tr>
      <w:tr w:rsidR="000A4565">
        <w:trPr>
          <w:trHeight w:hRule="exact" w:val="567"/>
        </w:trPr>
        <w:tc>
          <w:tcPr>
            <w:tcW w:w="4296" w:type="dxa"/>
            <w:gridSpan w:val="5"/>
          </w:tcPr>
          <w:p w:rsidR="000A4565" w:rsidRDefault="008C6C09">
            <w:pPr>
              <w:spacing w:line="288" w:lineRule="auto"/>
              <w:jc w:val="left"/>
              <w:rPr>
                <w:sz w:val="21"/>
                <w:szCs w:val="21"/>
              </w:rPr>
            </w:pPr>
            <w:r>
              <w:rPr>
                <w:rFonts w:hint="eastAsia"/>
                <w:sz w:val="21"/>
                <w:szCs w:val="21"/>
              </w:rPr>
              <w:t>机械强度检测是否通过</w:t>
            </w:r>
          </w:p>
        </w:tc>
        <w:tc>
          <w:tcPr>
            <w:tcW w:w="4218" w:type="dxa"/>
            <w:gridSpan w:val="3"/>
          </w:tcPr>
          <w:p w:rsidR="000A4565" w:rsidRDefault="008C6C09">
            <w:pPr>
              <w:spacing w:line="288" w:lineRule="auto"/>
              <w:jc w:val="left"/>
              <w:rPr>
                <w:sz w:val="21"/>
                <w:szCs w:val="21"/>
              </w:rPr>
            </w:pPr>
            <w:r>
              <w:rPr>
                <w:rFonts w:hint="eastAsia"/>
                <w:sz w:val="21"/>
                <w:szCs w:val="21"/>
              </w:rPr>
              <w:t>通过</w:t>
            </w:r>
            <w:r>
              <w:rPr>
                <w:rFonts w:hint="eastAsia"/>
                <w:sz w:val="21"/>
                <w:szCs w:val="21"/>
              </w:rPr>
              <w:t xml:space="preserve">  </w:t>
            </w:r>
            <w:r>
              <w:rPr>
                <w:rFonts w:hint="eastAsia"/>
                <w:sz w:val="21"/>
                <w:szCs w:val="21"/>
              </w:rPr>
              <w:sym w:font="Wingdings 2" w:char="00A3"/>
            </w:r>
            <w:r>
              <w:rPr>
                <w:rFonts w:hint="eastAsia"/>
                <w:sz w:val="21"/>
                <w:szCs w:val="21"/>
              </w:rPr>
              <w:t xml:space="preserve">                  </w:t>
            </w:r>
            <w:r>
              <w:rPr>
                <w:rFonts w:hint="eastAsia"/>
                <w:sz w:val="21"/>
                <w:szCs w:val="21"/>
              </w:rPr>
              <w:t>不通过</w:t>
            </w:r>
            <w:r>
              <w:rPr>
                <w:rFonts w:hint="eastAsia"/>
                <w:sz w:val="21"/>
                <w:szCs w:val="21"/>
              </w:rPr>
              <w:sym w:font="Wingdings 2" w:char="00A3"/>
            </w:r>
            <w:r>
              <w:rPr>
                <w:rFonts w:hint="eastAsia"/>
                <w:sz w:val="21"/>
                <w:szCs w:val="21"/>
              </w:rPr>
              <w:t xml:space="preserve"> </w:t>
            </w:r>
          </w:p>
        </w:tc>
      </w:tr>
      <w:tr w:rsidR="000A4565">
        <w:trPr>
          <w:trHeight w:hRule="exact" w:val="567"/>
        </w:trPr>
        <w:tc>
          <w:tcPr>
            <w:tcW w:w="4296" w:type="dxa"/>
            <w:gridSpan w:val="5"/>
          </w:tcPr>
          <w:p w:rsidR="000A4565" w:rsidRDefault="008C6C09">
            <w:pPr>
              <w:spacing w:line="288" w:lineRule="auto"/>
              <w:jc w:val="left"/>
              <w:rPr>
                <w:rFonts w:ascii="Arial" w:hAnsi="Arial" w:cs="Arial"/>
                <w:sz w:val="21"/>
                <w:szCs w:val="21"/>
              </w:rPr>
            </w:pPr>
            <w:r>
              <w:rPr>
                <w:rFonts w:hint="eastAsia"/>
                <w:sz w:val="21"/>
                <w:szCs w:val="21"/>
              </w:rPr>
              <w:t>测试记录员：</w:t>
            </w:r>
          </w:p>
        </w:tc>
        <w:tc>
          <w:tcPr>
            <w:tcW w:w="4218" w:type="dxa"/>
            <w:gridSpan w:val="3"/>
          </w:tcPr>
          <w:p w:rsidR="000A4565" w:rsidRDefault="008C6C09">
            <w:pPr>
              <w:spacing w:line="288" w:lineRule="auto"/>
              <w:jc w:val="left"/>
              <w:rPr>
                <w:sz w:val="21"/>
                <w:szCs w:val="21"/>
              </w:rPr>
            </w:pPr>
            <w:r>
              <w:rPr>
                <w:rFonts w:hint="eastAsia"/>
                <w:sz w:val="21"/>
                <w:szCs w:val="21"/>
              </w:rPr>
              <w:t>日期：</w:t>
            </w:r>
          </w:p>
        </w:tc>
      </w:tr>
      <w:tr w:rsidR="000A4565">
        <w:trPr>
          <w:trHeight w:hRule="exact" w:val="567"/>
        </w:trPr>
        <w:tc>
          <w:tcPr>
            <w:tcW w:w="4296" w:type="dxa"/>
            <w:gridSpan w:val="5"/>
          </w:tcPr>
          <w:p w:rsidR="000A4565" w:rsidRDefault="008C6C09">
            <w:pPr>
              <w:spacing w:line="288" w:lineRule="auto"/>
              <w:jc w:val="left"/>
              <w:rPr>
                <w:sz w:val="21"/>
                <w:szCs w:val="21"/>
              </w:rPr>
            </w:pPr>
            <w:r>
              <w:rPr>
                <w:rFonts w:hint="eastAsia"/>
                <w:sz w:val="21"/>
                <w:szCs w:val="21"/>
              </w:rPr>
              <w:t>复核：</w:t>
            </w:r>
          </w:p>
        </w:tc>
        <w:tc>
          <w:tcPr>
            <w:tcW w:w="4218" w:type="dxa"/>
            <w:gridSpan w:val="3"/>
          </w:tcPr>
          <w:p w:rsidR="000A4565" w:rsidRDefault="008C6C09">
            <w:pPr>
              <w:spacing w:line="288" w:lineRule="auto"/>
              <w:jc w:val="left"/>
              <w:rPr>
                <w:sz w:val="21"/>
                <w:szCs w:val="21"/>
              </w:rPr>
            </w:pPr>
            <w:r>
              <w:rPr>
                <w:rFonts w:hint="eastAsia"/>
                <w:sz w:val="21"/>
                <w:szCs w:val="21"/>
              </w:rPr>
              <w:t>日期：</w:t>
            </w:r>
          </w:p>
        </w:tc>
      </w:tr>
    </w:tbl>
    <w:p w:rsidR="000A4565" w:rsidRDefault="000A4565"/>
    <w:sectPr w:rsidR="000A4565">
      <w:footerReference w:type="default" r:id="rId19"/>
      <w:pgSz w:w="11906" w:h="16838"/>
      <w:pgMar w:top="1417" w:right="1803" w:bottom="850" w:left="1803" w:header="851" w:footer="283" w:gutter="0"/>
      <w:cols w:space="0"/>
      <w:docGrid w:type="lines" w:linePitch="39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8D" w:rsidRDefault="001F138D">
      <w:pPr>
        <w:spacing w:line="240" w:lineRule="auto"/>
      </w:pPr>
      <w:r>
        <w:separator/>
      </w:r>
    </w:p>
  </w:endnote>
  <w:endnote w:type="continuationSeparator" w:id="0">
    <w:p w:rsidR="001F138D" w:rsidRDefault="001F1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65" w:rsidRDefault="008C6C09">
    <w:pPr>
      <w:pStyle w:val="a6"/>
      <w:tabs>
        <w:tab w:val="clear" w:pos="4153"/>
        <w:tab w:val="left" w:pos="3013"/>
      </w:tabs>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A4565" w:rsidRDefault="000A4565">
                          <w:pPr>
                            <w:pStyle w:val="a6"/>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0A4565" w:rsidRDefault="000A4565">
                    <w:pPr>
                      <w:pStyle w:val="a6"/>
                      <w:rPr>
                        <w:rFonts w:ascii="Times New Roman" w:hAnsi="Times New Roman" w:cs="Times New Roman"/>
                      </w:rPr>
                    </w:pPr>
                  </w:p>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65" w:rsidRDefault="008C6C09">
    <w:pPr>
      <w:pStyle w:val="a6"/>
      <w:tabs>
        <w:tab w:val="clear" w:pos="4153"/>
        <w:tab w:val="left" w:pos="3013"/>
      </w:tabs>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A4565" w:rsidRDefault="008C6C09">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71E45">
                            <w:rPr>
                              <w:rFonts w:ascii="Times New Roman" w:hAnsi="Times New Roman" w:cs="Times New Roman"/>
                              <w:noProof/>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0A4565" w:rsidRDefault="008C6C09">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71E45">
                      <w:rPr>
                        <w:rFonts w:ascii="Times New Roman" w:hAnsi="Times New Roman" w:cs="Times New Roman"/>
                        <w:noProof/>
                      </w:rPr>
                      <w:t>1</w:t>
                    </w:r>
                    <w:r>
                      <w:rPr>
                        <w:rFonts w:ascii="Times New Roman" w:hAnsi="Times New Roman" w:cs="Times New Roman"/>
                      </w:rP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65" w:rsidRDefault="008C6C09">
    <w:pPr>
      <w:pStyle w:val="a6"/>
      <w:tabs>
        <w:tab w:val="clear" w:pos="4153"/>
        <w:tab w:val="left" w:pos="3013"/>
      </w:tabs>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A4565" w:rsidRDefault="008C6C09">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71E45">
                            <w:rPr>
                              <w:rFonts w:ascii="Times New Roman" w:hAnsi="Times New Roman" w:cs="Times New Roman"/>
                              <w:noProof/>
                            </w:rPr>
                            <w:t>5</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pYwIAABEFAAAOAAAAZHJzL2Uyb0RvYy54bWysVM2O0zAQviPxDpbvNGkRq6pquipdFSFV&#10;7IqCOLuO3UbYHst2m5QHgDfgxGXvPFefg7Hzs2jhsoiLM/H8f9+M59eNVuQknK/AFHQ8yikRhkNZ&#10;mX1BP35Yv5hS4gMzJVNgREHPwtPrxfNn89rOxAQOoErhCAYxflbbgh5CsLMs8/wgNPMjsMKgUoLT&#10;LOCv22elYzVG1yqb5PlVVoMrrQMuvMfbm1ZJFym+lIKHWym9CEQVFGsL6XTp3MUzW8zZbO+YPVS8&#10;K4P9QxWaVQaTDqFuWGDk6Ko/QumKO/Agw4iDzkDKiovUA3Yzzh91sz0wK1IvCI63A0z+/4Xl7053&#10;jlRlQSeUGKaRosv3b5cfPy/3X8kkwlNbP0OrrUW70LyGBmnu7z1exq4b6XT8Yj8E9Qj0eQBXNIHw&#10;6DSdTKc5qjjq+h+Mnz24W+fDGwGaRKGgDtlLoLLTxofWtDeJ2QysK6USg8qQuqBXL1/lyWHQYHBl&#10;MEdsoi02SeGsRIygzHshsftUc7xIcydWypETw4lhnAsTUrspElpHK4lpn+LY2UdXkWbyKc6DR8oM&#10;JgzOujLgUr+Pyi4/9yXL1r5HoO07QhCaXdPR3nG8g/KMFDtod8Rbvq6Qhg3z4Y45XAqkDhc93OIh&#10;FSDc0EmUHMB9+dt9tMdZRS0lNS5ZQQ2+ApSotwZnOO5jL7he2PWCOeoVIAdjfEAsTyI6uKB6UTrQ&#10;n3D7lzEHqpjhmKmgoRdXoV10fD24WC6TEW6dZWFjtpbH0IlzuzwGHKU0YRGbFokOM9y7NKPdGxEX&#10;+/f/ZPXwki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upfuaWMCAAARBQAADgAAAAAAAAAAAAAAAAAuAgAAZHJzL2Uyb0RvYy54&#10;bWxQSwECLQAUAAYACAAAACEAcarRudcAAAAFAQAADwAAAAAAAAAAAAAAAAC9BAAAZHJzL2Rvd25y&#10;ZXYueG1sUEsFBgAAAAAEAAQA8wAAAMEFAAAAAA==&#10;" filled="f" stroked="f" strokeweight=".5pt">
              <v:textbox style="mso-fit-shape-to-text:t" inset="0,0,0,0">
                <w:txbxContent>
                  <w:p w:rsidR="000A4565" w:rsidRDefault="008C6C09">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71E45">
                      <w:rPr>
                        <w:rFonts w:ascii="Times New Roman" w:hAnsi="Times New Roman" w:cs="Times New Roman"/>
                        <w:noProof/>
                      </w:rPr>
                      <w:t>5</w:t>
                    </w:r>
                    <w:r>
                      <w:rPr>
                        <w:rFonts w:ascii="Times New Roman" w:hAnsi="Times New Roman" w:cs="Times New Roman"/>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8D" w:rsidRDefault="001F138D">
      <w:r>
        <w:separator/>
      </w:r>
    </w:p>
  </w:footnote>
  <w:footnote w:type="continuationSeparator" w:id="0">
    <w:p w:rsidR="001F138D" w:rsidRDefault="001F13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65" w:rsidRDefault="008C6C09">
    <w:pPr>
      <w:pStyle w:val="a7"/>
      <w:pBdr>
        <w:bottom w:val="single" w:sz="4" w:space="1" w:color="auto"/>
      </w:pBdr>
      <w:jc w:val="center"/>
      <w:rPr>
        <w:sz w:val="21"/>
        <w:szCs w:val="32"/>
      </w:rPr>
    </w:pPr>
    <w:r>
      <w:rPr>
        <w:rFonts w:hint="eastAsia"/>
        <w:sz w:val="21"/>
        <w:szCs w:val="32"/>
      </w:rPr>
      <w:t xml:space="preserve">                                                       </w:t>
    </w:r>
    <w:r>
      <w:rPr>
        <w:rFonts w:hint="eastAsia"/>
        <w:sz w:val="21"/>
        <w:szCs w:val="32"/>
      </w:rPr>
      <w:t>杭州三坛医疗科技有限公司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D06A27"/>
    <w:multiLevelType w:val="singleLevel"/>
    <w:tmpl w:val="8ED06A27"/>
    <w:lvl w:ilvl="0">
      <w:start w:val="1"/>
      <w:numFmt w:val="decimal"/>
      <w:lvlText w:val="%1)"/>
      <w:lvlJc w:val="left"/>
      <w:pPr>
        <w:ind w:left="425" w:hanging="425"/>
      </w:pPr>
      <w:rPr>
        <w:rFonts w:hint="default"/>
      </w:rPr>
    </w:lvl>
  </w:abstractNum>
  <w:abstractNum w:abstractNumId="1" w15:restartNumberingAfterBreak="0">
    <w:nsid w:val="A5119660"/>
    <w:multiLevelType w:val="singleLevel"/>
    <w:tmpl w:val="A5119660"/>
    <w:lvl w:ilvl="0">
      <w:start w:val="1"/>
      <w:numFmt w:val="decimal"/>
      <w:lvlText w:val="%1)"/>
      <w:lvlJc w:val="left"/>
      <w:pPr>
        <w:tabs>
          <w:tab w:val="left" w:pos="420"/>
        </w:tabs>
        <w:ind w:left="845" w:hanging="425"/>
      </w:pPr>
      <w:rPr>
        <w:rFonts w:hint="default"/>
      </w:rPr>
    </w:lvl>
  </w:abstractNum>
  <w:abstractNum w:abstractNumId="2" w15:restartNumberingAfterBreak="0">
    <w:nsid w:val="47DB23B8"/>
    <w:multiLevelType w:val="singleLevel"/>
    <w:tmpl w:val="47DB23B8"/>
    <w:lvl w:ilvl="0">
      <w:start w:val="1"/>
      <w:numFmt w:val="decimal"/>
      <w:suff w:val="space"/>
      <w:lvlText w:val="%1."/>
      <w:lvlJc w:val="left"/>
    </w:lvl>
  </w:abstractNum>
  <w:abstractNum w:abstractNumId="3" w15:restartNumberingAfterBreak="0">
    <w:nsid w:val="5615F9DE"/>
    <w:multiLevelType w:val="singleLevel"/>
    <w:tmpl w:val="5615F9DE"/>
    <w:lvl w:ilvl="0">
      <w:start w:val="1"/>
      <w:numFmt w:val="bullet"/>
      <w:lvlText w:val=""/>
      <w:lvlJc w:val="left"/>
      <w:pPr>
        <w:ind w:left="420" w:hanging="420"/>
      </w:pPr>
      <w:rPr>
        <w:rFonts w:ascii="Wingdings" w:hAnsi="Wingdings" w:hint="default"/>
      </w:rPr>
    </w:lvl>
  </w:abstractNum>
  <w:abstractNum w:abstractNumId="4" w15:restartNumberingAfterBreak="0">
    <w:nsid w:val="63E8BCAC"/>
    <w:multiLevelType w:val="multilevel"/>
    <w:tmpl w:val="63E8BCAC"/>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xia">
    <w15:presenceInfo w15:providerId="None" w15:userId="chen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VerticalSpacing w:val="198"/>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172A27"/>
    <w:rsid w:val="000A4565"/>
    <w:rsid w:val="00171E45"/>
    <w:rsid w:val="00172A27"/>
    <w:rsid w:val="001A6428"/>
    <w:rsid w:val="001F138D"/>
    <w:rsid w:val="005962FB"/>
    <w:rsid w:val="008C6C09"/>
    <w:rsid w:val="009F47BB"/>
    <w:rsid w:val="00AC1EC1"/>
    <w:rsid w:val="00B72E9F"/>
    <w:rsid w:val="00C26B10"/>
    <w:rsid w:val="00CC79CB"/>
    <w:rsid w:val="012C21C6"/>
    <w:rsid w:val="013C7235"/>
    <w:rsid w:val="01D67EAB"/>
    <w:rsid w:val="01F23AA6"/>
    <w:rsid w:val="0260168B"/>
    <w:rsid w:val="02644ACE"/>
    <w:rsid w:val="02AB0636"/>
    <w:rsid w:val="03377BF0"/>
    <w:rsid w:val="040344C3"/>
    <w:rsid w:val="0466126D"/>
    <w:rsid w:val="04B8643C"/>
    <w:rsid w:val="04CA4BB5"/>
    <w:rsid w:val="05CB5F07"/>
    <w:rsid w:val="064C693C"/>
    <w:rsid w:val="06913258"/>
    <w:rsid w:val="06BF1533"/>
    <w:rsid w:val="074012A7"/>
    <w:rsid w:val="074245F9"/>
    <w:rsid w:val="083E386F"/>
    <w:rsid w:val="08680097"/>
    <w:rsid w:val="08756ED0"/>
    <w:rsid w:val="08B11E84"/>
    <w:rsid w:val="0A65416C"/>
    <w:rsid w:val="0ACD1D30"/>
    <w:rsid w:val="0BB928C2"/>
    <w:rsid w:val="0CA16FF1"/>
    <w:rsid w:val="0D380D3F"/>
    <w:rsid w:val="0DB875C6"/>
    <w:rsid w:val="0F525587"/>
    <w:rsid w:val="0F94680C"/>
    <w:rsid w:val="105773AD"/>
    <w:rsid w:val="10A12DA0"/>
    <w:rsid w:val="10AD4E23"/>
    <w:rsid w:val="11460CBB"/>
    <w:rsid w:val="117A794E"/>
    <w:rsid w:val="120135A5"/>
    <w:rsid w:val="12580DEF"/>
    <w:rsid w:val="12621206"/>
    <w:rsid w:val="128812A8"/>
    <w:rsid w:val="12C845D2"/>
    <w:rsid w:val="12D04978"/>
    <w:rsid w:val="132604F3"/>
    <w:rsid w:val="13DF636D"/>
    <w:rsid w:val="13F8073F"/>
    <w:rsid w:val="141E2224"/>
    <w:rsid w:val="148C341C"/>
    <w:rsid w:val="152C06EA"/>
    <w:rsid w:val="15835095"/>
    <w:rsid w:val="1585042C"/>
    <w:rsid w:val="16BE5831"/>
    <w:rsid w:val="17370A93"/>
    <w:rsid w:val="1754438B"/>
    <w:rsid w:val="17B6703A"/>
    <w:rsid w:val="17F51C94"/>
    <w:rsid w:val="181F4BF8"/>
    <w:rsid w:val="18785FB9"/>
    <w:rsid w:val="1A390B5E"/>
    <w:rsid w:val="1BEE1C27"/>
    <w:rsid w:val="1C4A1B3F"/>
    <w:rsid w:val="1C6A185D"/>
    <w:rsid w:val="1C6C5911"/>
    <w:rsid w:val="1CE727F5"/>
    <w:rsid w:val="1D5D09E7"/>
    <w:rsid w:val="1D6660A0"/>
    <w:rsid w:val="1EE86F0A"/>
    <w:rsid w:val="1F66304B"/>
    <w:rsid w:val="1F7229C9"/>
    <w:rsid w:val="205F5F21"/>
    <w:rsid w:val="20E76E8C"/>
    <w:rsid w:val="21850588"/>
    <w:rsid w:val="22F93A8C"/>
    <w:rsid w:val="23D729E7"/>
    <w:rsid w:val="24540CD2"/>
    <w:rsid w:val="24A27F99"/>
    <w:rsid w:val="25325929"/>
    <w:rsid w:val="25C42F68"/>
    <w:rsid w:val="2619352E"/>
    <w:rsid w:val="27434EF3"/>
    <w:rsid w:val="27C65F43"/>
    <w:rsid w:val="27C743FC"/>
    <w:rsid w:val="27F94167"/>
    <w:rsid w:val="285F5832"/>
    <w:rsid w:val="28B8650F"/>
    <w:rsid w:val="29154C2F"/>
    <w:rsid w:val="2A24147A"/>
    <w:rsid w:val="2A5B04BE"/>
    <w:rsid w:val="2ABB636F"/>
    <w:rsid w:val="2AC45B60"/>
    <w:rsid w:val="2C9921DB"/>
    <w:rsid w:val="2CA927FA"/>
    <w:rsid w:val="2D7A1034"/>
    <w:rsid w:val="2DE10445"/>
    <w:rsid w:val="2DFA09C5"/>
    <w:rsid w:val="2E332A79"/>
    <w:rsid w:val="2E5D21FC"/>
    <w:rsid w:val="2E64512B"/>
    <w:rsid w:val="2EFE6E2D"/>
    <w:rsid w:val="2F124686"/>
    <w:rsid w:val="2F27081C"/>
    <w:rsid w:val="30720789"/>
    <w:rsid w:val="31332561"/>
    <w:rsid w:val="313D09A1"/>
    <w:rsid w:val="31B4686C"/>
    <w:rsid w:val="31E403FC"/>
    <w:rsid w:val="325C708A"/>
    <w:rsid w:val="325D23A1"/>
    <w:rsid w:val="334447D4"/>
    <w:rsid w:val="33740094"/>
    <w:rsid w:val="33AA484A"/>
    <w:rsid w:val="34583831"/>
    <w:rsid w:val="35AA7EFD"/>
    <w:rsid w:val="366A584F"/>
    <w:rsid w:val="3683146A"/>
    <w:rsid w:val="37612E17"/>
    <w:rsid w:val="376D2FDF"/>
    <w:rsid w:val="37D0077B"/>
    <w:rsid w:val="384314FF"/>
    <w:rsid w:val="3922436C"/>
    <w:rsid w:val="399B3711"/>
    <w:rsid w:val="39B5645A"/>
    <w:rsid w:val="3A1D45CF"/>
    <w:rsid w:val="3AA04502"/>
    <w:rsid w:val="3B9F35EC"/>
    <w:rsid w:val="3D4D3A52"/>
    <w:rsid w:val="3DC207C2"/>
    <w:rsid w:val="3E33489C"/>
    <w:rsid w:val="3EBC2DD4"/>
    <w:rsid w:val="3EBF7C5B"/>
    <w:rsid w:val="3F9E2EF4"/>
    <w:rsid w:val="40E2300C"/>
    <w:rsid w:val="41840130"/>
    <w:rsid w:val="41E43209"/>
    <w:rsid w:val="42164036"/>
    <w:rsid w:val="428C27FE"/>
    <w:rsid w:val="42B13934"/>
    <w:rsid w:val="42B344DA"/>
    <w:rsid w:val="42CF3399"/>
    <w:rsid w:val="448E2DB4"/>
    <w:rsid w:val="44991115"/>
    <w:rsid w:val="44DF1658"/>
    <w:rsid w:val="458A240E"/>
    <w:rsid w:val="45B46927"/>
    <w:rsid w:val="462F0F14"/>
    <w:rsid w:val="46475912"/>
    <w:rsid w:val="46C41799"/>
    <w:rsid w:val="46E838D4"/>
    <w:rsid w:val="47050A86"/>
    <w:rsid w:val="470728D7"/>
    <w:rsid w:val="47726CF8"/>
    <w:rsid w:val="47FB78D6"/>
    <w:rsid w:val="48121F78"/>
    <w:rsid w:val="484F06B1"/>
    <w:rsid w:val="486D7E1A"/>
    <w:rsid w:val="489A23B6"/>
    <w:rsid w:val="48A24812"/>
    <w:rsid w:val="48BA7972"/>
    <w:rsid w:val="48BF1991"/>
    <w:rsid w:val="48F92351"/>
    <w:rsid w:val="4B5A4478"/>
    <w:rsid w:val="4B8B07CC"/>
    <w:rsid w:val="4C2E4820"/>
    <w:rsid w:val="4C811E19"/>
    <w:rsid w:val="4D1B64D6"/>
    <w:rsid w:val="4D7C3C63"/>
    <w:rsid w:val="4DAA171B"/>
    <w:rsid w:val="4DC710FA"/>
    <w:rsid w:val="4E914C14"/>
    <w:rsid w:val="4F9D3B50"/>
    <w:rsid w:val="50C866A8"/>
    <w:rsid w:val="51376136"/>
    <w:rsid w:val="513F460A"/>
    <w:rsid w:val="51936894"/>
    <w:rsid w:val="51A969B6"/>
    <w:rsid w:val="51B8140F"/>
    <w:rsid w:val="52165D6D"/>
    <w:rsid w:val="529F58A7"/>
    <w:rsid w:val="52FA58EC"/>
    <w:rsid w:val="53D852B7"/>
    <w:rsid w:val="544C29BF"/>
    <w:rsid w:val="54BA5742"/>
    <w:rsid w:val="565C2E8B"/>
    <w:rsid w:val="56D46745"/>
    <w:rsid w:val="57060B39"/>
    <w:rsid w:val="5865469B"/>
    <w:rsid w:val="587368DE"/>
    <w:rsid w:val="5AB301E0"/>
    <w:rsid w:val="5B466F60"/>
    <w:rsid w:val="5BD63961"/>
    <w:rsid w:val="5BE7781C"/>
    <w:rsid w:val="5E755F4B"/>
    <w:rsid w:val="5EC52484"/>
    <w:rsid w:val="5F483205"/>
    <w:rsid w:val="5FB81FB6"/>
    <w:rsid w:val="5FDF06B8"/>
    <w:rsid w:val="60547BD1"/>
    <w:rsid w:val="60DC4E7C"/>
    <w:rsid w:val="60E46730"/>
    <w:rsid w:val="61605F01"/>
    <w:rsid w:val="61EE6039"/>
    <w:rsid w:val="625F05BC"/>
    <w:rsid w:val="627658E4"/>
    <w:rsid w:val="63863062"/>
    <w:rsid w:val="638721F4"/>
    <w:rsid w:val="64322884"/>
    <w:rsid w:val="654515A1"/>
    <w:rsid w:val="655B5CE2"/>
    <w:rsid w:val="65AC3E31"/>
    <w:rsid w:val="667F0D60"/>
    <w:rsid w:val="66C36ACC"/>
    <w:rsid w:val="66CD5BC8"/>
    <w:rsid w:val="670C1F82"/>
    <w:rsid w:val="67573E35"/>
    <w:rsid w:val="687E7DF1"/>
    <w:rsid w:val="68837AC6"/>
    <w:rsid w:val="68D50AD5"/>
    <w:rsid w:val="69677250"/>
    <w:rsid w:val="6A7C36FF"/>
    <w:rsid w:val="6B5A5D8D"/>
    <w:rsid w:val="6C0B71D2"/>
    <w:rsid w:val="6D5F31A0"/>
    <w:rsid w:val="6D976FEF"/>
    <w:rsid w:val="6DDE6EA2"/>
    <w:rsid w:val="6E007219"/>
    <w:rsid w:val="6EBD03FE"/>
    <w:rsid w:val="6F250974"/>
    <w:rsid w:val="6F425277"/>
    <w:rsid w:val="7008444B"/>
    <w:rsid w:val="70334C0E"/>
    <w:rsid w:val="7044032E"/>
    <w:rsid w:val="72096ED9"/>
    <w:rsid w:val="72350AC8"/>
    <w:rsid w:val="72AF4744"/>
    <w:rsid w:val="73CF0E5E"/>
    <w:rsid w:val="74352EDB"/>
    <w:rsid w:val="74DC704C"/>
    <w:rsid w:val="75B754E7"/>
    <w:rsid w:val="75DE5FD3"/>
    <w:rsid w:val="76A619EE"/>
    <w:rsid w:val="76AF189E"/>
    <w:rsid w:val="76C435C8"/>
    <w:rsid w:val="76CA50A8"/>
    <w:rsid w:val="76F91DA1"/>
    <w:rsid w:val="773B686D"/>
    <w:rsid w:val="77B35E42"/>
    <w:rsid w:val="78225D97"/>
    <w:rsid w:val="785768B5"/>
    <w:rsid w:val="78B236E4"/>
    <w:rsid w:val="78DA32BC"/>
    <w:rsid w:val="79075EAB"/>
    <w:rsid w:val="790E7842"/>
    <w:rsid w:val="794D4EA0"/>
    <w:rsid w:val="79763CE0"/>
    <w:rsid w:val="799B5063"/>
    <w:rsid w:val="79DD2BDF"/>
    <w:rsid w:val="79E80E57"/>
    <w:rsid w:val="7A485CA4"/>
    <w:rsid w:val="7ABF68AF"/>
    <w:rsid w:val="7B6902D6"/>
    <w:rsid w:val="7BC6610D"/>
    <w:rsid w:val="7BD134CC"/>
    <w:rsid w:val="7C6C243B"/>
    <w:rsid w:val="7C977CED"/>
    <w:rsid w:val="7CBB1DF2"/>
    <w:rsid w:val="7CCB13BB"/>
    <w:rsid w:val="7D4952C2"/>
    <w:rsid w:val="7D521DBC"/>
    <w:rsid w:val="7E626F25"/>
    <w:rsid w:val="7E7F226F"/>
    <w:rsid w:val="7E85156B"/>
    <w:rsid w:val="7EAB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C3F4F"/>
  <w15:docId w15:val="{043CA1A6-63EE-4D8D-9906-74F645F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header" w:qFormat="1"/>
    <w:lsdException w:name="footer" w:qFormat="1"/>
    <w:lsdException w:name="caption" w:semiHidden="1" w:unhideWhenUsed="1" w:qFormat="1"/>
    <w:lsdException w:name="annotation reference" w:semiHidden="1" w:uiPriority="99" w:unhideWhenUsed="1" w:qFormat="1"/>
    <w:lsdException w:name="page number" w:qFormat="1"/>
    <w:lsdException w:name="Title" w:qFormat="1"/>
    <w:lsdException w:name="Default Paragraph Font" w:semiHidden="1" w:qFormat="1"/>
    <w:lsdException w:name="Body Text" w:qFormat="1"/>
    <w:lsdException w:name="Subtitle" w:qFormat="1"/>
    <w:lsdException w:name="Body Text Indent 3" w:qFormat="1"/>
    <w:lsdException w:name="Block Tex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60" w:lineRule="auto"/>
      <w:jc w:val="both"/>
    </w:pPr>
    <w:rPr>
      <w:rFonts w:asciiTheme="minorHAnsi" w:hAnsiTheme="minorHAnsi" w:cstheme="minorBidi"/>
      <w:kern w:val="2"/>
      <w:sz w:val="28"/>
      <w:szCs w:val="24"/>
    </w:rPr>
  </w:style>
  <w:style w:type="paragraph" w:styleId="1">
    <w:name w:val="heading 1"/>
    <w:basedOn w:val="10"/>
    <w:next w:val="a"/>
    <w:qFormat/>
    <w:pPr>
      <w:keepNext/>
      <w:keepLines/>
      <w:numPr>
        <w:numId w:val="1"/>
      </w:numPr>
      <w:spacing w:before="100" w:after="90" w:line="240" w:lineRule="auto"/>
      <w:jc w:val="left"/>
      <w:outlineLvl w:val="0"/>
    </w:pPr>
    <w:rPr>
      <w:b/>
      <w:kern w:val="44"/>
      <w:sz w:val="32"/>
    </w:rPr>
  </w:style>
  <w:style w:type="paragraph" w:styleId="2">
    <w:name w:val="heading 2"/>
    <w:basedOn w:val="a"/>
    <w:next w:val="a"/>
    <w:unhideWhenUsed/>
    <w:qFormat/>
    <w:pPr>
      <w:keepNext/>
      <w:keepLines/>
      <w:numPr>
        <w:ilvl w:val="1"/>
        <w:numId w:val="1"/>
      </w:numPr>
      <w:spacing w:before="140" w:after="140" w:line="240" w:lineRule="auto"/>
      <w:outlineLvl w:val="1"/>
    </w:pPr>
    <w:rPr>
      <w:rFonts w:ascii="Arial" w:hAnsi="Arial"/>
      <w:b/>
    </w:rPr>
  </w:style>
  <w:style w:type="paragraph" w:styleId="3">
    <w:name w:val="heading 3"/>
    <w:basedOn w:val="a"/>
    <w:next w:val="a"/>
    <w:unhideWhenUsed/>
    <w:qFormat/>
    <w:pPr>
      <w:keepNext/>
      <w:keepLines/>
      <w:numPr>
        <w:ilvl w:val="2"/>
        <w:numId w:val="1"/>
      </w:numPr>
      <w:spacing w:before="260" w:after="260" w:line="240" w:lineRule="auto"/>
      <w:outlineLvl w:val="2"/>
    </w:pPr>
    <w:rPr>
      <w:b/>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rPr>
  </w:style>
  <w:style w:type="paragraph" w:styleId="5">
    <w:name w:val="heading 5"/>
    <w:basedOn w:val="a"/>
    <w:next w:val="a"/>
    <w:unhideWhenUsed/>
    <w:qFormat/>
    <w:pPr>
      <w:keepNext/>
      <w:keepLines/>
      <w:numPr>
        <w:ilvl w:val="4"/>
        <w:numId w:val="1"/>
      </w:numPr>
      <w:spacing w:before="280" w:after="290" w:line="372" w:lineRule="auto"/>
      <w:outlineLvl w:val="4"/>
    </w:pPr>
    <w:rPr>
      <w:b/>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qFormat/>
    <w:pPr>
      <w:spacing w:after="120"/>
      <w:ind w:leftChars="700" w:left="1440" w:rightChars="700" w:right="700"/>
    </w:pPr>
  </w:style>
  <w:style w:type="paragraph" w:styleId="10">
    <w:name w:val="toc 1"/>
    <w:basedOn w:val="a"/>
    <w:next w:val="a"/>
    <w:qFormat/>
  </w:style>
  <w:style w:type="paragraph" w:styleId="a4">
    <w:name w:val="annotation text"/>
    <w:basedOn w:val="a"/>
    <w:qFormat/>
    <w:pPr>
      <w:jc w:val="left"/>
    </w:pPr>
  </w:style>
  <w:style w:type="paragraph" w:styleId="a5">
    <w:name w:val="Body Text"/>
    <w:basedOn w:val="a"/>
    <w:qFormat/>
    <w:pPr>
      <w:adjustRightInd w:val="0"/>
      <w:snapToGrid w:val="0"/>
      <w:ind w:firstLineChars="200" w:firstLine="200"/>
    </w:pPr>
    <w:rPr>
      <w:rFonts w:cs="宋体"/>
      <w:szCs w:val="30"/>
    </w:rPr>
  </w:style>
  <w:style w:type="paragraph" w:styleId="30">
    <w:name w:val="toc 3"/>
    <w:basedOn w:val="a"/>
    <w:next w:val="a"/>
    <w:qFormat/>
    <w:pPr>
      <w:ind w:leftChars="400" w:left="840"/>
    </w:p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31">
    <w:name w:val="Body Text Indent 3"/>
    <w:basedOn w:val="a"/>
    <w:qFormat/>
    <w:pPr>
      <w:spacing w:after="120"/>
      <w:ind w:leftChars="200" w:left="420"/>
    </w:pPr>
    <w:rPr>
      <w:rFonts w:ascii="Times New Roman" w:hAnsi="Times New Roman"/>
      <w:sz w:val="16"/>
      <w:szCs w:val="20"/>
    </w:rPr>
  </w:style>
  <w:style w:type="paragraph" w:styleId="20">
    <w:name w:val="toc 2"/>
    <w:basedOn w:val="a"/>
    <w:next w:val="a"/>
    <w:qFormat/>
    <w:pPr>
      <w:ind w:leftChars="200" w:left="420"/>
    </w:p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qFormat/>
  </w:style>
  <w:style w:type="character" w:styleId="aa">
    <w:name w:val="annotation reference"/>
    <w:basedOn w:val="a1"/>
    <w:uiPriority w:val="99"/>
    <w:semiHidden/>
    <w:unhideWhenUsed/>
    <w:qFormat/>
    <w:rPr>
      <w:sz w:val="21"/>
      <w:szCs w:val="21"/>
    </w:rPr>
  </w:style>
  <w:style w:type="paragraph" w:customStyle="1" w:styleId="WPSOffice1">
    <w:name w:val="WPSOffice手动目录 1"/>
    <w:qFormat/>
    <w:rPr>
      <w:rFonts w:asciiTheme="minorHAnsi" w:eastAsia="微软雅黑" w:hAnsiTheme="minorHAnsi" w:cstheme="minorBidi"/>
    </w:rPr>
  </w:style>
  <w:style w:type="paragraph" w:customStyle="1" w:styleId="WPSOffice2">
    <w:name w:val="WPSOffice手动目录 2"/>
    <w:qFormat/>
    <w:pPr>
      <w:ind w:leftChars="200" w:left="200"/>
    </w:pPr>
    <w:rPr>
      <w:rFonts w:asciiTheme="minorHAnsi" w:eastAsia="微软雅黑" w:hAnsiTheme="minorHAnsi" w:cstheme="minorBidi"/>
    </w:rPr>
  </w:style>
  <w:style w:type="paragraph" w:customStyle="1" w:styleId="WPSOffice3">
    <w:name w:val="WPSOffice手动目录 3"/>
    <w:qFormat/>
    <w:pPr>
      <w:ind w:leftChars="400" w:left="400"/>
    </w:pPr>
    <w:rPr>
      <w:rFonts w:asciiTheme="minorHAnsi" w:eastAsia="微软雅黑" w:hAnsiTheme="minorHAnsi" w:cstheme="minorBidi"/>
    </w:rPr>
  </w:style>
  <w:style w:type="paragraph" w:styleId="ab">
    <w:name w:val="List Paragraph"/>
    <w:basedOn w:val="a"/>
    <w:uiPriority w:val="34"/>
    <w:qFormat/>
    <w:pPr>
      <w:ind w:firstLineChars="200" w:firstLine="420"/>
    </w:pPr>
  </w:style>
  <w:style w:type="paragraph" w:styleId="ac">
    <w:name w:val="Balloon Text"/>
    <w:basedOn w:val="a"/>
    <w:link w:val="ad"/>
    <w:rsid w:val="005962FB"/>
    <w:pPr>
      <w:spacing w:line="240" w:lineRule="auto"/>
    </w:pPr>
    <w:rPr>
      <w:sz w:val="18"/>
      <w:szCs w:val="18"/>
    </w:rPr>
  </w:style>
  <w:style w:type="character" w:customStyle="1" w:styleId="ad">
    <w:name w:val="批注框文本 字符"/>
    <w:basedOn w:val="a1"/>
    <w:link w:val="ac"/>
    <w:rsid w:val="005962FB"/>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WPS_1591149877</dc:creator>
  <cp:lastModifiedBy>chenxia</cp:lastModifiedBy>
  <cp:revision>4</cp:revision>
  <cp:lastPrinted>2021-12-29T00:55:00Z</cp:lastPrinted>
  <dcterms:created xsi:type="dcterms:W3CDTF">2020-09-15T08:16:00Z</dcterms:created>
  <dcterms:modified xsi:type="dcterms:W3CDTF">2023-09-04T10:03:00Z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C238CDCF0E104984ACCF6EE3BE421681</vt:lpwstr>
  </property>
</Properties>
</file>