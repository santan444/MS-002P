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08228C" w14:paraId="4D629222" w14:textId="77777777">
        <w:trPr>
          <w:trHeight w:val="90"/>
          <w:jc w:val="center"/>
        </w:trPr>
        <w:tc>
          <w:tcPr>
            <w:tcW w:w="574" w:type="dxa"/>
          </w:tcPr>
          <w:p w14:paraId="02EB74A0" w14:textId="77777777" w:rsidR="0008228C" w:rsidRDefault="0008228C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1DE5C22B" w14:textId="77777777" w:rsidR="0008228C" w:rsidRDefault="00AF1A0F">
            <w:pPr>
              <w:adjustRightInd/>
              <w:snapToGrid/>
              <w:spacing w:beforeLines="0" w:before="0" w:afterLines="0" w:after="0" w:line="240" w:lineRule="exact"/>
              <w:ind w:firstLineChars="0" w:firstLine="0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6AD44" w14:textId="77777777" w:rsidR="0008228C" w:rsidRDefault="00AF1A0F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 w:hint="eastAsia"/>
              </w:rPr>
              <w:t>MS-002.43W002</w:t>
            </w:r>
          </w:p>
        </w:tc>
        <w:tc>
          <w:tcPr>
            <w:tcW w:w="240" w:type="dxa"/>
            <w:tcBorders>
              <w:left w:val="nil"/>
            </w:tcBorders>
          </w:tcPr>
          <w:p w14:paraId="2241B251" w14:textId="77777777" w:rsidR="0008228C" w:rsidRDefault="0008228C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08228C" w14:paraId="28190B58" w14:textId="77777777">
        <w:trPr>
          <w:trHeight w:val="595"/>
          <w:jc w:val="center"/>
        </w:trPr>
        <w:tc>
          <w:tcPr>
            <w:tcW w:w="574" w:type="dxa"/>
          </w:tcPr>
          <w:p w14:paraId="598D11D8" w14:textId="77777777" w:rsidR="0008228C" w:rsidRDefault="0008228C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13F2701A" w14:textId="77777777" w:rsidR="0008228C" w:rsidRDefault="0008228C">
            <w:pPr>
              <w:adjustRightInd/>
              <w:snapToGrid/>
              <w:spacing w:beforeLines="0" w:before="0" w:afterLines="0" w:after="0" w:line="240" w:lineRule="exact"/>
              <w:ind w:firstLineChars="0" w:firstLine="0"/>
              <w:jc w:val="right"/>
              <w:rPr>
                <w:rFonts w:ascii="宋体" w:hAnsi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346BF" w14:textId="77777777" w:rsidR="0008228C" w:rsidRDefault="0008228C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14:paraId="1C7DFB29" w14:textId="77777777" w:rsidR="0008228C" w:rsidRDefault="0008228C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rPr>
                <w:rFonts w:ascii="Calibri" w:hAnsi="Calibri" w:cs="Times New Roman"/>
                <w:sz w:val="24"/>
              </w:rPr>
            </w:pPr>
          </w:p>
        </w:tc>
      </w:tr>
      <w:tr w:rsidR="0008228C" w14:paraId="516722E3" w14:textId="77777777">
        <w:trPr>
          <w:trHeight w:val="595"/>
          <w:jc w:val="center"/>
        </w:trPr>
        <w:tc>
          <w:tcPr>
            <w:tcW w:w="574" w:type="dxa"/>
          </w:tcPr>
          <w:p w14:paraId="63D4F254" w14:textId="77777777" w:rsidR="0008228C" w:rsidRDefault="0008228C">
            <w:pPr>
              <w:adjustRightInd/>
              <w:snapToGrid/>
              <w:spacing w:beforeLines="0" w:before="0" w:afterLines="0" w:after="120"/>
              <w:ind w:leftChars="700" w:left="1470" w:rightChars="700" w:right="1470" w:firstLineChars="0" w:firstLine="0"/>
              <w:rPr>
                <w:rFonts w:ascii="Calibri" w:hAnsi="Calibri" w:cs="Times New Roman"/>
                <w:sz w:val="24"/>
              </w:rPr>
            </w:pPr>
          </w:p>
        </w:tc>
        <w:tc>
          <w:tcPr>
            <w:tcW w:w="4155" w:type="dxa"/>
            <w:gridSpan w:val="3"/>
          </w:tcPr>
          <w:p w14:paraId="7B6165AA" w14:textId="77777777" w:rsidR="0008228C" w:rsidRDefault="0008228C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14:paraId="62863333" w14:textId="77777777" w:rsidR="0008228C" w:rsidRDefault="0008228C">
            <w:pPr>
              <w:adjustRightInd/>
              <w:snapToGrid/>
              <w:spacing w:before="156" w:after="156" w:line="24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08228C" w14:paraId="5E2F2299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7CB245DD" w14:textId="77777777" w:rsidR="0008228C" w:rsidRDefault="00AF1A0F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color w:val="A5A5A5" w:themeColor="accent3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MS-002</w:t>
            </w:r>
          </w:p>
        </w:tc>
      </w:tr>
      <w:tr w:rsidR="0008228C" w14:paraId="66E6D9B1" w14:textId="77777777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14:paraId="514F3666" w14:textId="77777777" w:rsidR="0008228C" w:rsidRDefault="00AF1A0F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08228C" w14:paraId="7650FB7B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413A580E" w14:textId="77777777" w:rsidR="0008228C" w:rsidRDefault="00AF1A0F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操作台车热仿真分析报告</w:t>
            </w:r>
          </w:p>
        </w:tc>
      </w:tr>
      <w:tr w:rsidR="0008228C" w14:paraId="75CA6A85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1BCC9B31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A63DF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16E9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9CB9F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59104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294922D7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72B7FAFE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7165570A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91C08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5536B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E1B05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F5EE9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78691783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3325FC5F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1724CC99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C9D9D4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14:paraId="4FB68876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14:paraId="289DE6D1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ACB27F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1848926C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51BBCEB5" w14:textId="77777777">
        <w:trPr>
          <w:trHeight w:val="791"/>
          <w:jc w:val="center"/>
        </w:trPr>
        <w:tc>
          <w:tcPr>
            <w:tcW w:w="574" w:type="dxa"/>
          </w:tcPr>
          <w:p w14:paraId="534F98C2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2FA438EC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A288588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14:paraId="0F979D68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467E60F1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959E64C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08E4EF45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08B02071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2CF5C8C7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C2437A8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14:paraId="44781F2B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4F508744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F6222F4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52E3D005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26C60DB1" w14:textId="77777777">
        <w:trPr>
          <w:trHeight w:val="938"/>
          <w:jc w:val="center"/>
        </w:trPr>
        <w:tc>
          <w:tcPr>
            <w:tcW w:w="574" w:type="dxa"/>
          </w:tcPr>
          <w:p w14:paraId="67D9539C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1769693B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1F6C2F1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14:paraId="32A16E78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7617C00A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82F46A8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18B65ACC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6FA50B06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17080104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91BB565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14:paraId="270AAD59" w14:textId="77777777" w:rsidR="0008228C" w:rsidRDefault="0008228C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14:paraId="5FA8F803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03F6C45" w14:textId="77777777" w:rsidR="0008228C" w:rsidRDefault="00AF1A0F">
            <w:pPr>
              <w:adjustRightInd/>
              <w:snapToGrid/>
              <w:spacing w:before="156" w:after="156"/>
              <w:ind w:firstLineChars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4C298375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3629A668" w14:textId="77777777">
        <w:trPr>
          <w:trHeight w:val="674"/>
          <w:jc w:val="center"/>
        </w:trPr>
        <w:tc>
          <w:tcPr>
            <w:tcW w:w="574" w:type="dxa"/>
          </w:tcPr>
          <w:p w14:paraId="29A4D81F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14:paraId="3403E951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14:paraId="151A89EB" w14:textId="77777777" w:rsidR="0008228C" w:rsidRDefault="0008228C">
            <w:pPr>
              <w:adjustRightInd/>
              <w:snapToGrid/>
              <w:spacing w:before="156" w:after="156" w:line="300" w:lineRule="exact"/>
              <w:ind w:firstLineChars="0" w:firstLine="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08228C" w14:paraId="4CA1B507" w14:textId="77777777">
        <w:trPr>
          <w:trHeight w:val="674"/>
          <w:jc w:val="center"/>
        </w:trPr>
        <w:tc>
          <w:tcPr>
            <w:tcW w:w="8414" w:type="dxa"/>
            <w:gridSpan w:val="9"/>
          </w:tcPr>
          <w:p w14:paraId="76E1B9CC" w14:textId="77777777" w:rsidR="0008228C" w:rsidRDefault="0008228C">
            <w:pPr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72AAB95D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jc w:val="center"/>
        <w:rPr>
          <w:rFonts w:ascii="Times New Roman" w:hAnsi="Times New Roman" w:cs="Times New Roman"/>
          <w:sz w:val="28"/>
        </w:rPr>
      </w:pPr>
    </w:p>
    <w:p w14:paraId="1A960D3D" w14:textId="77777777" w:rsidR="0008228C" w:rsidRDefault="00AF1A0F">
      <w:pPr>
        <w:adjustRightInd/>
        <w:snapToGrid/>
        <w:spacing w:beforeLines="0" w:before="0" w:afterLines="0" w:after="0"/>
        <w:ind w:firstLineChars="0" w:firstLine="0"/>
        <w:jc w:val="center"/>
        <w:rPr>
          <w:rFonts w:asciiTheme="minorHAnsi" w:hAnsiTheme="minorHAnsi" w:cstheme="minorBidi"/>
          <w:b/>
          <w:bCs/>
          <w:sz w:val="28"/>
        </w:rPr>
      </w:pPr>
      <w:r>
        <w:rPr>
          <w:rFonts w:asciiTheme="minorHAnsi" w:hAnsiTheme="minorHAnsi" w:cstheme="minorBidi" w:hint="eastAsia"/>
          <w:b/>
          <w:bCs/>
          <w:sz w:val="28"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889"/>
        <w:gridCol w:w="3891"/>
        <w:gridCol w:w="1589"/>
      </w:tblGrid>
      <w:tr w:rsidR="0008228C" w14:paraId="051CD4A1" w14:textId="7777777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14:paraId="098698BB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B9E00EC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14:paraId="4796200C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5583CAE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更改者</w:t>
            </w:r>
          </w:p>
        </w:tc>
      </w:tr>
      <w:tr w:rsidR="0008228C" w14:paraId="57AEFF9C" w14:textId="77777777">
        <w:trPr>
          <w:trHeight w:val="454"/>
        </w:trPr>
        <w:tc>
          <w:tcPr>
            <w:tcW w:w="1242" w:type="dxa"/>
            <w:vAlign w:val="center"/>
          </w:tcPr>
          <w:p w14:paraId="3E15C9CE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14:paraId="64EBA8D8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1"/>
              </w:rPr>
              <w:t>2022.</w:t>
            </w:r>
            <w:r>
              <w:rPr>
                <w:rFonts w:ascii="Times New Roman" w:hAnsi="Times New Roman" w:cs="Times New Roman" w:hint="eastAsia"/>
                <w:bCs/>
                <w:color w:val="FF0000"/>
                <w:sz w:val="28"/>
                <w:szCs w:val="21"/>
              </w:rPr>
              <w:t>00.00</w:t>
            </w:r>
          </w:p>
        </w:tc>
        <w:tc>
          <w:tcPr>
            <w:tcW w:w="4678" w:type="dxa"/>
            <w:vAlign w:val="center"/>
          </w:tcPr>
          <w:p w14:paraId="3FB94B79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14:paraId="4291351A" w14:textId="77777777" w:rsidR="0008228C" w:rsidRDefault="00AF1A0F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1"/>
              </w:rPr>
              <w:t>陈侠</w:t>
            </w:r>
          </w:p>
        </w:tc>
      </w:tr>
      <w:tr w:rsidR="0008228C" w14:paraId="3D9A7A6E" w14:textId="77777777">
        <w:trPr>
          <w:trHeight w:val="454"/>
        </w:trPr>
        <w:tc>
          <w:tcPr>
            <w:tcW w:w="1242" w:type="dxa"/>
            <w:vAlign w:val="center"/>
          </w:tcPr>
          <w:p w14:paraId="6F90E35A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46EF22D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F4D7333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94956F9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6A3992B8" w14:textId="77777777">
        <w:trPr>
          <w:trHeight w:val="454"/>
        </w:trPr>
        <w:tc>
          <w:tcPr>
            <w:tcW w:w="1242" w:type="dxa"/>
            <w:vAlign w:val="center"/>
          </w:tcPr>
          <w:p w14:paraId="6A579DFB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E54A616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0747627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EE5A00B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01A25980" w14:textId="77777777">
        <w:trPr>
          <w:trHeight w:val="454"/>
        </w:trPr>
        <w:tc>
          <w:tcPr>
            <w:tcW w:w="1242" w:type="dxa"/>
            <w:vAlign w:val="center"/>
          </w:tcPr>
          <w:p w14:paraId="3DBE9D0C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49BA708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263B74B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67BACD5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24AA442D" w14:textId="77777777">
        <w:trPr>
          <w:trHeight w:val="454"/>
        </w:trPr>
        <w:tc>
          <w:tcPr>
            <w:tcW w:w="1242" w:type="dxa"/>
            <w:vAlign w:val="center"/>
          </w:tcPr>
          <w:p w14:paraId="4C502930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A48FE4A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D5038BF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99DC564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6A8EFE81" w14:textId="77777777">
        <w:trPr>
          <w:trHeight w:val="454"/>
        </w:trPr>
        <w:tc>
          <w:tcPr>
            <w:tcW w:w="1242" w:type="dxa"/>
            <w:vAlign w:val="center"/>
          </w:tcPr>
          <w:p w14:paraId="33064AB0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36C21B3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65588C0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A6BF47C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22520E9B" w14:textId="77777777">
        <w:trPr>
          <w:trHeight w:val="454"/>
        </w:trPr>
        <w:tc>
          <w:tcPr>
            <w:tcW w:w="1242" w:type="dxa"/>
            <w:vAlign w:val="center"/>
          </w:tcPr>
          <w:p w14:paraId="0AC6835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CA875D7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5BDBAE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B73AA8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3578F146" w14:textId="77777777">
        <w:trPr>
          <w:trHeight w:val="454"/>
        </w:trPr>
        <w:tc>
          <w:tcPr>
            <w:tcW w:w="1242" w:type="dxa"/>
            <w:vAlign w:val="center"/>
          </w:tcPr>
          <w:p w14:paraId="41072667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A590BF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52C042D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4A91435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7F21D338" w14:textId="77777777">
        <w:trPr>
          <w:trHeight w:val="454"/>
        </w:trPr>
        <w:tc>
          <w:tcPr>
            <w:tcW w:w="1242" w:type="dxa"/>
            <w:vAlign w:val="center"/>
          </w:tcPr>
          <w:p w14:paraId="7BCCD0DC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B757E3B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578967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E305460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2A7AA085" w14:textId="77777777">
        <w:trPr>
          <w:trHeight w:val="454"/>
        </w:trPr>
        <w:tc>
          <w:tcPr>
            <w:tcW w:w="1242" w:type="dxa"/>
            <w:vAlign w:val="center"/>
          </w:tcPr>
          <w:p w14:paraId="4FB0FE35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41522A0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9DE392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D427B21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413A7FF3" w14:textId="77777777">
        <w:trPr>
          <w:trHeight w:val="454"/>
        </w:trPr>
        <w:tc>
          <w:tcPr>
            <w:tcW w:w="1242" w:type="dxa"/>
            <w:vAlign w:val="center"/>
          </w:tcPr>
          <w:p w14:paraId="3D6CC7C9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1395013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EC1AB83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6DDACC9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 w:rsidR="0008228C" w14:paraId="413BAC97" w14:textId="77777777">
        <w:trPr>
          <w:trHeight w:val="454"/>
        </w:trPr>
        <w:tc>
          <w:tcPr>
            <w:tcW w:w="1242" w:type="dxa"/>
            <w:vAlign w:val="center"/>
          </w:tcPr>
          <w:p w14:paraId="7C4B5A73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D9F16C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10FC1FB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4919CDD" w14:textId="77777777" w:rsidR="0008228C" w:rsidRDefault="0008228C">
            <w:pPr>
              <w:widowControl/>
              <w:adjustRightInd/>
              <w:spacing w:beforeLines="0" w:before="0" w:afterLines="0" w:after="0" w:line="240" w:lineRule="auto"/>
              <w:ind w:firstLineChars="0" w:firstLine="0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</w:tbl>
    <w:p w14:paraId="295902AF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56C8C7A5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6F9FD723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620D3D84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30FDEF0F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18C8E0D4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6D65D857" w14:textId="77777777" w:rsidR="0008228C" w:rsidRDefault="0008228C">
      <w:pPr>
        <w:adjustRightInd/>
        <w:snapToGrid/>
        <w:spacing w:beforeLines="0" w:before="0" w:afterLines="0" w:after="0"/>
        <w:ind w:firstLineChars="0" w:firstLine="0"/>
        <w:rPr>
          <w:rFonts w:ascii="Times New Roman" w:hAnsi="Times New Roman" w:cs="Times New Roman"/>
          <w:sz w:val="32"/>
          <w:szCs w:val="40"/>
        </w:rPr>
      </w:pPr>
    </w:p>
    <w:p w14:paraId="77296BB3" w14:textId="77777777" w:rsidR="0008228C" w:rsidRDefault="00AF1A0F">
      <w:pPr>
        <w:adjustRightInd/>
        <w:snapToGrid/>
        <w:spacing w:beforeLines="0" w:before="0" w:afterLines="0" w:after="0"/>
        <w:ind w:firstLineChars="0" w:firstLine="0"/>
        <w:rPr>
          <w:rFonts w:asciiTheme="minorHAnsi" w:hAnsiTheme="minorHAnsi" w:cstheme="minorBidi"/>
          <w:b/>
          <w:bCs/>
          <w:sz w:val="28"/>
        </w:rPr>
      </w:pPr>
      <w:r>
        <w:rPr>
          <w:rFonts w:asciiTheme="minorHAnsi" w:hAnsiTheme="minorHAnsi" w:cstheme="minorBidi" w:hint="eastAsia"/>
          <w:b/>
          <w:bCs/>
          <w:sz w:val="28"/>
        </w:rPr>
        <w:t>保密条款</w:t>
      </w:r>
    </w:p>
    <w:p w14:paraId="0B15BA07" w14:textId="77777777" w:rsidR="0008228C" w:rsidRDefault="00AF1A0F">
      <w:pPr>
        <w:spacing w:before="156" w:after="156" w:line="240" w:lineRule="auto"/>
        <w:ind w:firstLine="560"/>
        <w:jc w:val="right"/>
        <w:rPr>
          <w:rFonts w:ascii="宋体" w:hAnsi="宋体" w:cs="宋体"/>
          <w:b/>
          <w:kern w:val="0"/>
          <w:szCs w:val="21"/>
        </w:rPr>
      </w:pPr>
      <w:r>
        <w:rPr>
          <w:rFonts w:asciiTheme="minorHAnsi" w:hAnsiTheme="minorHAnsi" w:cstheme="minorBidi" w:hint="eastAsia"/>
          <w:iCs/>
          <w:sz w:val="28"/>
        </w:rPr>
        <w:t>文档仅限</w:t>
      </w:r>
      <w:r>
        <w:rPr>
          <w:rFonts w:asciiTheme="minorHAnsi" w:hAnsiTheme="minorHAnsi" w:cstheme="minorBidi" w:hint="eastAsia"/>
          <w:iCs/>
          <w:sz w:val="28"/>
        </w:rPr>
        <w:t>产品（</w:t>
      </w:r>
      <w:r>
        <w:rPr>
          <w:rFonts w:asciiTheme="minorHAnsi" w:hAnsiTheme="minorHAnsi" w:cstheme="minorBidi" w:hint="eastAsia"/>
          <w:iCs/>
          <w:sz w:val="28"/>
        </w:rPr>
        <w:t>项目</w:t>
      </w:r>
      <w:r>
        <w:rPr>
          <w:rFonts w:asciiTheme="minorHAnsi" w:hAnsiTheme="minorHAnsi" w:cstheme="minorBidi" w:hint="eastAsia"/>
          <w:iCs/>
          <w:sz w:val="28"/>
        </w:rPr>
        <w:t>）</w:t>
      </w:r>
      <w:r>
        <w:rPr>
          <w:rFonts w:asciiTheme="minorHAnsi" w:hAnsiTheme="minorHAnsi" w:cstheme="minorBidi" w:hint="eastAsia"/>
          <w:iCs/>
          <w:sz w:val="28"/>
        </w:rPr>
        <w:t>组内流转，违者负相应法律责任</w:t>
      </w:r>
      <w:r>
        <w:rPr>
          <w:rFonts w:asciiTheme="minorHAnsi" w:hAnsiTheme="minorHAnsi" w:cstheme="minorBidi" w:hint="eastAsia"/>
          <w:iCs/>
          <w:sz w:val="28"/>
        </w:rPr>
        <w:t>。</w:t>
      </w:r>
    </w:p>
    <w:p w14:paraId="5B8E45BB" w14:textId="77777777" w:rsidR="0008228C" w:rsidRDefault="0008228C">
      <w:pPr>
        <w:spacing w:before="156" w:after="156" w:line="240" w:lineRule="auto"/>
      </w:pPr>
    </w:p>
    <w:p w14:paraId="7C15F0B2" w14:textId="77777777" w:rsidR="0008228C" w:rsidRDefault="00AF1A0F"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ascii="宋体" w:hAnsi="宋体" w:cs="宋体" w:hint="eastAsia"/>
          <w:b/>
          <w:sz w:val="36"/>
          <w:szCs w:val="18"/>
        </w:rPr>
        <w:t>目录</w:t>
      </w:r>
    </w:p>
    <w:p w14:paraId="46CA4B3F" w14:textId="09C337F6" w:rsidR="00B41AF2" w:rsidRDefault="00AF1A0F">
      <w:pPr>
        <w:pStyle w:val="10"/>
        <w:tabs>
          <w:tab w:val="left" w:pos="840"/>
          <w:tab w:val="right" w:leader="dot" w:pos="8296"/>
        </w:tabs>
        <w:spacing w:before="156" w:after="156"/>
        <w:rPr>
          <w:ins w:id="0" w:author="chenxia" w:date="2023-08-22T09:37:00Z"/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 w:cs="宋体" w:hint="eastAsia"/>
        </w:rPr>
        <w:lastRenderedPageBreak/>
        <w:fldChar w:fldCharType="begin"/>
      </w:r>
      <w:r>
        <w:rPr>
          <w:rFonts w:ascii="宋体" w:hAnsi="宋体" w:cs="宋体" w:hint="eastAsia"/>
        </w:rPr>
        <w:instrText xml:space="preserve"> TOC \o "1-3" \h \z </w:instrText>
      </w:r>
      <w:r>
        <w:rPr>
          <w:rFonts w:ascii="宋体" w:hAnsi="宋体" w:cs="宋体" w:hint="eastAsia"/>
        </w:rPr>
        <w:fldChar w:fldCharType="separate"/>
      </w:r>
      <w:ins w:id="1" w:author="chenxia" w:date="2023-08-22T09:37:00Z">
        <w:r w:rsidR="00B41AF2" w:rsidRPr="008B78FB">
          <w:rPr>
            <w:rStyle w:val="af4"/>
            <w:noProof/>
          </w:rPr>
          <w:fldChar w:fldCharType="begin"/>
        </w:r>
        <w:r w:rsidR="00B41AF2" w:rsidRPr="008B78FB">
          <w:rPr>
            <w:rStyle w:val="af4"/>
            <w:noProof/>
          </w:rPr>
          <w:instrText xml:space="preserve"> </w:instrText>
        </w:r>
        <w:r w:rsidR="00B41AF2">
          <w:rPr>
            <w:noProof/>
          </w:rPr>
          <w:instrText>HYPERLINK \l "_Toc143589453"</w:instrText>
        </w:r>
        <w:r w:rsidR="00B41AF2" w:rsidRPr="008B78FB">
          <w:rPr>
            <w:rStyle w:val="af4"/>
            <w:noProof/>
          </w:rPr>
          <w:instrText xml:space="preserve"> </w:instrText>
        </w:r>
        <w:r w:rsidR="00B41AF2" w:rsidRPr="008B78FB">
          <w:rPr>
            <w:rStyle w:val="af4"/>
            <w:noProof/>
          </w:rPr>
        </w:r>
        <w:r w:rsidR="00B41AF2" w:rsidRPr="008B78FB">
          <w:rPr>
            <w:rStyle w:val="af4"/>
            <w:noProof/>
          </w:rPr>
          <w:fldChar w:fldCharType="separate"/>
        </w:r>
        <w:r w:rsidR="00B41AF2" w:rsidRPr="008B78FB">
          <w:rPr>
            <w:rStyle w:val="af4"/>
            <w:noProof/>
          </w:rPr>
          <w:t>1.</w:t>
        </w:r>
        <w:r w:rsidR="00B41AF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AF2" w:rsidRPr="008B78FB">
          <w:rPr>
            <w:rStyle w:val="af4"/>
            <w:noProof/>
          </w:rPr>
          <w:t>概述</w:t>
        </w:r>
        <w:r w:rsidR="00B41AF2">
          <w:rPr>
            <w:noProof/>
            <w:webHidden/>
          </w:rPr>
          <w:tab/>
        </w:r>
        <w:r w:rsidR="00B41AF2">
          <w:rPr>
            <w:noProof/>
            <w:webHidden/>
          </w:rPr>
          <w:fldChar w:fldCharType="begin"/>
        </w:r>
        <w:r w:rsidR="00B41AF2">
          <w:rPr>
            <w:noProof/>
            <w:webHidden/>
          </w:rPr>
          <w:instrText xml:space="preserve"> PAGEREF _Toc143589453 \h </w:instrText>
        </w:r>
        <w:r w:rsidR="00B41AF2">
          <w:rPr>
            <w:noProof/>
            <w:webHidden/>
          </w:rPr>
        </w:r>
      </w:ins>
      <w:r w:rsidR="00B41AF2">
        <w:rPr>
          <w:noProof/>
          <w:webHidden/>
        </w:rPr>
        <w:fldChar w:fldCharType="separate"/>
      </w:r>
      <w:ins w:id="2" w:author="chenxia" w:date="2023-08-22T09:37:00Z">
        <w:r w:rsidR="00B41AF2">
          <w:rPr>
            <w:noProof/>
            <w:webHidden/>
          </w:rPr>
          <w:t>1</w:t>
        </w:r>
        <w:r w:rsidR="00B41AF2">
          <w:rPr>
            <w:noProof/>
            <w:webHidden/>
          </w:rPr>
          <w:fldChar w:fldCharType="end"/>
        </w:r>
        <w:r w:rsidR="00B41AF2" w:rsidRPr="008B78FB">
          <w:rPr>
            <w:rStyle w:val="af4"/>
            <w:noProof/>
          </w:rPr>
          <w:fldChar w:fldCharType="end"/>
        </w:r>
      </w:ins>
    </w:p>
    <w:p w14:paraId="59B581C8" w14:textId="133A5A8F" w:rsidR="00B41AF2" w:rsidRDefault="00B41AF2">
      <w:pPr>
        <w:pStyle w:val="10"/>
        <w:tabs>
          <w:tab w:val="left" w:pos="840"/>
          <w:tab w:val="right" w:leader="dot" w:pos="8296"/>
        </w:tabs>
        <w:spacing w:before="156" w:after="156"/>
        <w:rPr>
          <w:ins w:id="3" w:author="chenxia" w:date="2023-08-22T09:37:00Z"/>
          <w:rFonts w:asciiTheme="minorHAnsi" w:eastAsiaTheme="minorEastAsia" w:hAnsiTheme="minorHAnsi" w:cstheme="minorBidi"/>
          <w:noProof/>
          <w:szCs w:val="22"/>
        </w:rPr>
      </w:pPr>
      <w:ins w:id="4" w:author="chenxia" w:date="2023-08-22T09:37:00Z">
        <w:r w:rsidRPr="008B78FB">
          <w:rPr>
            <w:rStyle w:val="af4"/>
            <w:noProof/>
          </w:rPr>
          <w:fldChar w:fldCharType="begin"/>
        </w:r>
        <w:r w:rsidRPr="008B78FB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"_Toc143589454"</w:instrText>
        </w:r>
        <w:r w:rsidRPr="008B78FB">
          <w:rPr>
            <w:rStyle w:val="af4"/>
            <w:noProof/>
          </w:rPr>
          <w:instrText xml:space="preserve"> </w:instrText>
        </w:r>
        <w:r w:rsidRPr="008B78FB">
          <w:rPr>
            <w:rStyle w:val="af4"/>
            <w:noProof/>
          </w:rPr>
        </w:r>
        <w:r w:rsidRPr="008B78FB">
          <w:rPr>
            <w:rStyle w:val="af4"/>
            <w:noProof/>
          </w:rPr>
          <w:fldChar w:fldCharType="separate"/>
        </w:r>
        <w:r w:rsidRPr="008B78FB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B78FB">
          <w:rPr>
            <w:rStyle w:val="af4"/>
            <w:noProof/>
          </w:rPr>
          <w:t>模型优化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_Toc143589454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chenxia" w:date="2023-08-22T09:37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8B78FB">
          <w:rPr>
            <w:rStyle w:val="af4"/>
            <w:noProof/>
          </w:rPr>
          <w:fldChar w:fldCharType="end"/>
        </w:r>
      </w:ins>
    </w:p>
    <w:p w14:paraId="2340C3F4" w14:textId="45AFDB30" w:rsidR="00B41AF2" w:rsidRDefault="00B41AF2">
      <w:pPr>
        <w:pStyle w:val="10"/>
        <w:tabs>
          <w:tab w:val="left" w:pos="840"/>
          <w:tab w:val="right" w:leader="dot" w:pos="8296"/>
        </w:tabs>
        <w:spacing w:before="156" w:after="156"/>
        <w:rPr>
          <w:ins w:id="6" w:author="chenxia" w:date="2023-08-22T09:37:00Z"/>
          <w:rFonts w:asciiTheme="minorHAnsi" w:eastAsiaTheme="minorEastAsia" w:hAnsiTheme="minorHAnsi" w:cstheme="minorBidi"/>
          <w:noProof/>
          <w:szCs w:val="22"/>
        </w:rPr>
      </w:pPr>
      <w:ins w:id="7" w:author="chenxia" w:date="2023-08-22T09:37:00Z">
        <w:r w:rsidRPr="008B78FB">
          <w:rPr>
            <w:rStyle w:val="af4"/>
            <w:noProof/>
          </w:rPr>
          <w:fldChar w:fldCharType="begin"/>
        </w:r>
        <w:r w:rsidRPr="008B78FB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"_Toc143589455"</w:instrText>
        </w:r>
        <w:r w:rsidRPr="008B78FB">
          <w:rPr>
            <w:rStyle w:val="af4"/>
            <w:noProof/>
          </w:rPr>
          <w:instrText xml:space="preserve"> </w:instrText>
        </w:r>
        <w:r w:rsidRPr="008B78FB">
          <w:rPr>
            <w:rStyle w:val="af4"/>
            <w:noProof/>
          </w:rPr>
        </w:r>
        <w:r w:rsidRPr="008B78FB">
          <w:rPr>
            <w:rStyle w:val="af4"/>
            <w:noProof/>
          </w:rPr>
          <w:fldChar w:fldCharType="separate"/>
        </w:r>
        <w:r w:rsidRPr="008B78FB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B78FB">
          <w:rPr>
            <w:rStyle w:val="af4"/>
            <w:noProof/>
          </w:rPr>
          <w:t>边界条件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_Toc143589455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chenxia" w:date="2023-08-22T09:37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8B78FB">
          <w:rPr>
            <w:rStyle w:val="af4"/>
            <w:noProof/>
          </w:rPr>
          <w:fldChar w:fldCharType="end"/>
        </w:r>
      </w:ins>
    </w:p>
    <w:p w14:paraId="06AA2982" w14:textId="1ACE9659" w:rsidR="00B41AF2" w:rsidRDefault="00B41AF2">
      <w:pPr>
        <w:pStyle w:val="10"/>
        <w:tabs>
          <w:tab w:val="left" w:pos="840"/>
          <w:tab w:val="right" w:leader="dot" w:pos="8296"/>
        </w:tabs>
        <w:spacing w:before="156" w:after="156"/>
        <w:rPr>
          <w:ins w:id="9" w:author="chenxia" w:date="2023-08-22T09:37:00Z"/>
          <w:rFonts w:asciiTheme="minorHAnsi" w:eastAsiaTheme="minorEastAsia" w:hAnsiTheme="minorHAnsi" w:cstheme="minorBidi"/>
          <w:noProof/>
          <w:szCs w:val="22"/>
        </w:rPr>
      </w:pPr>
      <w:ins w:id="10" w:author="chenxia" w:date="2023-08-22T09:37:00Z">
        <w:r w:rsidRPr="008B78FB">
          <w:rPr>
            <w:rStyle w:val="af4"/>
            <w:noProof/>
          </w:rPr>
          <w:fldChar w:fldCharType="begin"/>
        </w:r>
        <w:r w:rsidRPr="008B78FB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"_Toc143589456"</w:instrText>
        </w:r>
        <w:r w:rsidRPr="008B78FB">
          <w:rPr>
            <w:rStyle w:val="af4"/>
            <w:noProof/>
          </w:rPr>
          <w:instrText xml:space="preserve"> </w:instrText>
        </w:r>
        <w:r w:rsidRPr="008B78FB">
          <w:rPr>
            <w:rStyle w:val="af4"/>
            <w:noProof/>
          </w:rPr>
        </w:r>
        <w:r w:rsidRPr="008B78FB">
          <w:rPr>
            <w:rStyle w:val="af4"/>
            <w:noProof/>
          </w:rPr>
          <w:fldChar w:fldCharType="separate"/>
        </w:r>
        <w:r w:rsidRPr="008B78FB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B78FB">
          <w:rPr>
            <w:rStyle w:val="af4"/>
            <w:noProof/>
          </w:rPr>
          <w:t>仿真分析结果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_Toc143589456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chenxia" w:date="2023-08-22T09:37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8B78FB">
          <w:rPr>
            <w:rStyle w:val="af4"/>
            <w:noProof/>
          </w:rPr>
          <w:fldChar w:fldCharType="end"/>
        </w:r>
      </w:ins>
    </w:p>
    <w:p w14:paraId="490706BD" w14:textId="21C3B02B" w:rsidR="00B41AF2" w:rsidRDefault="00B41AF2">
      <w:pPr>
        <w:pStyle w:val="10"/>
        <w:tabs>
          <w:tab w:val="left" w:pos="840"/>
          <w:tab w:val="right" w:leader="dot" w:pos="8296"/>
        </w:tabs>
        <w:spacing w:before="156" w:after="156"/>
        <w:rPr>
          <w:ins w:id="12" w:author="chenxia" w:date="2023-08-22T09:37:00Z"/>
          <w:rFonts w:asciiTheme="minorHAnsi" w:eastAsiaTheme="minorEastAsia" w:hAnsiTheme="minorHAnsi" w:cstheme="minorBidi"/>
          <w:noProof/>
          <w:szCs w:val="22"/>
        </w:rPr>
      </w:pPr>
      <w:ins w:id="13" w:author="chenxia" w:date="2023-08-22T09:37:00Z">
        <w:r w:rsidRPr="008B78FB">
          <w:rPr>
            <w:rStyle w:val="af4"/>
            <w:noProof/>
          </w:rPr>
          <w:fldChar w:fldCharType="begin"/>
        </w:r>
        <w:r w:rsidRPr="008B78FB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"_Toc143589457"</w:instrText>
        </w:r>
        <w:r w:rsidRPr="008B78FB">
          <w:rPr>
            <w:rStyle w:val="af4"/>
            <w:noProof/>
          </w:rPr>
          <w:instrText xml:space="preserve"> </w:instrText>
        </w:r>
        <w:r w:rsidRPr="008B78FB">
          <w:rPr>
            <w:rStyle w:val="af4"/>
            <w:noProof/>
          </w:rPr>
        </w:r>
        <w:r w:rsidRPr="008B78FB">
          <w:rPr>
            <w:rStyle w:val="af4"/>
            <w:noProof/>
          </w:rPr>
          <w:fldChar w:fldCharType="separate"/>
        </w:r>
        <w:r w:rsidRPr="008B78FB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B78FB">
          <w:rPr>
            <w:rStyle w:val="af4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_Toc143589457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chenxia" w:date="2023-08-22T09:37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8B78FB">
          <w:rPr>
            <w:rStyle w:val="af4"/>
            <w:noProof/>
          </w:rPr>
          <w:fldChar w:fldCharType="end"/>
        </w:r>
      </w:ins>
    </w:p>
    <w:p w14:paraId="70BFCDBA" w14:textId="351A2355" w:rsidR="0008228C" w:rsidDel="00B41AF2" w:rsidRDefault="00AF1A0F">
      <w:pPr>
        <w:pStyle w:val="10"/>
        <w:tabs>
          <w:tab w:val="right" w:leader="dot" w:pos="8306"/>
        </w:tabs>
        <w:spacing w:before="156" w:after="156"/>
        <w:rPr>
          <w:del w:id="15" w:author="chenxia" w:date="2023-08-22T09:37:00Z"/>
          <w:noProof/>
        </w:rPr>
      </w:pPr>
      <w:del w:id="16" w:author="chenxia" w:date="2023-08-22T09:37:00Z">
        <w:r w:rsidDel="00B41AF2">
          <w:rPr>
            <w:noProof/>
          </w:rPr>
          <w:delText xml:space="preserve">1. </w:delText>
        </w:r>
        <w:r w:rsidDel="00B41AF2">
          <w:rPr>
            <w:rFonts w:hint="eastAsia"/>
            <w:noProof/>
          </w:rPr>
          <w:delText>概述</w:delText>
        </w:r>
        <w:r w:rsidDel="00B41AF2">
          <w:rPr>
            <w:noProof/>
          </w:rPr>
          <w:tab/>
        </w:r>
        <w:r w:rsidDel="00B41AF2">
          <w:rPr>
            <w:noProof/>
          </w:rPr>
          <w:delText>1</w:delText>
        </w:r>
      </w:del>
    </w:p>
    <w:p w14:paraId="09445C86" w14:textId="7B2E002D" w:rsidR="0008228C" w:rsidDel="00B41AF2" w:rsidRDefault="00AF1A0F">
      <w:pPr>
        <w:pStyle w:val="10"/>
        <w:tabs>
          <w:tab w:val="right" w:leader="dot" w:pos="8306"/>
        </w:tabs>
        <w:spacing w:before="156" w:after="156"/>
        <w:rPr>
          <w:del w:id="17" w:author="chenxia" w:date="2023-08-22T09:37:00Z"/>
          <w:noProof/>
        </w:rPr>
      </w:pPr>
      <w:del w:id="18" w:author="chenxia" w:date="2023-08-22T09:37:00Z">
        <w:r w:rsidDel="00B41AF2">
          <w:rPr>
            <w:noProof/>
          </w:rPr>
          <w:delText xml:space="preserve">2. </w:delText>
        </w:r>
        <w:r w:rsidDel="00B41AF2">
          <w:rPr>
            <w:rFonts w:hint="eastAsia"/>
            <w:noProof/>
          </w:rPr>
          <w:delText>模型优化</w:delText>
        </w:r>
        <w:r w:rsidDel="00B41AF2">
          <w:rPr>
            <w:noProof/>
          </w:rPr>
          <w:tab/>
        </w:r>
        <w:r w:rsidDel="00B41AF2">
          <w:rPr>
            <w:noProof/>
          </w:rPr>
          <w:delText>1</w:delText>
        </w:r>
      </w:del>
    </w:p>
    <w:p w14:paraId="1E9E2F36" w14:textId="342E8476" w:rsidR="0008228C" w:rsidDel="00B41AF2" w:rsidRDefault="00AF1A0F">
      <w:pPr>
        <w:pStyle w:val="10"/>
        <w:tabs>
          <w:tab w:val="right" w:leader="dot" w:pos="8306"/>
        </w:tabs>
        <w:spacing w:before="156" w:after="156"/>
        <w:rPr>
          <w:del w:id="19" w:author="chenxia" w:date="2023-08-22T09:37:00Z"/>
          <w:noProof/>
        </w:rPr>
      </w:pPr>
      <w:del w:id="20" w:author="chenxia" w:date="2023-08-22T09:37:00Z">
        <w:r w:rsidDel="00B41AF2">
          <w:rPr>
            <w:noProof/>
          </w:rPr>
          <w:delText xml:space="preserve">3. </w:delText>
        </w:r>
        <w:r w:rsidDel="00B41AF2">
          <w:rPr>
            <w:rFonts w:hint="eastAsia"/>
            <w:noProof/>
          </w:rPr>
          <w:delText>边界条件</w:delText>
        </w:r>
        <w:r w:rsidDel="00B41AF2">
          <w:rPr>
            <w:noProof/>
          </w:rPr>
          <w:tab/>
        </w:r>
        <w:r w:rsidDel="00B41AF2">
          <w:rPr>
            <w:noProof/>
          </w:rPr>
          <w:delText>1</w:delText>
        </w:r>
      </w:del>
    </w:p>
    <w:p w14:paraId="3585FCBD" w14:textId="6A6F3522" w:rsidR="0008228C" w:rsidDel="00B41AF2" w:rsidRDefault="00AF1A0F">
      <w:pPr>
        <w:pStyle w:val="10"/>
        <w:tabs>
          <w:tab w:val="right" w:leader="dot" w:pos="8306"/>
        </w:tabs>
        <w:spacing w:before="156" w:after="156"/>
        <w:rPr>
          <w:del w:id="21" w:author="chenxia" w:date="2023-08-22T09:37:00Z"/>
          <w:noProof/>
        </w:rPr>
      </w:pPr>
      <w:del w:id="22" w:author="chenxia" w:date="2023-08-22T09:37:00Z">
        <w:r w:rsidDel="00B41AF2">
          <w:rPr>
            <w:noProof/>
          </w:rPr>
          <w:delText xml:space="preserve">4. </w:delText>
        </w:r>
        <w:r w:rsidDel="00B41AF2">
          <w:rPr>
            <w:rFonts w:hint="eastAsia"/>
            <w:noProof/>
          </w:rPr>
          <w:delText>仿真分析结果</w:delText>
        </w:r>
        <w:r w:rsidDel="00B41AF2">
          <w:rPr>
            <w:noProof/>
          </w:rPr>
          <w:tab/>
        </w:r>
        <w:r w:rsidDel="00B41AF2">
          <w:rPr>
            <w:noProof/>
          </w:rPr>
          <w:delText>2</w:delText>
        </w:r>
      </w:del>
    </w:p>
    <w:p w14:paraId="703DBB7E" w14:textId="598402DA" w:rsidR="0008228C" w:rsidDel="00B41AF2" w:rsidRDefault="00AF1A0F">
      <w:pPr>
        <w:pStyle w:val="10"/>
        <w:tabs>
          <w:tab w:val="right" w:leader="dot" w:pos="8306"/>
        </w:tabs>
        <w:spacing w:before="156" w:after="156"/>
        <w:rPr>
          <w:del w:id="23" w:author="chenxia" w:date="2023-08-22T09:37:00Z"/>
          <w:noProof/>
        </w:rPr>
      </w:pPr>
      <w:del w:id="24" w:author="chenxia" w:date="2023-08-22T09:37:00Z">
        <w:r w:rsidDel="00B41AF2">
          <w:rPr>
            <w:noProof/>
          </w:rPr>
          <w:delText xml:space="preserve">5. </w:delText>
        </w:r>
        <w:r w:rsidDel="00B41AF2">
          <w:rPr>
            <w:rFonts w:hint="eastAsia"/>
            <w:noProof/>
          </w:rPr>
          <w:delText>结论</w:delText>
        </w:r>
        <w:r w:rsidDel="00B41AF2">
          <w:rPr>
            <w:noProof/>
          </w:rPr>
          <w:tab/>
        </w:r>
        <w:r w:rsidDel="00B41AF2">
          <w:rPr>
            <w:noProof/>
          </w:rPr>
          <w:delText>2</w:delText>
        </w:r>
      </w:del>
    </w:p>
    <w:p w14:paraId="35A1F02A" w14:textId="77777777" w:rsidR="0008228C" w:rsidRDefault="00AF1A0F">
      <w:pPr>
        <w:spacing w:before="156" w:after="156"/>
        <w:sectPr w:rsidR="0008228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20875C71" w14:textId="77777777" w:rsidR="0008228C" w:rsidRDefault="00AF1A0F">
      <w:pPr>
        <w:pStyle w:val="1"/>
        <w:spacing w:before="312" w:after="312"/>
      </w:pPr>
      <w:bookmarkStart w:id="25" w:name="_Toc143589453"/>
      <w:r>
        <w:rPr>
          <w:rFonts w:hint="eastAsia"/>
        </w:rPr>
        <w:lastRenderedPageBreak/>
        <w:t>概述</w:t>
      </w:r>
      <w:bookmarkEnd w:id="25"/>
    </w:p>
    <w:p w14:paraId="03F22515" w14:textId="50A357C1" w:rsidR="0008228C" w:rsidRDefault="00AF1A0F">
      <w:pPr>
        <w:spacing w:before="156" w:after="156"/>
      </w:pPr>
      <w:r>
        <w:rPr>
          <w:rFonts w:hint="eastAsia"/>
        </w:rPr>
        <w:t>操作台车主要电气件包括显示器、</w:t>
      </w:r>
      <w:del w:id="26" w:author="chenxia" w:date="2023-08-22T09:32:00Z">
        <w:r w:rsidDel="00773F4F">
          <w:rPr>
            <w:rFonts w:hint="eastAsia"/>
            <w:strike/>
            <w:color w:val="FF0000"/>
          </w:rPr>
          <w:delText>无线收发器</w:delText>
        </w:r>
        <w:r w:rsidDel="00773F4F">
          <w:rPr>
            <w:rFonts w:hint="eastAsia"/>
          </w:rPr>
          <w:delText>、</w:delText>
        </w:r>
      </w:del>
      <w:r>
        <w:rPr>
          <w:rFonts w:hint="eastAsia"/>
        </w:rPr>
        <w:t>电源适配器、键盘、鼠标等，其中电源适配器</w:t>
      </w:r>
      <w:del w:id="27" w:author="chenxia" w:date="2023-08-22T09:35:00Z">
        <w:r w:rsidDel="00773F4F">
          <w:rPr>
            <w:rFonts w:hint="eastAsia"/>
          </w:rPr>
          <w:delText>、</w:delText>
        </w:r>
      </w:del>
      <w:del w:id="28" w:author="chenxia" w:date="2023-08-22T09:32:00Z">
        <w:r w:rsidDel="00773F4F">
          <w:rPr>
            <w:rFonts w:hint="eastAsia"/>
            <w:strike/>
            <w:color w:val="FF0000"/>
          </w:rPr>
          <w:delText>无线收发器</w:delText>
        </w:r>
      </w:del>
      <w:r>
        <w:rPr>
          <w:rFonts w:hint="eastAsia"/>
        </w:rPr>
        <w:t>对台车内温度影响较大。显示器、键盘、鼠标都是标准件且外露，不存在散热风险。</w:t>
      </w:r>
    </w:p>
    <w:p w14:paraId="7B855BC9" w14:textId="77777777" w:rsidR="0008228C" w:rsidRDefault="00AF1A0F">
      <w:pPr>
        <w:spacing w:before="156" w:after="156"/>
      </w:pPr>
      <w:r>
        <w:rPr>
          <w:rFonts w:hint="eastAsia"/>
        </w:rPr>
        <w:t>本次热仿真分析对实际模型进行一定程度的简化，忽略对空气流动、散热影响较小的结构，方便计算。</w:t>
      </w:r>
    </w:p>
    <w:p w14:paraId="461F20F6" w14:textId="77777777" w:rsidR="0008228C" w:rsidRDefault="00AF1A0F">
      <w:pPr>
        <w:pStyle w:val="1"/>
        <w:spacing w:before="312" w:after="312"/>
      </w:pPr>
      <w:bookmarkStart w:id="29" w:name="_Toc143589454"/>
      <w:r>
        <w:rPr>
          <w:rFonts w:hint="eastAsia"/>
        </w:rPr>
        <w:t>模型优化</w:t>
      </w:r>
      <w:bookmarkEnd w:id="29"/>
    </w:p>
    <w:p w14:paraId="3340496C" w14:textId="1E7BBFB0" w:rsidR="0008228C" w:rsidRDefault="00AF1A0F">
      <w:pPr>
        <w:spacing w:before="156" w:after="156"/>
        <w:jc w:val="center"/>
      </w:pPr>
      <w:del w:id="30" w:author="chenxia" w:date="2023-08-22T09:33:00Z">
        <w:r w:rsidDel="00773F4F">
          <w:rPr>
            <w:noProof/>
          </w:rPr>
          <w:drawing>
            <wp:inline distT="0" distB="0" distL="0" distR="0" wp14:editId="5FFC874B">
              <wp:extent cx="2432685" cy="3152775"/>
              <wp:effectExtent l="0" t="0" r="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1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6510" cy="31834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1" w:author="chenxia" w:date="2023-08-22T09:33:00Z">
        <w:r w:rsidR="00773F4F" w:rsidRPr="00773F4F">
          <w:drawing>
            <wp:inline distT="0" distB="0" distL="0" distR="0" wp14:anchorId="0C75755E" wp14:editId="5E690421">
              <wp:extent cx="1757239" cy="3056452"/>
              <wp:effectExtent l="0" t="0" r="0" b="0"/>
              <wp:docPr id="4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3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3880" cy="3102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2006600" cy="226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66" cy="22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5B9" w14:textId="77777777" w:rsidR="0008228C" w:rsidRDefault="00AF1A0F">
      <w:pPr>
        <w:spacing w:before="156" w:after="156"/>
      </w:pPr>
      <w:r>
        <w:tab/>
      </w:r>
      <w:r>
        <w:tab/>
        <w:t xml:space="preserve">            </w:t>
      </w:r>
      <w:r>
        <w:rPr>
          <w:rFonts w:hint="eastAsia"/>
        </w:rPr>
        <w:t>原始模型</w:t>
      </w:r>
      <w:r>
        <w:tab/>
      </w:r>
      <w:r>
        <w:tab/>
      </w:r>
      <w:r>
        <w:tab/>
      </w:r>
      <w:r>
        <w:tab/>
      </w:r>
      <w:r>
        <w:tab/>
      </w:r>
      <w:del w:id="32" w:author="chenxia" w:date="2023-08-22T09:39:00Z">
        <w:r w:rsidDel="00B41AF2">
          <w:tab/>
        </w:r>
        <w:r w:rsidDel="00B41AF2">
          <w:tab/>
        </w:r>
      </w:del>
      <w:r>
        <w:rPr>
          <w:rFonts w:hint="eastAsia"/>
        </w:rPr>
        <w:t>简化模型</w:t>
      </w:r>
    </w:p>
    <w:p w14:paraId="6AAA0A9A" w14:textId="77777777" w:rsidR="0008228C" w:rsidRDefault="00AF1A0F">
      <w:pPr>
        <w:pStyle w:val="1"/>
        <w:spacing w:before="312" w:after="312"/>
      </w:pPr>
      <w:bookmarkStart w:id="33" w:name="_Toc143589455"/>
      <w:r>
        <w:rPr>
          <w:rFonts w:hint="eastAsia"/>
        </w:rPr>
        <w:t>边界条件</w:t>
      </w:r>
      <w:bookmarkEnd w:id="33"/>
    </w:p>
    <w:p w14:paraId="1865B254" w14:textId="77777777" w:rsidR="0008228C" w:rsidRDefault="00AF1A0F">
      <w:pPr>
        <w:spacing w:before="156" w:after="156"/>
        <w:rPr>
          <w:rFonts w:ascii="宋体" w:hAnsi="宋体" w:cs="宋体"/>
        </w:rPr>
      </w:pPr>
      <w:r>
        <w:rPr>
          <w:rFonts w:hint="eastAsia"/>
        </w:rPr>
        <w:t>环境温度：</w:t>
      </w:r>
      <w:r>
        <w:rPr>
          <w:rFonts w:hint="eastAsia"/>
        </w:rPr>
        <w:t>操作</w:t>
      </w:r>
      <w:r>
        <w:rPr>
          <w:rFonts w:hint="eastAsia"/>
        </w:rPr>
        <w:t>台车通常在手术室内工作，环境温</w:t>
      </w:r>
      <w:bookmarkStart w:id="34" w:name="_GoBack"/>
      <w:bookmarkEnd w:id="34"/>
      <w:r>
        <w:rPr>
          <w:rFonts w:hint="eastAsia"/>
        </w:rPr>
        <w:t>度一般恒温，本次分析定义为</w:t>
      </w:r>
      <w:r>
        <w:rPr>
          <w:rFonts w:hint="eastAsia"/>
        </w:rPr>
        <w:t>2</w:t>
      </w:r>
      <w:r>
        <w:t>6</w:t>
      </w:r>
      <w:r>
        <w:rPr>
          <w:rFonts w:ascii="宋体" w:hAnsi="宋体" w:cs="宋体" w:hint="eastAsia"/>
        </w:rPr>
        <w:t>℃。</w:t>
      </w:r>
    </w:p>
    <w:p w14:paraId="10770813" w14:textId="0644E2B0" w:rsidR="0008228C" w:rsidRDefault="00AF1A0F">
      <w:pPr>
        <w:spacing w:before="156" w:after="156"/>
      </w:pPr>
      <w:r>
        <w:rPr>
          <w:rFonts w:ascii="宋体" w:hAnsi="宋体" w:cs="宋体" w:hint="eastAsia"/>
        </w:rPr>
        <w:t>热源：</w:t>
      </w:r>
      <w:r>
        <w:rPr>
          <w:rFonts w:hint="eastAsia"/>
        </w:rPr>
        <w:t>电源适配器</w:t>
      </w:r>
      <w:del w:id="35" w:author="chenxia" w:date="2023-08-22T09:35:00Z">
        <w:r w:rsidDel="00773F4F">
          <w:rPr>
            <w:rFonts w:hint="eastAsia"/>
          </w:rPr>
          <w:delText>、</w:delText>
        </w:r>
        <w:commentRangeStart w:id="36"/>
        <w:r w:rsidDel="00773F4F">
          <w:rPr>
            <w:rFonts w:hint="eastAsia"/>
          </w:rPr>
          <w:delText>U</w:delText>
        </w:r>
        <w:r w:rsidDel="00773F4F">
          <w:delText>PS</w:delText>
        </w:r>
        <w:r w:rsidDel="00773F4F">
          <w:rPr>
            <w:rFonts w:hint="eastAsia"/>
          </w:rPr>
          <w:delText>、交换机、主机、隔离变压器</w:delText>
        </w:r>
        <w:commentRangeEnd w:id="36"/>
        <w:r w:rsidDel="00773F4F">
          <w:commentReference w:id="36"/>
        </w:r>
      </w:del>
      <w:r>
        <w:rPr>
          <w:rFonts w:hint="eastAsia"/>
        </w:rPr>
        <w:t>对台车内温度影响较大，电气件的工作效率一般在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%~</w:t>
      </w:r>
      <w:r>
        <w:t>95</w:t>
      </w:r>
      <w:r>
        <w:rPr>
          <w:rFonts w:hint="eastAsia"/>
        </w:rPr>
        <w:t>%</w:t>
      </w:r>
      <w:r>
        <w:rPr>
          <w:rFonts w:hint="eastAsia"/>
        </w:rPr>
        <w:t>之间，本次分析定义其散热功率为其正常工作功率的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，具体数值如下：</w:t>
      </w:r>
    </w:p>
    <w:tbl>
      <w:tblPr>
        <w:tblStyle w:val="af2"/>
        <w:tblW w:w="4998" w:type="pct"/>
        <w:tblLook w:val="04A0" w:firstRow="1" w:lastRow="0" w:firstColumn="1" w:lastColumn="0" w:noHBand="0" w:noVBand="1"/>
      </w:tblPr>
      <w:tblGrid>
        <w:gridCol w:w="1045"/>
        <w:gridCol w:w="3428"/>
        <w:gridCol w:w="1855"/>
        <w:gridCol w:w="2191"/>
      </w:tblGrid>
      <w:tr w:rsidR="0008228C" w14:paraId="2A669AA3" w14:textId="77777777">
        <w:tc>
          <w:tcPr>
            <w:tcW w:w="613" w:type="pct"/>
            <w:tcBorders>
              <w:bottom w:val="single" w:sz="4" w:space="0" w:color="auto"/>
            </w:tcBorders>
          </w:tcPr>
          <w:p w14:paraId="0D5C65E8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2012" w:type="pct"/>
            <w:tcBorders>
              <w:bottom w:val="single" w:sz="4" w:space="0" w:color="auto"/>
            </w:tcBorders>
          </w:tcPr>
          <w:p w14:paraId="2CBE29F5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名称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14:paraId="165C6A15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工作功率（</w:t>
            </w:r>
            <w:r>
              <w:rPr>
                <w:rFonts w:eastAsiaTheme="minorEastAsia"/>
              </w:rPr>
              <w:t>W</w:t>
            </w:r>
            <w:r>
              <w:rPr>
                <w:rFonts w:eastAsiaTheme="minorEastAsia"/>
              </w:rPr>
              <w:t>）</w:t>
            </w:r>
          </w:p>
        </w:tc>
        <w:tc>
          <w:tcPr>
            <w:tcW w:w="1286" w:type="pct"/>
            <w:tcBorders>
              <w:bottom w:val="single" w:sz="4" w:space="0" w:color="auto"/>
            </w:tcBorders>
          </w:tcPr>
          <w:p w14:paraId="725E6571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发热率（</w:t>
            </w:r>
            <w:r>
              <w:rPr>
                <w:rFonts w:eastAsiaTheme="minorEastAsia" w:hint="default"/>
              </w:rPr>
              <w:t>W/m3</w:t>
            </w:r>
            <w:r>
              <w:rPr>
                <w:rFonts w:eastAsiaTheme="minorEastAsia"/>
              </w:rPr>
              <w:t>）</w:t>
            </w:r>
          </w:p>
        </w:tc>
      </w:tr>
      <w:tr w:rsidR="0008228C" w14:paraId="33495312" w14:textId="77777777">
        <w:tc>
          <w:tcPr>
            <w:tcW w:w="6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8FC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1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571B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显示器适配器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A5AB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36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18322A" w14:textId="77777777" w:rsidR="0008228C" w:rsidRDefault="00AF1A0F">
            <w:pPr>
              <w:pStyle w:val="af7"/>
              <w:spacing w:before="156" w:after="156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22857.1</w:t>
            </w:r>
          </w:p>
        </w:tc>
      </w:tr>
      <w:tr w:rsidR="0008228C" w:rsidDel="00773F4F" w14:paraId="3D9B1CA6" w14:textId="02DBA11B">
        <w:trPr>
          <w:del w:id="37" w:author="chenxia" w:date="2023-08-22T09:35:00Z"/>
        </w:trPr>
        <w:tc>
          <w:tcPr>
            <w:tcW w:w="6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A85E" w14:textId="1D797793" w:rsidR="0008228C" w:rsidDel="00773F4F" w:rsidRDefault="00AF1A0F">
            <w:pPr>
              <w:pStyle w:val="af7"/>
              <w:spacing w:before="156" w:after="156"/>
              <w:jc w:val="center"/>
              <w:rPr>
                <w:del w:id="38" w:author="chenxia" w:date="2023-08-22T09:35:00Z"/>
                <w:rFonts w:eastAsiaTheme="minorEastAsia" w:hint="default"/>
              </w:rPr>
            </w:pPr>
            <w:del w:id="39" w:author="chenxia" w:date="2023-08-22T09:35:00Z">
              <w:r w:rsidDel="00773F4F">
                <w:rPr>
                  <w:rFonts w:eastAsiaTheme="minorEastAsia" w:hint="default"/>
                </w:rPr>
                <w:delText>2</w:delText>
              </w:r>
            </w:del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BD4ED" w14:textId="3CAF3BB9" w:rsidR="0008228C" w:rsidDel="00773F4F" w:rsidRDefault="00AF1A0F">
            <w:pPr>
              <w:pStyle w:val="af7"/>
              <w:spacing w:before="156" w:after="156"/>
              <w:jc w:val="center"/>
              <w:rPr>
                <w:del w:id="40" w:author="chenxia" w:date="2023-08-22T09:35:00Z"/>
                <w:rFonts w:eastAsiaTheme="minorEastAsia" w:hint="default"/>
              </w:rPr>
            </w:pPr>
            <w:del w:id="41" w:author="chenxia" w:date="2023-08-22T09:35:00Z">
              <w:r w:rsidDel="00773F4F">
                <w:rPr>
                  <w:rFonts w:eastAsiaTheme="minorEastAsia"/>
                  <w:color w:val="FF0000"/>
                </w:rPr>
                <w:delText>收发器</w:delText>
              </w:r>
            </w:del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331C" w14:textId="08F5EA32" w:rsidR="0008228C" w:rsidDel="00773F4F" w:rsidRDefault="00AF1A0F">
            <w:pPr>
              <w:pStyle w:val="af7"/>
              <w:spacing w:before="156" w:after="156"/>
              <w:jc w:val="center"/>
              <w:rPr>
                <w:del w:id="42" w:author="chenxia" w:date="2023-08-22T09:35:00Z"/>
                <w:rFonts w:eastAsiaTheme="minorEastAsia" w:hint="default"/>
              </w:rPr>
            </w:pPr>
            <w:del w:id="43" w:author="chenxia" w:date="2023-08-22T09:35:00Z">
              <w:r w:rsidDel="00773F4F">
                <w:rPr>
                  <w:rFonts w:eastAsiaTheme="minorEastAsia"/>
                </w:rPr>
                <w:delText>3</w:delText>
              </w:r>
            </w:del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976B1" w14:textId="63E5D2FA" w:rsidR="0008228C" w:rsidDel="00773F4F" w:rsidRDefault="00AF1A0F">
            <w:pPr>
              <w:pStyle w:val="af7"/>
              <w:spacing w:before="156" w:after="156"/>
              <w:jc w:val="center"/>
              <w:rPr>
                <w:del w:id="44" w:author="chenxia" w:date="2023-08-22T09:35:00Z"/>
                <w:rFonts w:eastAsiaTheme="minorEastAsia" w:hint="default"/>
              </w:rPr>
            </w:pPr>
            <w:del w:id="45" w:author="chenxia" w:date="2023-08-22T09:35:00Z">
              <w:r w:rsidDel="00773F4F">
                <w:rPr>
                  <w:rFonts w:eastAsiaTheme="minorEastAsia"/>
                </w:rPr>
                <w:delText>1</w:delText>
              </w:r>
              <w:r w:rsidDel="00773F4F">
                <w:rPr>
                  <w:rFonts w:eastAsiaTheme="minorEastAsia" w:hint="default"/>
                </w:rPr>
                <w:delText>904.8</w:delText>
              </w:r>
            </w:del>
          </w:p>
        </w:tc>
      </w:tr>
    </w:tbl>
    <w:p w14:paraId="02A6D690" w14:textId="77777777" w:rsidR="0008228C" w:rsidRDefault="00AF1A0F">
      <w:pPr>
        <w:spacing w:before="156" w:after="156"/>
        <w:ind w:firstLineChars="0" w:firstLine="0"/>
      </w:pPr>
      <w:r>
        <w:tab/>
      </w:r>
      <w:r>
        <w:rPr>
          <w:rFonts w:hint="eastAsia"/>
        </w:rPr>
        <w:t>整机电气件发热量少，通过自然热交换散热即可满足要求。</w:t>
      </w:r>
    </w:p>
    <w:p w14:paraId="55820603" w14:textId="1402C806" w:rsidR="0008228C" w:rsidRDefault="00773F4F">
      <w:pPr>
        <w:spacing w:before="156" w:after="156"/>
        <w:ind w:firstLineChars="0" w:firstLine="0"/>
        <w:jc w:val="center"/>
      </w:pPr>
      <w:ins w:id="46" w:author="chenxia" w:date="2023-08-22T09:36:00Z">
        <w:r>
          <w:rPr>
            <w:noProof/>
          </w:rPr>
          <w:lastRenderedPageBreak/>
          <w:drawing>
            <wp:inline distT="0" distB="0" distL="0" distR="0" wp14:anchorId="49C0434E" wp14:editId="52037A8B">
              <wp:extent cx="2727297" cy="2641925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8167" cy="26621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47"/>
      <w:del w:id="48" w:author="chenxia" w:date="2023-08-22T09:36:00Z">
        <w:r w:rsidR="00AF1A0F" w:rsidDel="00773F4F">
          <w:rPr>
            <w:noProof/>
          </w:rPr>
          <w:drawing>
            <wp:inline distT="0" distB="0" distL="0" distR="0" wp14:editId="3DE13664">
              <wp:extent cx="2743200" cy="2456180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/>
                      <pic:cNvPicPr>
                        <a:picLocks noChangeAspect="1"/>
                      </pic:cNvPicPr>
                    </pic:nvPicPr>
                    <pic:blipFill>
                      <a:blip r:embed="rId1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0457" cy="24809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47"/>
      <w:r w:rsidR="00AF1A0F">
        <w:commentReference w:id="47"/>
      </w:r>
    </w:p>
    <w:p w14:paraId="05BA8F27" w14:textId="77777777" w:rsidR="0008228C" w:rsidRDefault="00AF1A0F">
      <w:pPr>
        <w:pStyle w:val="1"/>
        <w:spacing w:before="312" w:after="312"/>
      </w:pPr>
      <w:bookmarkStart w:id="49" w:name="_Toc143589456"/>
      <w:r>
        <w:rPr>
          <w:rFonts w:hint="eastAsia"/>
        </w:rPr>
        <w:t>仿真分析结果</w:t>
      </w:r>
      <w:bookmarkEnd w:id="49"/>
    </w:p>
    <w:p w14:paraId="61129186" w14:textId="77777777" w:rsidR="0008228C" w:rsidRDefault="00AF1A0F">
      <w:pPr>
        <w:spacing w:before="156" w:after="156"/>
      </w:pPr>
      <w:r>
        <w:rPr>
          <w:rFonts w:hint="eastAsia"/>
        </w:rPr>
        <w:t>台车内部最高温为</w:t>
      </w:r>
      <w:r>
        <w:t>30</w:t>
      </w:r>
      <w:r>
        <w:rPr>
          <w:rFonts w:ascii="宋体" w:hAnsi="宋体" w:cs="宋体" w:hint="eastAsia"/>
        </w:rPr>
        <w:t>℃</w:t>
      </w:r>
      <w:r>
        <w:rPr>
          <w:rFonts w:hint="eastAsia"/>
        </w:rPr>
        <w:t>，位于电源适配器表面，同时腔内大部分温度为</w:t>
      </w:r>
      <w:r>
        <w:t>26.5</w:t>
      </w:r>
      <w:r>
        <w:rPr>
          <w:rFonts w:ascii="宋体" w:hAnsi="宋体" w:cs="宋体" w:hint="eastAsia"/>
        </w:rPr>
        <w:t>℃左右。</w:t>
      </w:r>
    </w:p>
    <w:p w14:paraId="2065B106" w14:textId="77777777" w:rsidR="0008228C" w:rsidRDefault="00AF1A0F">
      <w:pPr>
        <w:spacing w:before="156" w:after="156"/>
        <w:jc w:val="center"/>
      </w:pPr>
      <w:r>
        <w:rPr>
          <w:noProof/>
        </w:rPr>
        <w:drawing>
          <wp:inline distT="0" distB="0" distL="0" distR="0">
            <wp:extent cx="3086100" cy="256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62" cy="25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9DE" w14:textId="77777777" w:rsidR="0008228C" w:rsidRDefault="00AF1A0F">
      <w:pPr>
        <w:spacing w:before="156" w:after="156"/>
        <w:jc w:val="center"/>
      </w:pPr>
      <w:r>
        <w:rPr>
          <w:rFonts w:hint="eastAsia"/>
        </w:rPr>
        <w:t>温度体积云图</w:t>
      </w:r>
    </w:p>
    <w:p w14:paraId="0B988FEC" w14:textId="77777777" w:rsidR="0008228C" w:rsidRDefault="00AF1A0F">
      <w:pPr>
        <w:pStyle w:val="1"/>
        <w:spacing w:before="312" w:after="312"/>
      </w:pPr>
      <w:bookmarkStart w:id="50" w:name="_Toc143589457"/>
      <w:r>
        <w:rPr>
          <w:rFonts w:hint="eastAsia"/>
        </w:rPr>
        <w:t>结论</w:t>
      </w:r>
      <w:bookmarkEnd w:id="50"/>
    </w:p>
    <w:p w14:paraId="76D61764" w14:textId="2E627470" w:rsidR="0008228C" w:rsidRDefault="00AF1A0F">
      <w:pPr>
        <w:spacing w:before="156" w:after="156"/>
      </w:pPr>
      <w:r>
        <w:rPr>
          <w:rFonts w:hint="eastAsia"/>
        </w:rPr>
        <w:t>操作台车内部空气温度</w:t>
      </w:r>
      <w:ins w:id="51" w:author="chenxia" w:date="2023-08-22T09:39:00Z">
        <w:r w:rsidR="00B41AF2">
          <w:rPr>
            <w:rFonts w:hint="eastAsia"/>
          </w:rPr>
          <w:t>仅</w:t>
        </w:r>
      </w:ins>
      <w:r>
        <w:rPr>
          <w:rFonts w:hint="eastAsia"/>
        </w:rPr>
        <w:t>上升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℃，</w:t>
      </w:r>
      <w:ins w:id="52" w:author="chenxia" w:date="2023-08-22T09:39:00Z">
        <w:r w:rsidR="00B41AF2">
          <w:rPr>
            <w:rFonts w:hint="eastAsia"/>
          </w:rPr>
          <w:t>基本可以忽略不计，</w:t>
        </w:r>
      </w:ins>
      <w:del w:id="53" w:author="chenxia" w:date="2023-08-22T09:36:00Z">
        <w:r w:rsidDel="00773F4F">
          <w:rPr>
            <w:rFonts w:hint="eastAsia"/>
            <w:color w:val="FF0000"/>
          </w:rPr>
          <w:delText>收发器</w:delText>
        </w:r>
        <w:r w:rsidDel="00773F4F">
          <w:rPr>
            <w:rFonts w:hint="eastAsia"/>
          </w:rPr>
          <w:delText>温升仅</w:delText>
        </w:r>
        <w:r w:rsidDel="00773F4F">
          <w:delText>2</w:delText>
        </w:r>
        <w:r w:rsidDel="00773F4F">
          <w:rPr>
            <w:rFonts w:hint="eastAsia"/>
          </w:rPr>
          <w:delText>℃左右，</w:delText>
        </w:r>
      </w:del>
      <w:r>
        <w:rPr>
          <w:rFonts w:hint="eastAsia"/>
        </w:rPr>
        <w:t>符合工作温度要求。</w:t>
      </w:r>
    </w:p>
    <w:sectPr w:rsidR="0008228C">
      <w:head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6" w:author="wuhui" w:date="2023-08-02T10:24:00Z" w:initials="">
    <w:p w14:paraId="6CD723C9" w14:textId="77777777" w:rsidR="0008228C" w:rsidRDefault="00AF1A0F">
      <w:pPr>
        <w:pStyle w:val="a7"/>
        <w:spacing w:before="156" w:after="156"/>
        <w:ind w:firstLine="400"/>
      </w:pPr>
      <w:r>
        <w:rPr>
          <w:rFonts w:hint="eastAsia"/>
        </w:rPr>
        <w:t>这里是否写错了</w:t>
      </w:r>
    </w:p>
  </w:comment>
  <w:comment w:id="47" w:author="wuhui" w:date="2023-08-02T10:27:00Z" w:initials="">
    <w:p w14:paraId="543C7ACD" w14:textId="77777777" w:rsidR="0008228C" w:rsidRDefault="00AF1A0F">
      <w:pPr>
        <w:pStyle w:val="a7"/>
        <w:spacing w:before="156" w:after="156"/>
        <w:ind w:firstLine="400"/>
      </w:pPr>
      <w:r>
        <w:rPr>
          <w:rFonts w:hint="eastAsia"/>
        </w:rPr>
        <w:t>收发器</w:t>
      </w:r>
      <w:r>
        <w:rPr>
          <w:rFonts w:hint="eastAsia"/>
        </w:rPr>
        <w:t xml:space="preserve"> </w:t>
      </w:r>
      <w:r>
        <w:rPr>
          <w:rFonts w:hint="eastAsia"/>
        </w:rPr>
        <w:t>是指无线投屏的收发器吗？要删掉把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D723C9" w15:done="0"/>
  <w15:commentEx w15:paraId="543C7AC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FABB6" w14:textId="77777777" w:rsidR="00AF1A0F" w:rsidRDefault="00AF1A0F">
      <w:pPr>
        <w:spacing w:before="120" w:after="120" w:line="240" w:lineRule="auto"/>
      </w:pPr>
      <w:r>
        <w:separator/>
      </w:r>
    </w:p>
  </w:endnote>
  <w:endnote w:type="continuationSeparator" w:id="0">
    <w:p w14:paraId="156A7D7F" w14:textId="77777777" w:rsidR="00AF1A0F" w:rsidRDefault="00AF1A0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4B80A" w14:textId="77777777" w:rsidR="0008228C" w:rsidRDefault="0008228C">
    <w:pPr>
      <w:pStyle w:val="ad"/>
      <w:spacing w:before="120" w:after="120"/>
      <w:ind w:firstLine="360"/>
      <w:jc w:val="both"/>
    </w:pPr>
  </w:p>
  <w:p w14:paraId="58D52B2E" w14:textId="77777777" w:rsidR="0008228C" w:rsidRDefault="0008228C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27CD" w14:textId="77777777" w:rsidR="0008228C" w:rsidRDefault="00AF1A0F">
    <w:pPr>
      <w:pStyle w:val="ad"/>
      <w:spacing w:before="120" w:after="120"/>
      <w:ind w:firstLine="360"/>
      <w:jc w:val="both"/>
    </w:pPr>
    <w:r>
      <w:pict w14:anchorId="40548CAE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left:0;text-align:left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 filled="f" stroked="f" strokeweight=".5pt">
          <v:textbox style="mso-fit-shape-to-text:t" inset="0,0,0,0">
            <w:txbxContent>
              <w:p w14:paraId="68989337" w14:textId="06BA5BAF" w:rsidR="0008228C" w:rsidRDefault="00AF1A0F">
                <w:pPr>
                  <w:pStyle w:val="ad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B41AF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A1B01" w14:textId="77777777" w:rsidR="00AF1A0F" w:rsidRDefault="00AF1A0F">
      <w:pPr>
        <w:spacing w:before="120" w:after="120"/>
      </w:pPr>
      <w:r>
        <w:separator/>
      </w:r>
    </w:p>
  </w:footnote>
  <w:footnote w:type="continuationSeparator" w:id="0">
    <w:p w14:paraId="0E2B788C" w14:textId="77777777" w:rsidR="00AF1A0F" w:rsidRDefault="00AF1A0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735D" w14:textId="77777777" w:rsidR="0008228C" w:rsidRDefault="00AF1A0F">
    <w:pPr>
      <w:pStyle w:val="ae"/>
      <w:spacing w:before="120" w:after="120"/>
      <w:ind w:firstLine="360"/>
    </w:pPr>
    <w:r>
      <w:pict w14:anchorId="3D1F6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5" o:spid="_x0000_s2060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0D82B" w14:textId="77777777" w:rsidR="0008228C" w:rsidRDefault="00AF1A0F">
    <w:pPr>
      <w:pBdr>
        <w:bottom w:val="single" w:sz="4" w:space="0" w:color="auto"/>
      </w:pBdr>
      <w:spacing w:before="120" w:after="120" w:line="240" w:lineRule="auto"/>
    </w:pPr>
    <w:r>
      <w:pict w14:anchorId="6AC1C1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3" o:spid="_x0000_s2058" type="#_x0000_t136" style="position:absolute;left:0;text-align:left;margin-left:0;margin-top:0;width:390.35pt;height:195.1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  <w:r>
      <w:t xml:space="preserve"> MS-002.43W002</w:t>
    </w:r>
    <w:r>
      <w:rPr>
        <w:rFonts w:hint="eastAsia"/>
      </w:rPr>
      <w:t xml:space="preserve">        </w:t>
    </w:r>
    <w:r>
      <w:rPr>
        <w:rFonts w:ascii="Times New Roman" w:hAnsi="Times New Roman" w:cs="Times New Roman" w:hint="eastAsia"/>
      </w:rPr>
      <w:t>操作台车热仿真分析报告</w:t>
    </w:r>
    <w:r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17526" w14:textId="77777777" w:rsidR="0008228C" w:rsidRDefault="00AF1A0F">
    <w:pPr>
      <w:pStyle w:val="ae"/>
      <w:spacing w:before="120" w:after="120"/>
      <w:ind w:firstLine="360"/>
    </w:pPr>
    <w:r>
      <w:pict w14:anchorId="54F81D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4" o:spid="_x0000_s2059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3BB36" w14:textId="77777777" w:rsidR="0008228C" w:rsidRDefault="00AF1A0F">
    <w:pPr>
      <w:pStyle w:val="ae"/>
      <w:spacing w:before="120" w:after="120"/>
      <w:ind w:firstLine="360"/>
    </w:pPr>
    <w:r>
      <w:pict w14:anchorId="61D1F9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8" o:spid="_x0000_s2064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D9D6F" w14:textId="77777777" w:rsidR="0008228C" w:rsidRDefault="00AF1A0F">
    <w:pPr>
      <w:pStyle w:val="ae"/>
      <w:spacing w:before="120" w:after="120"/>
      <w:ind w:firstLine="360"/>
    </w:pPr>
    <w:r>
      <w:pict w14:anchorId="287D74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7" o:spid="_x0000_s2062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67A1FC"/>
    <w:multiLevelType w:val="multilevel"/>
    <w:tmpl w:val="CC67A1F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0E6A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228C"/>
    <w:rsid w:val="00084FF3"/>
    <w:rsid w:val="000918F8"/>
    <w:rsid w:val="000A0E8C"/>
    <w:rsid w:val="000A3345"/>
    <w:rsid w:val="000A3B73"/>
    <w:rsid w:val="000A498A"/>
    <w:rsid w:val="000A73A0"/>
    <w:rsid w:val="000B5DD3"/>
    <w:rsid w:val="000C71D4"/>
    <w:rsid w:val="000D42C5"/>
    <w:rsid w:val="000E4CA3"/>
    <w:rsid w:val="000F516F"/>
    <w:rsid w:val="001001AB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0047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763F5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30CF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1F67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1045"/>
    <w:rsid w:val="002A3141"/>
    <w:rsid w:val="002A42C2"/>
    <w:rsid w:val="002A7A49"/>
    <w:rsid w:val="002B16BE"/>
    <w:rsid w:val="002B1720"/>
    <w:rsid w:val="002B4A59"/>
    <w:rsid w:val="002B5B1A"/>
    <w:rsid w:val="002C13CC"/>
    <w:rsid w:val="002C3726"/>
    <w:rsid w:val="002C6858"/>
    <w:rsid w:val="002D39FD"/>
    <w:rsid w:val="002D4A21"/>
    <w:rsid w:val="002D5D95"/>
    <w:rsid w:val="002D6FB2"/>
    <w:rsid w:val="002E009F"/>
    <w:rsid w:val="002E6305"/>
    <w:rsid w:val="002E7B30"/>
    <w:rsid w:val="002F01CD"/>
    <w:rsid w:val="002F6AF5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234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3776F"/>
    <w:rsid w:val="00441725"/>
    <w:rsid w:val="00442834"/>
    <w:rsid w:val="004444F7"/>
    <w:rsid w:val="00444CBE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3014"/>
    <w:rsid w:val="004A7C21"/>
    <w:rsid w:val="004C45A1"/>
    <w:rsid w:val="004D2EE8"/>
    <w:rsid w:val="004D5B4F"/>
    <w:rsid w:val="004D69F7"/>
    <w:rsid w:val="004E22D2"/>
    <w:rsid w:val="004E7C07"/>
    <w:rsid w:val="004F0BAD"/>
    <w:rsid w:val="004F1684"/>
    <w:rsid w:val="004F186B"/>
    <w:rsid w:val="004F250A"/>
    <w:rsid w:val="004F5BBF"/>
    <w:rsid w:val="004F6BFC"/>
    <w:rsid w:val="004F7109"/>
    <w:rsid w:val="005025E6"/>
    <w:rsid w:val="00503F6D"/>
    <w:rsid w:val="005244F0"/>
    <w:rsid w:val="0052723C"/>
    <w:rsid w:val="00527D02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50D"/>
    <w:rsid w:val="00613F6A"/>
    <w:rsid w:val="00615F76"/>
    <w:rsid w:val="00615FFD"/>
    <w:rsid w:val="00622E6B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85E22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5541"/>
    <w:rsid w:val="00722465"/>
    <w:rsid w:val="00722984"/>
    <w:rsid w:val="00722F92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5FF7"/>
    <w:rsid w:val="0076767B"/>
    <w:rsid w:val="0077378A"/>
    <w:rsid w:val="00773F4F"/>
    <w:rsid w:val="00782564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77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6A4C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8F39E6"/>
    <w:rsid w:val="00900675"/>
    <w:rsid w:val="00901624"/>
    <w:rsid w:val="00913023"/>
    <w:rsid w:val="00915FAA"/>
    <w:rsid w:val="009169EC"/>
    <w:rsid w:val="00931E10"/>
    <w:rsid w:val="0093520A"/>
    <w:rsid w:val="00940F29"/>
    <w:rsid w:val="009466DF"/>
    <w:rsid w:val="00950226"/>
    <w:rsid w:val="0095307F"/>
    <w:rsid w:val="00954189"/>
    <w:rsid w:val="00954268"/>
    <w:rsid w:val="009611FA"/>
    <w:rsid w:val="0096403F"/>
    <w:rsid w:val="009656D2"/>
    <w:rsid w:val="009832C5"/>
    <w:rsid w:val="00985573"/>
    <w:rsid w:val="0098777E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9F7DED"/>
    <w:rsid w:val="00A0108E"/>
    <w:rsid w:val="00A01C1F"/>
    <w:rsid w:val="00A02660"/>
    <w:rsid w:val="00A214A8"/>
    <w:rsid w:val="00A214D1"/>
    <w:rsid w:val="00A24C1B"/>
    <w:rsid w:val="00A27DF4"/>
    <w:rsid w:val="00A33F7B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1A0F"/>
    <w:rsid w:val="00AF43B2"/>
    <w:rsid w:val="00B03091"/>
    <w:rsid w:val="00B11014"/>
    <w:rsid w:val="00B14CAB"/>
    <w:rsid w:val="00B168AA"/>
    <w:rsid w:val="00B17208"/>
    <w:rsid w:val="00B36C80"/>
    <w:rsid w:val="00B3748E"/>
    <w:rsid w:val="00B41AF2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4C72"/>
    <w:rsid w:val="00BE6545"/>
    <w:rsid w:val="00BE66F1"/>
    <w:rsid w:val="00BE69E0"/>
    <w:rsid w:val="00BE7247"/>
    <w:rsid w:val="00BF7D34"/>
    <w:rsid w:val="00C13350"/>
    <w:rsid w:val="00C2379F"/>
    <w:rsid w:val="00C24AE1"/>
    <w:rsid w:val="00C331F7"/>
    <w:rsid w:val="00C37813"/>
    <w:rsid w:val="00C42DCF"/>
    <w:rsid w:val="00C476F1"/>
    <w:rsid w:val="00C52233"/>
    <w:rsid w:val="00C5561F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0C42"/>
    <w:rsid w:val="00CD7381"/>
    <w:rsid w:val="00CE2BD0"/>
    <w:rsid w:val="00CE318E"/>
    <w:rsid w:val="00CE54E4"/>
    <w:rsid w:val="00D03D9B"/>
    <w:rsid w:val="00D03F17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DE7C64"/>
    <w:rsid w:val="00E05A02"/>
    <w:rsid w:val="00E1055A"/>
    <w:rsid w:val="00E13270"/>
    <w:rsid w:val="00E172A6"/>
    <w:rsid w:val="00E20D3B"/>
    <w:rsid w:val="00E22217"/>
    <w:rsid w:val="00E2474F"/>
    <w:rsid w:val="00E27389"/>
    <w:rsid w:val="00E35B18"/>
    <w:rsid w:val="00E41254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C6CF1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41C6"/>
    <w:rsid w:val="00F459F2"/>
    <w:rsid w:val="00F5032C"/>
    <w:rsid w:val="00F50716"/>
    <w:rsid w:val="00F530A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AA3D44"/>
    <w:rsid w:val="03916189"/>
    <w:rsid w:val="03DC63F8"/>
    <w:rsid w:val="06856B77"/>
    <w:rsid w:val="08E816CC"/>
    <w:rsid w:val="09495E9C"/>
    <w:rsid w:val="09D64AF1"/>
    <w:rsid w:val="0A652D15"/>
    <w:rsid w:val="0ADC5ED7"/>
    <w:rsid w:val="0B4631C2"/>
    <w:rsid w:val="0D907BCE"/>
    <w:rsid w:val="0EC23362"/>
    <w:rsid w:val="0F1F0644"/>
    <w:rsid w:val="0F213550"/>
    <w:rsid w:val="0F414673"/>
    <w:rsid w:val="10C740F2"/>
    <w:rsid w:val="127A5D60"/>
    <w:rsid w:val="127B54E8"/>
    <w:rsid w:val="12DE5A2B"/>
    <w:rsid w:val="12EA5D92"/>
    <w:rsid w:val="146F4789"/>
    <w:rsid w:val="15EC0735"/>
    <w:rsid w:val="16444FD4"/>
    <w:rsid w:val="18DB2160"/>
    <w:rsid w:val="19CE2367"/>
    <w:rsid w:val="19FF61BC"/>
    <w:rsid w:val="1DA87A8C"/>
    <w:rsid w:val="1E7E62D4"/>
    <w:rsid w:val="1EFA772E"/>
    <w:rsid w:val="1F792A05"/>
    <w:rsid w:val="20C70918"/>
    <w:rsid w:val="213E2362"/>
    <w:rsid w:val="222D7C3C"/>
    <w:rsid w:val="2277547F"/>
    <w:rsid w:val="23E66F77"/>
    <w:rsid w:val="25B30F55"/>
    <w:rsid w:val="263C2101"/>
    <w:rsid w:val="2759479B"/>
    <w:rsid w:val="2B07090E"/>
    <w:rsid w:val="2B595F7C"/>
    <w:rsid w:val="2C0D7BBA"/>
    <w:rsid w:val="2C1607E5"/>
    <w:rsid w:val="2FD15513"/>
    <w:rsid w:val="31717711"/>
    <w:rsid w:val="35633557"/>
    <w:rsid w:val="35637A37"/>
    <w:rsid w:val="358B7FD6"/>
    <w:rsid w:val="374F6731"/>
    <w:rsid w:val="383C538E"/>
    <w:rsid w:val="387F4B11"/>
    <w:rsid w:val="38CD52A3"/>
    <w:rsid w:val="39135C3F"/>
    <w:rsid w:val="396C0B8A"/>
    <w:rsid w:val="3C511190"/>
    <w:rsid w:val="3C9A3E4F"/>
    <w:rsid w:val="3D50083F"/>
    <w:rsid w:val="3D7C38A8"/>
    <w:rsid w:val="3F500C7E"/>
    <w:rsid w:val="40BE26B9"/>
    <w:rsid w:val="42A05E3F"/>
    <w:rsid w:val="432A3DD0"/>
    <w:rsid w:val="436112E1"/>
    <w:rsid w:val="45170D3A"/>
    <w:rsid w:val="46530385"/>
    <w:rsid w:val="48553788"/>
    <w:rsid w:val="499E2018"/>
    <w:rsid w:val="49BB3887"/>
    <w:rsid w:val="49FC3184"/>
    <w:rsid w:val="4A061E9C"/>
    <w:rsid w:val="4A1A607F"/>
    <w:rsid w:val="4A3F10B1"/>
    <w:rsid w:val="4AD53E5C"/>
    <w:rsid w:val="4B3A7C56"/>
    <w:rsid w:val="4B6D6660"/>
    <w:rsid w:val="512123AA"/>
    <w:rsid w:val="536503D9"/>
    <w:rsid w:val="54A43F98"/>
    <w:rsid w:val="552D5FC7"/>
    <w:rsid w:val="5634752D"/>
    <w:rsid w:val="57BA2CA3"/>
    <w:rsid w:val="59220027"/>
    <w:rsid w:val="5AF35B8D"/>
    <w:rsid w:val="5C423996"/>
    <w:rsid w:val="5D2133CD"/>
    <w:rsid w:val="5EE44BC7"/>
    <w:rsid w:val="5F700202"/>
    <w:rsid w:val="5FDA7DEB"/>
    <w:rsid w:val="61B57E2E"/>
    <w:rsid w:val="62B91AAA"/>
    <w:rsid w:val="6363143D"/>
    <w:rsid w:val="639E0012"/>
    <w:rsid w:val="64E3124F"/>
    <w:rsid w:val="653C3059"/>
    <w:rsid w:val="66336C28"/>
    <w:rsid w:val="6636079B"/>
    <w:rsid w:val="66FC1C20"/>
    <w:rsid w:val="695C736F"/>
    <w:rsid w:val="6A482159"/>
    <w:rsid w:val="6A9937F9"/>
    <w:rsid w:val="6B5E772C"/>
    <w:rsid w:val="6D906760"/>
    <w:rsid w:val="6DC858EE"/>
    <w:rsid w:val="6F184C76"/>
    <w:rsid w:val="704312EE"/>
    <w:rsid w:val="7051533B"/>
    <w:rsid w:val="72263534"/>
    <w:rsid w:val="728A3B01"/>
    <w:rsid w:val="72952980"/>
    <w:rsid w:val="72B60CD5"/>
    <w:rsid w:val="73F40D54"/>
    <w:rsid w:val="7572313D"/>
    <w:rsid w:val="76E0667F"/>
    <w:rsid w:val="770911CB"/>
    <w:rsid w:val="77B112C3"/>
    <w:rsid w:val="78D03002"/>
    <w:rsid w:val="7A644701"/>
    <w:rsid w:val="7A9F57C3"/>
    <w:rsid w:val="7BBC21DE"/>
    <w:rsid w:val="7C75097D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3D0212BE"/>
  <w15:docId w15:val="{EFBA0C9F-6653-4230-946F-5FFE194F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adjustRightInd w:val="0"/>
      <w:snapToGrid w:val="0"/>
      <w:spacing w:beforeLines="50" w:before="50" w:afterLines="50" w:after="50" w:line="360" w:lineRule="auto"/>
      <w:ind w:firstLineChars="200" w:firstLine="420"/>
      <w:jc w:val="both"/>
    </w:pPr>
    <w:rPr>
      <w:rFonts w:ascii="Arial" w:hAnsi="Arial" w:cs="Arial"/>
      <w:kern w:val="2"/>
      <w:sz w:val="21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Lines="100" w:before="100" w:afterLines="100" w:after="10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200"/>
      <w:ind w:left="0" w:firstLineChars="0" w:firstLine="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qFormat/>
    <w:pPr>
      <w:widowControl w:val="0"/>
      <w:spacing w:after="120" w:line="360" w:lineRule="auto"/>
      <w:ind w:leftChars="700" w:left="1440" w:rightChars="700" w:right="700"/>
      <w:jc w:val="both"/>
    </w:pPr>
    <w:rPr>
      <w:rFonts w:asciiTheme="minorHAnsi" w:hAnsiTheme="minorHAnsi" w:cstheme="minorBidi"/>
      <w:kern w:val="2"/>
      <w:sz w:val="28"/>
      <w:szCs w:val="24"/>
    </w:rPr>
  </w:style>
  <w:style w:type="paragraph" w:styleId="10">
    <w:name w:val="toc 1"/>
    <w:basedOn w:val="a"/>
    <w:next w:val="a"/>
    <w:uiPriority w:val="39"/>
    <w:qFormat/>
    <w:pPr>
      <w:spacing w:line="240" w:lineRule="auto"/>
    </w:pPr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4">
    <w:name w:val="caption"/>
    <w:basedOn w:val="a"/>
    <w:next w:val="a"/>
    <w:uiPriority w:val="35"/>
    <w:unhideWhenUsed/>
    <w:qFormat/>
    <w:rPr>
      <w:rFonts w:eastAsia="黑体"/>
      <w:sz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rPr>
      <w:sz w:val="20"/>
      <w:szCs w:val="20"/>
    </w:rPr>
  </w:style>
  <w:style w:type="paragraph" w:styleId="a9">
    <w:name w:val="Body Text"/>
    <w:basedOn w:val="a"/>
    <w:semiHidden/>
    <w:qFormat/>
    <w:rPr>
      <w:color w:val="FF0000"/>
    </w:rPr>
  </w:style>
  <w:style w:type="paragraph" w:styleId="aa">
    <w:name w:val="Body Text Indent"/>
    <w:basedOn w:val="a"/>
    <w:semiHidden/>
    <w:qFormat/>
    <w:pPr>
      <w:ind w:leftChars="372" w:left="781"/>
    </w:p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b">
    <w:name w:val="Balloon Text"/>
    <w:basedOn w:val="a"/>
    <w:link w:val="ac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d">
    <w:name w:val="footer"/>
    <w:basedOn w:val="a"/>
    <w:semiHidden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spacing w:line="240" w:lineRule="auto"/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annotation subject"/>
    <w:basedOn w:val="a7"/>
    <w:next w:val="a7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2"/>
    <w:uiPriority w:val="3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Hyperlink"/>
    <w:basedOn w:val="a1"/>
    <w:uiPriority w:val="99"/>
    <w:qFormat/>
    <w:rPr>
      <w:color w:val="0000FF"/>
      <w:u w:val="single"/>
    </w:rPr>
  </w:style>
  <w:style w:type="character" w:styleId="af5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6">
    <w:name w:val="List Paragraph"/>
    <w:basedOn w:val="a"/>
    <w:uiPriority w:val="34"/>
    <w:qFormat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8">
    <w:name w:val="批注文字 字符"/>
    <w:basedOn w:val="a1"/>
    <w:link w:val="a7"/>
    <w:uiPriority w:val="99"/>
    <w:qFormat/>
    <w:rPr>
      <w:kern w:val="2"/>
    </w:rPr>
  </w:style>
  <w:style w:type="character" w:customStyle="1" w:styleId="af1">
    <w:name w:val="批注主题 字符"/>
    <w:basedOn w:val="a8"/>
    <w:link w:val="af0"/>
    <w:uiPriority w:val="99"/>
    <w:semiHidden/>
    <w:qFormat/>
    <w:rPr>
      <w:b/>
      <w:bCs/>
      <w:kern w:val="2"/>
    </w:rPr>
  </w:style>
  <w:style w:type="character" w:customStyle="1" w:styleId="ac">
    <w:name w:val="批注框文本 字符"/>
    <w:basedOn w:val="a1"/>
    <w:link w:val="ab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Arial" w:cs="Arial"/>
      <w:kern w:val="2"/>
      <w:sz w:val="18"/>
      <w:szCs w:val="18"/>
    </w:rPr>
  </w:style>
  <w:style w:type="character" w:customStyle="1" w:styleId="font11">
    <w:name w:val="font11"/>
    <w:basedOn w:val="a1"/>
    <w:qFormat/>
    <w:rPr>
      <w:rFonts w:ascii="Arial" w:hAnsi="Arial" w:cs="Arial"/>
      <w:color w:val="000000"/>
      <w:sz w:val="21"/>
      <w:szCs w:val="21"/>
      <w:u w:val="none"/>
    </w:rPr>
  </w:style>
  <w:style w:type="character" w:customStyle="1" w:styleId="font21">
    <w:name w:val="font2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af7">
    <w:name w:val="图表"/>
    <w:basedOn w:val="a"/>
    <w:qFormat/>
    <w:pPr>
      <w:widowControl/>
      <w:spacing w:line="240" w:lineRule="auto"/>
      <w:ind w:firstLineChars="0" w:firstLine="0"/>
      <w:textAlignment w:val="center"/>
    </w:pPr>
    <w:rPr>
      <w:rFonts w:ascii="宋体" w:hAnsi="宋体" w:cs="Times New Roman" w:hint="eastAsia"/>
      <w:color w:val="000000"/>
      <w:kern w:val="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8"/>
    <customShpInfo spid="_x0000_s2060"/>
    <customShpInfo spid="_x0000_s2059"/>
    <customShpInfo spid="_x0000_s2064"/>
    <customShpInfo spid="_x0000_s2062"/>
    <customShpInfo spid="_x0000_s2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E7096-CA95-4BE9-832F-055DECC6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196</Words>
  <Characters>1118</Characters>
  <Application>Microsoft Office Word</Application>
  <DocSecurity>0</DocSecurity>
  <Lines>9</Lines>
  <Paragraphs>2</Paragraphs>
  <ScaleCrop>false</ScaleCrop>
  <Company>北京北大天正科技发展有限公司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pdc20</dc:creator>
  <cp:lastModifiedBy>chenxia</cp:lastModifiedBy>
  <cp:revision>270</cp:revision>
  <cp:lastPrinted>2001-02-09T04:16:00Z</cp:lastPrinted>
  <dcterms:created xsi:type="dcterms:W3CDTF">2019-06-17T05:14:00Z</dcterms:created>
  <dcterms:modified xsi:type="dcterms:W3CDTF">2023-08-22T01:39:00Z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