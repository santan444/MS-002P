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Spec="center" w:tblpY="1403"/>
        <w:tblOverlap w:val="never"/>
        <w:tblW w:w="8414" w:type="dxa"/>
        <w:jc w:val="center"/>
        <w:tblCellMar>
          <w:right w:w="0" w:type="dxa"/>
        </w:tblCellMar>
        <w:tblLook w:val="04A0" w:firstRow="1" w:lastRow="0" w:firstColumn="1" w:lastColumn="0" w:noHBand="0" w:noVBand="1"/>
      </w:tblPr>
      <w:tblGrid>
        <w:gridCol w:w="574"/>
        <w:gridCol w:w="904"/>
        <w:gridCol w:w="2148"/>
        <w:gridCol w:w="1103"/>
        <w:gridCol w:w="997"/>
        <w:gridCol w:w="167"/>
        <w:gridCol w:w="2133"/>
        <w:gridCol w:w="148"/>
        <w:gridCol w:w="240"/>
      </w:tblGrid>
      <w:tr w:rsidR="00561E93" w:rsidTr="00D2457F">
        <w:trPr>
          <w:trHeight w:val="598"/>
          <w:jc w:val="center"/>
        </w:trPr>
        <w:tc>
          <w:tcPr>
            <w:tcW w:w="574" w:type="dxa"/>
          </w:tcPr>
          <w:p w:rsidR="00561E93" w:rsidRDefault="00561E93">
            <w:pPr>
              <w:spacing w:before="156" w:after="156" w:line="240" w:lineRule="exact"/>
              <w:jc w:val="left"/>
              <w:rPr>
                <w:rFonts w:ascii="宋体" w:hAnsi="宋体" w:cs="宋体"/>
                <w:szCs w:val="22"/>
              </w:rPr>
            </w:pPr>
          </w:p>
        </w:tc>
        <w:tc>
          <w:tcPr>
            <w:tcW w:w="5319" w:type="dxa"/>
            <w:gridSpan w:val="5"/>
          </w:tcPr>
          <w:p w:rsidR="00561E93" w:rsidRDefault="00561E93">
            <w:pPr>
              <w:spacing w:before="156" w:after="156" w:line="240" w:lineRule="exact"/>
              <w:jc w:val="right"/>
              <w:rPr>
                <w:rFonts w:ascii="宋体" w:hAnsi="宋体" w:cs="宋体"/>
                <w:sz w:val="24"/>
              </w:rPr>
            </w:pPr>
          </w:p>
        </w:tc>
        <w:tc>
          <w:tcPr>
            <w:tcW w:w="2281" w:type="dxa"/>
            <w:gridSpan w:val="2"/>
            <w:tcBorders>
              <w:right w:val="nil"/>
            </w:tcBorders>
          </w:tcPr>
          <w:p w:rsidR="00561E93" w:rsidRDefault="00561E93">
            <w:pPr>
              <w:spacing w:before="156" w:after="156" w:line="240" w:lineRule="exact"/>
              <w:jc w:val="left"/>
              <w:rPr>
                <w:rFonts w:ascii="宋体" w:hAnsi="宋体" w:cs="宋体"/>
                <w:sz w:val="24"/>
              </w:rPr>
            </w:pPr>
          </w:p>
        </w:tc>
        <w:tc>
          <w:tcPr>
            <w:tcW w:w="240" w:type="dxa"/>
            <w:tcBorders>
              <w:left w:val="nil"/>
            </w:tcBorders>
          </w:tcPr>
          <w:p w:rsidR="00561E93" w:rsidRDefault="00561E93">
            <w:pPr>
              <w:spacing w:before="156" w:after="156" w:line="240" w:lineRule="exact"/>
              <w:jc w:val="left"/>
              <w:rPr>
                <w:rFonts w:ascii="宋体" w:hAnsi="宋体" w:cs="宋体"/>
                <w:sz w:val="24"/>
              </w:rPr>
            </w:pPr>
          </w:p>
        </w:tc>
      </w:tr>
      <w:tr w:rsidR="00561E93" w:rsidTr="00D2457F">
        <w:trPr>
          <w:trHeight w:val="598"/>
          <w:jc w:val="center"/>
        </w:trPr>
        <w:tc>
          <w:tcPr>
            <w:tcW w:w="574" w:type="dxa"/>
          </w:tcPr>
          <w:p w:rsidR="00561E93" w:rsidRDefault="00561E93">
            <w:pPr>
              <w:spacing w:before="156" w:after="156" w:line="240" w:lineRule="exact"/>
              <w:jc w:val="left"/>
              <w:rPr>
                <w:rFonts w:ascii="宋体" w:hAnsi="宋体" w:cs="宋体"/>
                <w:szCs w:val="22"/>
              </w:rPr>
            </w:pPr>
          </w:p>
        </w:tc>
        <w:tc>
          <w:tcPr>
            <w:tcW w:w="5319" w:type="dxa"/>
            <w:gridSpan w:val="5"/>
            <w:vAlign w:val="bottom"/>
          </w:tcPr>
          <w:p w:rsidR="00561E93" w:rsidRDefault="008F7A82">
            <w:pPr>
              <w:spacing w:before="156" w:after="156" w:line="240" w:lineRule="exact"/>
              <w:jc w:val="right"/>
              <w:rPr>
                <w:rFonts w:ascii="宋体" w:hAnsi="宋体" w:cs="宋体"/>
                <w:sz w:val="24"/>
              </w:rPr>
            </w:pPr>
            <w:r>
              <w:rPr>
                <w:rFonts w:ascii="黑体" w:eastAsia="黑体" w:hAnsi="黑体" w:cs="黑体" w:hint="eastAsia"/>
                <w:b/>
                <w:sz w:val="24"/>
              </w:rPr>
              <w:t>文件号：</w:t>
            </w:r>
          </w:p>
        </w:tc>
        <w:tc>
          <w:tcPr>
            <w:tcW w:w="2281" w:type="dxa"/>
            <w:gridSpan w:val="2"/>
            <w:tcBorders>
              <w:bottom w:val="single" w:sz="4" w:space="0" w:color="auto"/>
              <w:right w:val="nil"/>
            </w:tcBorders>
            <w:vAlign w:val="bottom"/>
          </w:tcPr>
          <w:p w:rsidR="00561E93" w:rsidRDefault="008F7A82">
            <w:pPr>
              <w:spacing w:before="156" w:after="156" w:line="240" w:lineRule="auto"/>
              <w:rPr>
                <w:rFonts w:ascii="Calibri" w:eastAsia="黑体" w:hAnsi="Calibri" w:cs="Times New Roman"/>
                <w:sz w:val="24"/>
              </w:rPr>
            </w:pPr>
            <w:r>
              <w:rPr>
                <w:rFonts w:ascii="黑体" w:eastAsia="黑体" w:hAnsi="黑体" w:cs="黑体" w:hint="eastAsia"/>
                <w:bCs/>
                <w:sz w:val="24"/>
              </w:rPr>
              <w:t>MS-002.40W005</w:t>
            </w:r>
          </w:p>
        </w:tc>
        <w:tc>
          <w:tcPr>
            <w:tcW w:w="240" w:type="dxa"/>
            <w:tcBorders>
              <w:left w:val="nil"/>
              <w:bottom w:val="nil"/>
            </w:tcBorders>
            <w:vAlign w:val="bottom"/>
          </w:tcPr>
          <w:p w:rsidR="00561E93" w:rsidRDefault="00561E93">
            <w:pPr>
              <w:spacing w:before="156" w:after="156" w:line="240" w:lineRule="auto"/>
              <w:rPr>
                <w:rFonts w:ascii="Calibri" w:hAnsi="Calibri" w:cs="Times New Roman"/>
                <w:sz w:val="24"/>
              </w:rPr>
            </w:pPr>
          </w:p>
        </w:tc>
      </w:tr>
      <w:tr w:rsidR="00561E93" w:rsidTr="00D2457F">
        <w:trPr>
          <w:trHeight w:val="598"/>
          <w:jc w:val="center"/>
        </w:trPr>
        <w:tc>
          <w:tcPr>
            <w:tcW w:w="574" w:type="dxa"/>
          </w:tcPr>
          <w:p w:rsidR="00561E93" w:rsidRDefault="00561E93">
            <w:pPr>
              <w:spacing w:before="156" w:after="156"/>
              <w:ind w:leftChars="700" w:left="1470" w:rightChars="700" w:right="1470"/>
              <w:rPr>
                <w:rFonts w:ascii="Calibri" w:hAnsi="Calibri" w:cs="Times New Roman"/>
                <w:sz w:val="24"/>
              </w:rPr>
            </w:pPr>
          </w:p>
        </w:tc>
        <w:tc>
          <w:tcPr>
            <w:tcW w:w="4155" w:type="dxa"/>
            <w:gridSpan w:val="3"/>
          </w:tcPr>
          <w:p w:rsidR="00561E93" w:rsidRDefault="00561E93">
            <w:pPr>
              <w:spacing w:before="156" w:after="156" w:line="240" w:lineRule="exact"/>
              <w:jc w:val="left"/>
              <w:rPr>
                <w:rFonts w:ascii="宋体" w:hAnsi="宋体" w:cs="宋体"/>
                <w:sz w:val="24"/>
              </w:rPr>
            </w:pPr>
          </w:p>
        </w:tc>
        <w:tc>
          <w:tcPr>
            <w:tcW w:w="3685" w:type="dxa"/>
            <w:gridSpan w:val="5"/>
            <w:tcBorders>
              <w:top w:val="nil"/>
            </w:tcBorders>
          </w:tcPr>
          <w:p w:rsidR="00561E93" w:rsidRDefault="00561E93">
            <w:pPr>
              <w:spacing w:before="156" w:after="156" w:line="240" w:lineRule="exact"/>
              <w:jc w:val="left"/>
              <w:rPr>
                <w:rFonts w:ascii="宋体" w:hAnsi="宋体" w:cs="宋体"/>
                <w:sz w:val="24"/>
              </w:rPr>
            </w:pPr>
          </w:p>
        </w:tc>
      </w:tr>
      <w:tr w:rsidR="00561E93" w:rsidTr="00D2457F">
        <w:trPr>
          <w:trHeight w:val="1180"/>
          <w:jc w:val="center"/>
        </w:trPr>
        <w:tc>
          <w:tcPr>
            <w:tcW w:w="8414" w:type="dxa"/>
            <w:gridSpan w:val="9"/>
            <w:vAlign w:val="center"/>
          </w:tcPr>
          <w:p w:rsidR="00561E93" w:rsidRDefault="008F7A82">
            <w:pPr>
              <w:spacing w:before="156" w:after="156" w:line="240" w:lineRule="auto"/>
              <w:jc w:val="center"/>
              <w:rPr>
                <w:rFonts w:ascii="宋体" w:hAnsi="宋体" w:cs="宋体"/>
                <w:sz w:val="24"/>
              </w:rPr>
            </w:pPr>
            <w:r>
              <w:rPr>
                <w:rFonts w:ascii="黑体" w:eastAsia="黑体" w:hAnsi="黑体" w:cs="黑体" w:hint="eastAsia"/>
                <w:b/>
                <w:sz w:val="52"/>
                <w:szCs w:val="52"/>
              </w:rPr>
              <w:t>MS-002</w:t>
            </w:r>
          </w:p>
        </w:tc>
      </w:tr>
      <w:tr w:rsidR="00561E93" w:rsidTr="00D2457F">
        <w:trPr>
          <w:trHeight w:val="780"/>
          <w:jc w:val="center"/>
        </w:trPr>
        <w:tc>
          <w:tcPr>
            <w:tcW w:w="1478" w:type="dxa"/>
            <w:gridSpan w:val="2"/>
            <w:tcBorders>
              <w:right w:val="nil"/>
            </w:tcBorders>
            <w:vAlign w:val="center"/>
          </w:tcPr>
          <w:p w:rsidR="00561E93" w:rsidRDefault="00561E93">
            <w:pPr>
              <w:spacing w:before="156" w:after="156"/>
              <w:jc w:val="right"/>
              <w:rPr>
                <w:rFonts w:ascii="Times New Roman" w:hAnsi="Times New Roman" w:cs="Times New Roman"/>
                <w:sz w:val="32"/>
                <w:szCs w:val="32"/>
              </w:rPr>
            </w:pPr>
          </w:p>
        </w:tc>
        <w:tc>
          <w:tcPr>
            <w:tcW w:w="2148" w:type="dxa"/>
            <w:tcBorders>
              <w:top w:val="nil"/>
              <w:left w:val="nil"/>
              <w:bottom w:val="nil"/>
              <w:right w:val="nil"/>
            </w:tcBorders>
            <w:vAlign w:val="bottom"/>
          </w:tcPr>
          <w:p w:rsidR="00561E93" w:rsidRDefault="00561E93">
            <w:pPr>
              <w:spacing w:before="156" w:after="156"/>
              <w:jc w:val="left"/>
              <w:rPr>
                <w:rFonts w:ascii="Times New Roman" w:hAnsi="Times New Roman" w:cs="Times New Roman"/>
                <w:sz w:val="32"/>
                <w:szCs w:val="32"/>
              </w:rPr>
            </w:pPr>
          </w:p>
        </w:tc>
        <w:tc>
          <w:tcPr>
            <w:tcW w:w="1103" w:type="dxa"/>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997" w:type="dxa"/>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388" w:type="dxa"/>
            <w:gridSpan w:val="2"/>
            <w:tcBorders>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1180"/>
          <w:jc w:val="center"/>
        </w:trPr>
        <w:tc>
          <w:tcPr>
            <w:tcW w:w="8414" w:type="dxa"/>
            <w:gridSpan w:val="9"/>
            <w:vAlign w:val="center"/>
          </w:tcPr>
          <w:p w:rsidR="00561E93" w:rsidRDefault="008F7A82">
            <w:pPr>
              <w:spacing w:before="156" w:after="156" w:line="240" w:lineRule="auto"/>
              <w:jc w:val="center"/>
              <w:rPr>
                <w:rFonts w:ascii="宋体" w:eastAsia="黑体" w:hAnsi="宋体" w:cs="宋体"/>
                <w:sz w:val="44"/>
                <w:szCs w:val="44"/>
              </w:rPr>
            </w:pPr>
            <w:r>
              <w:rPr>
                <w:rFonts w:ascii="黑体" w:eastAsia="黑体" w:hAnsi="黑体" w:cs="黑体" w:hint="eastAsia"/>
                <w:b/>
                <w:sz w:val="52"/>
                <w:szCs w:val="52"/>
              </w:rPr>
              <w:t>其它结构件选型验证</w:t>
            </w:r>
            <w:del w:id="0" w:author="chenxia" w:date="2023-08-23T10:05:00Z">
              <w:r w:rsidDel="0005541D">
                <w:rPr>
                  <w:rFonts w:ascii="黑体" w:eastAsia="黑体" w:hAnsi="黑体" w:cs="黑体" w:hint="eastAsia"/>
                  <w:b/>
                  <w:sz w:val="52"/>
                  <w:szCs w:val="52"/>
                </w:rPr>
                <w:delText>方案</w:delText>
              </w:r>
            </w:del>
            <w:ins w:id="1" w:author="chenxia" w:date="2023-08-23T10:05:00Z">
              <w:r w:rsidR="0005541D">
                <w:rPr>
                  <w:rFonts w:ascii="黑体" w:eastAsia="黑体" w:hAnsi="黑体" w:cs="黑体" w:hint="eastAsia"/>
                  <w:b/>
                  <w:sz w:val="52"/>
                  <w:szCs w:val="52"/>
                </w:rPr>
                <w:t>报告</w:t>
              </w:r>
            </w:ins>
          </w:p>
        </w:tc>
      </w:tr>
      <w:tr w:rsidR="00561E93" w:rsidTr="00D2457F">
        <w:trPr>
          <w:trHeight w:val="780"/>
          <w:jc w:val="center"/>
        </w:trPr>
        <w:tc>
          <w:tcPr>
            <w:tcW w:w="1478" w:type="dxa"/>
            <w:gridSpan w:val="2"/>
            <w:tcBorders>
              <w:right w:val="nil"/>
            </w:tcBorders>
            <w:vAlign w:val="center"/>
          </w:tcPr>
          <w:p w:rsidR="00561E93" w:rsidRDefault="00561E93">
            <w:pPr>
              <w:spacing w:before="156" w:after="156"/>
              <w:jc w:val="right"/>
              <w:rPr>
                <w:rFonts w:ascii="Times New Roman" w:hAnsi="Times New Roman" w:cs="Times New Roman"/>
                <w:sz w:val="32"/>
                <w:szCs w:val="32"/>
              </w:rPr>
            </w:pPr>
          </w:p>
        </w:tc>
        <w:tc>
          <w:tcPr>
            <w:tcW w:w="2148" w:type="dxa"/>
            <w:tcBorders>
              <w:top w:val="nil"/>
              <w:left w:val="nil"/>
              <w:bottom w:val="nil"/>
              <w:right w:val="nil"/>
            </w:tcBorders>
            <w:vAlign w:val="bottom"/>
          </w:tcPr>
          <w:p w:rsidR="00561E93" w:rsidRDefault="00561E93">
            <w:pPr>
              <w:spacing w:before="156" w:after="156"/>
              <w:jc w:val="left"/>
              <w:rPr>
                <w:rFonts w:ascii="Times New Roman" w:hAnsi="Times New Roman" w:cs="Times New Roman"/>
                <w:sz w:val="32"/>
                <w:szCs w:val="32"/>
              </w:rPr>
            </w:pPr>
          </w:p>
        </w:tc>
        <w:tc>
          <w:tcPr>
            <w:tcW w:w="1103" w:type="dxa"/>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997" w:type="dxa"/>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388" w:type="dxa"/>
            <w:gridSpan w:val="2"/>
            <w:tcBorders>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780"/>
          <w:jc w:val="center"/>
        </w:trPr>
        <w:tc>
          <w:tcPr>
            <w:tcW w:w="1478" w:type="dxa"/>
            <w:gridSpan w:val="2"/>
            <w:tcBorders>
              <w:right w:val="nil"/>
            </w:tcBorders>
            <w:vAlign w:val="center"/>
          </w:tcPr>
          <w:p w:rsidR="00561E93" w:rsidRDefault="00561E93">
            <w:pPr>
              <w:spacing w:before="156" w:after="156"/>
              <w:jc w:val="right"/>
              <w:rPr>
                <w:rFonts w:ascii="Times New Roman" w:hAnsi="Times New Roman" w:cs="Times New Roman"/>
                <w:sz w:val="32"/>
                <w:szCs w:val="32"/>
              </w:rPr>
            </w:pPr>
          </w:p>
        </w:tc>
        <w:tc>
          <w:tcPr>
            <w:tcW w:w="2148" w:type="dxa"/>
            <w:tcBorders>
              <w:top w:val="nil"/>
              <w:left w:val="nil"/>
              <w:bottom w:val="nil"/>
              <w:right w:val="nil"/>
            </w:tcBorders>
            <w:vAlign w:val="bottom"/>
          </w:tcPr>
          <w:p w:rsidR="00561E93" w:rsidRDefault="00561E93">
            <w:pPr>
              <w:spacing w:before="156" w:after="156"/>
              <w:jc w:val="left"/>
              <w:rPr>
                <w:rFonts w:ascii="Times New Roman" w:hAnsi="Times New Roman" w:cs="Times New Roman"/>
                <w:sz w:val="32"/>
                <w:szCs w:val="32"/>
              </w:rPr>
            </w:pPr>
          </w:p>
        </w:tc>
        <w:tc>
          <w:tcPr>
            <w:tcW w:w="1103" w:type="dxa"/>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997" w:type="dxa"/>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388" w:type="dxa"/>
            <w:gridSpan w:val="2"/>
            <w:tcBorders>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780"/>
          <w:jc w:val="center"/>
        </w:trPr>
        <w:tc>
          <w:tcPr>
            <w:tcW w:w="1478" w:type="dxa"/>
            <w:gridSpan w:val="2"/>
            <w:tcBorders>
              <w:right w:val="nil"/>
            </w:tcBorders>
            <w:vAlign w:val="center"/>
          </w:tcPr>
          <w:p w:rsidR="00561E93" w:rsidRDefault="008F7A82">
            <w:pPr>
              <w:spacing w:before="156" w:after="156"/>
              <w:jc w:val="right"/>
              <w:rPr>
                <w:rFonts w:ascii="Times New Roman" w:hAnsi="Times New Roman" w:cs="Times New Roman"/>
                <w:sz w:val="32"/>
                <w:szCs w:val="32"/>
              </w:rPr>
            </w:pPr>
            <w:r>
              <w:rPr>
                <w:rFonts w:ascii="Times New Roman" w:hAnsi="Times New Roman" w:cs="Times New Roman" w:hint="eastAsia"/>
                <w:sz w:val="32"/>
                <w:szCs w:val="32"/>
              </w:rPr>
              <w:t>编制人：</w:t>
            </w:r>
          </w:p>
        </w:tc>
        <w:tc>
          <w:tcPr>
            <w:tcW w:w="2148" w:type="dxa"/>
            <w:tcBorders>
              <w:top w:val="nil"/>
              <w:left w:val="nil"/>
              <w:bottom w:val="single" w:sz="4" w:space="0" w:color="auto"/>
              <w:right w:val="nil"/>
            </w:tcBorders>
            <w:vAlign w:val="bottom"/>
          </w:tcPr>
          <w:p w:rsidR="00561E93" w:rsidRDefault="008F7A82">
            <w:pPr>
              <w:spacing w:before="156" w:after="156"/>
              <w:jc w:val="left"/>
              <w:rPr>
                <w:rFonts w:ascii="Times New Roman" w:hAnsi="Times New Roman" w:cs="Times New Roman"/>
                <w:sz w:val="32"/>
                <w:szCs w:val="32"/>
              </w:rPr>
            </w:pPr>
            <w:r>
              <w:rPr>
                <w:rFonts w:ascii="Times New Roman" w:hAnsi="Times New Roman" w:cs="Times New Roman" w:hint="eastAsia"/>
                <w:vanish/>
                <w:color w:val="0000FF"/>
                <w:sz w:val="32"/>
                <w:szCs w:val="32"/>
              </w:rPr>
              <w:t>XXX</w:t>
            </w:r>
          </w:p>
        </w:tc>
        <w:tc>
          <w:tcPr>
            <w:tcW w:w="1103" w:type="dxa"/>
            <w:tcBorders>
              <w:top w:val="nil"/>
              <w:left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997" w:type="dxa"/>
            <w:tcBorders>
              <w:top w:val="nil"/>
              <w:left w:val="nil"/>
              <w:right w:val="nil"/>
            </w:tcBorders>
            <w:vAlign w:val="bottom"/>
          </w:tcPr>
          <w:p w:rsidR="00561E93" w:rsidRDefault="008F7A82">
            <w:pPr>
              <w:spacing w:before="156" w:after="156"/>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top w:val="nil"/>
              <w:left w:val="nil"/>
              <w:bottom w:val="single" w:sz="4" w:space="0" w:color="auto"/>
              <w:right w:val="nil"/>
            </w:tcBorders>
            <w:vAlign w:val="bottom"/>
          </w:tcPr>
          <w:p w:rsidR="00561E93" w:rsidRDefault="008F7A82">
            <w:pPr>
              <w:spacing w:before="156" w:after="156"/>
              <w:jc w:val="center"/>
              <w:rPr>
                <w:rFonts w:ascii="Times New Roman" w:hAnsi="Times New Roman" w:cs="Times New Roman"/>
                <w:sz w:val="32"/>
                <w:szCs w:val="32"/>
              </w:rPr>
            </w:pPr>
            <w:r>
              <w:rPr>
                <w:rFonts w:ascii="Times New Roman" w:hAnsi="Times New Roman" w:cs="Times New Roman" w:hint="eastAsia"/>
                <w:vanish/>
                <w:color w:val="0000FF"/>
                <w:sz w:val="32"/>
                <w:szCs w:val="32"/>
              </w:rPr>
              <w:t>2022.10.??</w:t>
            </w:r>
          </w:p>
        </w:tc>
        <w:tc>
          <w:tcPr>
            <w:tcW w:w="388" w:type="dxa"/>
            <w:gridSpan w:val="2"/>
            <w:tcBorders>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791"/>
          <w:jc w:val="center"/>
        </w:trPr>
        <w:tc>
          <w:tcPr>
            <w:tcW w:w="574" w:type="dxa"/>
          </w:tcPr>
          <w:p w:rsidR="00561E93" w:rsidRDefault="00561E93">
            <w:pPr>
              <w:spacing w:before="156" w:after="156"/>
              <w:jc w:val="right"/>
              <w:rPr>
                <w:rFonts w:ascii="Times New Roman" w:hAnsi="Times New Roman" w:cs="Times New Roman"/>
                <w:sz w:val="32"/>
                <w:szCs w:val="32"/>
              </w:rPr>
            </w:pPr>
          </w:p>
        </w:tc>
        <w:tc>
          <w:tcPr>
            <w:tcW w:w="904" w:type="dxa"/>
            <w:tcBorders>
              <w:right w:val="nil"/>
            </w:tcBorders>
            <w:vAlign w:val="bottom"/>
          </w:tcPr>
          <w:p w:rsidR="00561E93" w:rsidRDefault="00561E93">
            <w:pPr>
              <w:spacing w:before="156" w:after="156"/>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rsidR="00561E93" w:rsidRDefault="00561E93">
            <w:pPr>
              <w:spacing w:before="156" w:after="156"/>
              <w:jc w:val="left"/>
              <w:rPr>
                <w:rFonts w:ascii="Times New Roman" w:hAnsi="Times New Roman" w:cs="Times New Roman"/>
                <w:sz w:val="32"/>
                <w:szCs w:val="32"/>
              </w:rPr>
            </w:pPr>
          </w:p>
        </w:tc>
        <w:tc>
          <w:tcPr>
            <w:tcW w:w="1103" w:type="dxa"/>
            <w:tcBorders>
              <w:left w:val="nil"/>
              <w:right w:val="nil"/>
            </w:tcBorders>
          </w:tcPr>
          <w:p w:rsidR="00561E93" w:rsidRDefault="00561E93">
            <w:pPr>
              <w:spacing w:before="156" w:after="156"/>
              <w:jc w:val="right"/>
              <w:rPr>
                <w:rFonts w:ascii="Times New Roman" w:hAnsi="Times New Roman" w:cs="Times New Roman"/>
                <w:sz w:val="32"/>
                <w:szCs w:val="32"/>
              </w:rPr>
            </w:pPr>
          </w:p>
        </w:tc>
        <w:tc>
          <w:tcPr>
            <w:tcW w:w="997" w:type="dxa"/>
            <w:tcBorders>
              <w:left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388" w:type="dxa"/>
            <w:gridSpan w:val="2"/>
            <w:tcBorders>
              <w:top w:val="nil"/>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780"/>
          <w:jc w:val="center"/>
        </w:trPr>
        <w:tc>
          <w:tcPr>
            <w:tcW w:w="1478" w:type="dxa"/>
            <w:gridSpan w:val="2"/>
            <w:tcBorders>
              <w:right w:val="nil"/>
            </w:tcBorders>
          </w:tcPr>
          <w:p w:rsidR="00561E93" w:rsidRDefault="008F7A82">
            <w:pPr>
              <w:spacing w:before="156" w:after="156"/>
              <w:jc w:val="right"/>
              <w:rPr>
                <w:rFonts w:ascii="Times New Roman" w:hAnsi="Times New Roman" w:cs="Times New Roman"/>
                <w:sz w:val="32"/>
                <w:szCs w:val="32"/>
              </w:rPr>
            </w:pPr>
            <w:r>
              <w:rPr>
                <w:rFonts w:ascii="Times New Roman" w:hAnsi="Times New Roman" w:cs="Times New Roman" w:hint="eastAsia"/>
                <w:sz w:val="32"/>
                <w:szCs w:val="32"/>
              </w:rPr>
              <w:t>审核人：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rsidR="00561E93" w:rsidRDefault="008F7A82">
            <w:pPr>
              <w:spacing w:before="156" w:after="156"/>
              <w:jc w:val="left"/>
              <w:rPr>
                <w:rFonts w:ascii="Times New Roman" w:hAnsi="Times New Roman" w:cs="Times New Roman"/>
                <w:sz w:val="32"/>
                <w:szCs w:val="32"/>
              </w:rPr>
            </w:pPr>
            <w:r>
              <w:rPr>
                <w:rFonts w:ascii="Times New Roman" w:hAnsi="Times New Roman" w:cs="Times New Roman" w:hint="eastAsia"/>
                <w:vanish/>
                <w:color w:val="0000FF"/>
                <w:sz w:val="32"/>
                <w:szCs w:val="32"/>
              </w:rPr>
              <w:t>XXX</w:t>
            </w:r>
          </w:p>
        </w:tc>
        <w:tc>
          <w:tcPr>
            <w:tcW w:w="1103" w:type="dxa"/>
            <w:tcBorders>
              <w:left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997" w:type="dxa"/>
            <w:tcBorders>
              <w:left w:val="nil"/>
              <w:right w:val="nil"/>
            </w:tcBorders>
            <w:vAlign w:val="bottom"/>
          </w:tcPr>
          <w:p w:rsidR="00561E93" w:rsidRDefault="008F7A82">
            <w:pPr>
              <w:spacing w:before="156" w:after="156"/>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rsidR="00561E93" w:rsidRDefault="008F7A82">
            <w:pPr>
              <w:spacing w:before="156" w:after="156"/>
              <w:jc w:val="center"/>
              <w:rPr>
                <w:rFonts w:ascii="Times New Roman" w:hAnsi="Times New Roman" w:cs="Times New Roman"/>
                <w:sz w:val="32"/>
                <w:szCs w:val="32"/>
              </w:rPr>
            </w:pPr>
            <w:r>
              <w:rPr>
                <w:rFonts w:ascii="Times New Roman" w:hAnsi="Times New Roman" w:cs="Times New Roman" w:hint="eastAsia"/>
                <w:vanish/>
                <w:color w:val="0000FF"/>
                <w:sz w:val="32"/>
                <w:szCs w:val="32"/>
              </w:rPr>
              <w:t>2022.10.??</w:t>
            </w:r>
          </w:p>
        </w:tc>
        <w:tc>
          <w:tcPr>
            <w:tcW w:w="388" w:type="dxa"/>
            <w:gridSpan w:val="2"/>
            <w:tcBorders>
              <w:top w:val="nil"/>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938"/>
          <w:jc w:val="center"/>
        </w:trPr>
        <w:tc>
          <w:tcPr>
            <w:tcW w:w="574" w:type="dxa"/>
          </w:tcPr>
          <w:p w:rsidR="00561E93" w:rsidRDefault="00561E93">
            <w:pPr>
              <w:spacing w:before="156" w:after="156"/>
              <w:jc w:val="right"/>
              <w:rPr>
                <w:rFonts w:ascii="Times New Roman" w:hAnsi="Times New Roman" w:cs="Times New Roman"/>
                <w:sz w:val="32"/>
                <w:szCs w:val="32"/>
              </w:rPr>
            </w:pPr>
          </w:p>
        </w:tc>
        <w:tc>
          <w:tcPr>
            <w:tcW w:w="904" w:type="dxa"/>
            <w:tcBorders>
              <w:right w:val="nil"/>
            </w:tcBorders>
            <w:vAlign w:val="bottom"/>
          </w:tcPr>
          <w:p w:rsidR="00561E93" w:rsidRDefault="00561E93">
            <w:pPr>
              <w:spacing w:before="156" w:after="156"/>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rsidR="00561E93" w:rsidRDefault="00561E93">
            <w:pPr>
              <w:spacing w:before="156" w:after="156"/>
              <w:jc w:val="left"/>
              <w:rPr>
                <w:rFonts w:ascii="Times New Roman" w:hAnsi="Times New Roman" w:cs="Times New Roman"/>
                <w:sz w:val="32"/>
                <w:szCs w:val="32"/>
              </w:rPr>
            </w:pPr>
          </w:p>
        </w:tc>
        <w:tc>
          <w:tcPr>
            <w:tcW w:w="1103" w:type="dxa"/>
            <w:tcBorders>
              <w:left w:val="nil"/>
              <w:right w:val="nil"/>
            </w:tcBorders>
            <w:vAlign w:val="center"/>
          </w:tcPr>
          <w:p w:rsidR="00561E93" w:rsidRDefault="00561E93">
            <w:pPr>
              <w:spacing w:before="156" w:after="156"/>
              <w:jc w:val="right"/>
              <w:rPr>
                <w:rFonts w:ascii="Times New Roman" w:hAnsi="Times New Roman" w:cs="Times New Roman"/>
                <w:sz w:val="32"/>
                <w:szCs w:val="32"/>
              </w:rPr>
            </w:pPr>
          </w:p>
        </w:tc>
        <w:tc>
          <w:tcPr>
            <w:tcW w:w="997" w:type="dxa"/>
            <w:tcBorders>
              <w:left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rsidR="00561E93" w:rsidRDefault="00561E93">
            <w:pPr>
              <w:spacing w:before="156" w:after="156"/>
              <w:jc w:val="center"/>
              <w:rPr>
                <w:rFonts w:ascii="Times New Roman" w:hAnsi="Times New Roman" w:cs="Times New Roman"/>
                <w:sz w:val="32"/>
                <w:szCs w:val="32"/>
              </w:rPr>
            </w:pPr>
          </w:p>
        </w:tc>
        <w:tc>
          <w:tcPr>
            <w:tcW w:w="388" w:type="dxa"/>
            <w:gridSpan w:val="2"/>
            <w:tcBorders>
              <w:top w:val="nil"/>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780"/>
          <w:jc w:val="center"/>
        </w:trPr>
        <w:tc>
          <w:tcPr>
            <w:tcW w:w="1478" w:type="dxa"/>
            <w:gridSpan w:val="2"/>
            <w:tcBorders>
              <w:right w:val="nil"/>
            </w:tcBorders>
          </w:tcPr>
          <w:p w:rsidR="00561E93" w:rsidRDefault="008F7A82">
            <w:pPr>
              <w:spacing w:before="156" w:after="156"/>
              <w:jc w:val="right"/>
              <w:rPr>
                <w:rFonts w:ascii="Times New Roman" w:hAnsi="Times New Roman" w:cs="Times New Roman"/>
                <w:sz w:val="32"/>
                <w:szCs w:val="32"/>
              </w:rPr>
            </w:pPr>
            <w:r>
              <w:rPr>
                <w:rFonts w:ascii="Times New Roman" w:hAnsi="Times New Roman" w:cs="Times New Roman" w:hint="eastAsia"/>
                <w:sz w:val="32"/>
                <w:szCs w:val="32"/>
              </w:rPr>
              <w:t>批准人：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rsidR="00561E93" w:rsidRDefault="008F7A82">
            <w:pPr>
              <w:spacing w:before="156" w:after="156"/>
              <w:jc w:val="left"/>
              <w:rPr>
                <w:rFonts w:ascii="Times New Roman" w:hAnsi="Times New Roman" w:cs="Times New Roman"/>
                <w:sz w:val="32"/>
                <w:szCs w:val="32"/>
              </w:rPr>
            </w:pPr>
            <w:r>
              <w:rPr>
                <w:rFonts w:ascii="Times New Roman" w:hAnsi="Times New Roman" w:cs="Times New Roman" w:hint="eastAsia"/>
                <w:vanish/>
                <w:color w:val="0000FF"/>
                <w:sz w:val="32"/>
                <w:szCs w:val="32"/>
              </w:rPr>
              <w:t>XXX</w:t>
            </w:r>
          </w:p>
        </w:tc>
        <w:tc>
          <w:tcPr>
            <w:tcW w:w="1103" w:type="dxa"/>
            <w:tcBorders>
              <w:left w:val="nil"/>
              <w:bottom w:val="nil"/>
              <w:right w:val="nil"/>
            </w:tcBorders>
            <w:vAlign w:val="bottom"/>
          </w:tcPr>
          <w:p w:rsidR="00561E93" w:rsidRDefault="00561E93">
            <w:pPr>
              <w:spacing w:before="156" w:after="156"/>
              <w:jc w:val="right"/>
              <w:rPr>
                <w:rFonts w:ascii="Times New Roman" w:hAnsi="Times New Roman" w:cs="Times New Roman"/>
                <w:sz w:val="32"/>
                <w:szCs w:val="32"/>
              </w:rPr>
            </w:pPr>
          </w:p>
        </w:tc>
        <w:tc>
          <w:tcPr>
            <w:tcW w:w="997" w:type="dxa"/>
            <w:tcBorders>
              <w:left w:val="nil"/>
              <w:bottom w:val="nil"/>
              <w:right w:val="nil"/>
            </w:tcBorders>
            <w:vAlign w:val="bottom"/>
          </w:tcPr>
          <w:p w:rsidR="00561E93" w:rsidRDefault="008F7A82">
            <w:pPr>
              <w:spacing w:before="156" w:after="156"/>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rsidR="00561E93" w:rsidRDefault="008F7A82">
            <w:pPr>
              <w:spacing w:before="156" w:after="156"/>
              <w:jc w:val="center"/>
              <w:rPr>
                <w:rFonts w:ascii="Times New Roman" w:hAnsi="Times New Roman" w:cs="Times New Roman"/>
                <w:sz w:val="32"/>
                <w:szCs w:val="32"/>
              </w:rPr>
            </w:pPr>
            <w:r>
              <w:rPr>
                <w:rFonts w:ascii="Times New Roman" w:hAnsi="Times New Roman" w:cs="Times New Roman" w:hint="eastAsia"/>
                <w:vanish/>
                <w:color w:val="0000FF"/>
                <w:sz w:val="32"/>
                <w:szCs w:val="32"/>
              </w:rPr>
              <w:t>2022.10.??</w:t>
            </w:r>
          </w:p>
        </w:tc>
        <w:tc>
          <w:tcPr>
            <w:tcW w:w="388" w:type="dxa"/>
            <w:gridSpan w:val="2"/>
            <w:tcBorders>
              <w:top w:val="nil"/>
              <w:left w:val="nil"/>
              <w:bottom w:val="nil"/>
            </w:tcBorders>
          </w:tcPr>
          <w:p w:rsidR="00561E93" w:rsidRDefault="00561E93">
            <w:pPr>
              <w:spacing w:before="156" w:after="156" w:line="300" w:lineRule="exact"/>
              <w:jc w:val="left"/>
              <w:rPr>
                <w:rFonts w:ascii="宋体" w:hAnsi="宋体" w:cs="宋体"/>
                <w:sz w:val="28"/>
                <w:szCs w:val="28"/>
              </w:rPr>
            </w:pPr>
          </w:p>
        </w:tc>
      </w:tr>
      <w:tr w:rsidR="00561E93" w:rsidTr="00D2457F">
        <w:trPr>
          <w:trHeight w:val="674"/>
          <w:jc w:val="center"/>
        </w:trPr>
        <w:tc>
          <w:tcPr>
            <w:tcW w:w="574" w:type="dxa"/>
          </w:tcPr>
          <w:p w:rsidR="00561E93" w:rsidRDefault="00561E93">
            <w:pPr>
              <w:spacing w:before="156" w:after="156" w:line="300" w:lineRule="exact"/>
              <w:jc w:val="left"/>
              <w:rPr>
                <w:rFonts w:ascii="宋体" w:hAnsi="宋体" w:cs="宋体"/>
                <w:szCs w:val="21"/>
              </w:rPr>
            </w:pPr>
          </w:p>
        </w:tc>
        <w:tc>
          <w:tcPr>
            <w:tcW w:w="4155" w:type="dxa"/>
            <w:gridSpan w:val="3"/>
            <w:tcBorders>
              <w:top w:val="nil"/>
            </w:tcBorders>
          </w:tcPr>
          <w:p w:rsidR="00561E93" w:rsidRDefault="00561E93">
            <w:pPr>
              <w:spacing w:before="156" w:after="156" w:line="300" w:lineRule="exact"/>
              <w:jc w:val="left"/>
              <w:rPr>
                <w:rFonts w:ascii="宋体" w:hAnsi="宋体" w:cs="宋体"/>
                <w:sz w:val="28"/>
                <w:szCs w:val="28"/>
              </w:rPr>
            </w:pPr>
          </w:p>
        </w:tc>
        <w:tc>
          <w:tcPr>
            <w:tcW w:w="3685" w:type="dxa"/>
            <w:gridSpan w:val="5"/>
            <w:tcBorders>
              <w:top w:val="nil"/>
            </w:tcBorders>
          </w:tcPr>
          <w:p w:rsidR="00561E93" w:rsidRDefault="00561E93">
            <w:pPr>
              <w:spacing w:before="156" w:after="156" w:line="300" w:lineRule="exact"/>
              <w:jc w:val="left"/>
              <w:rPr>
                <w:rFonts w:ascii="宋体" w:hAnsi="宋体" w:cs="宋体"/>
                <w:sz w:val="28"/>
                <w:szCs w:val="28"/>
              </w:rPr>
            </w:pPr>
          </w:p>
        </w:tc>
      </w:tr>
    </w:tbl>
    <w:p w:rsidR="00561E93" w:rsidRDefault="00561E93">
      <w:pPr>
        <w:spacing w:before="156" w:after="156" w:line="240" w:lineRule="auto"/>
        <w:rPr>
          <w:rFonts w:ascii="宋体" w:hAnsi="宋体" w:cs="宋体"/>
          <w:b/>
          <w:kern w:val="0"/>
          <w:szCs w:val="21"/>
        </w:rPr>
      </w:pPr>
    </w:p>
    <w:p w:rsidR="00561E93" w:rsidRDefault="00561E93">
      <w:pPr>
        <w:spacing w:before="156" w:after="156" w:line="240" w:lineRule="auto"/>
        <w:rPr>
          <w:rFonts w:ascii="宋体" w:hAnsi="宋体" w:cs="宋体"/>
          <w:b/>
          <w:kern w:val="0"/>
          <w:szCs w:val="21"/>
        </w:rPr>
      </w:pPr>
    </w:p>
    <w:p w:rsidR="00561E93" w:rsidRDefault="008F7A82">
      <w:pPr>
        <w:widowControl/>
        <w:spacing w:before="156" w:after="156" w:line="240" w:lineRule="auto"/>
        <w:jc w:val="center"/>
        <w:rPr>
          <w:rFonts w:ascii="宋体" w:hAnsi="宋体" w:cs="宋体"/>
          <w:bCs/>
          <w:sz w:val="24"/>
        </w:rPr>
      </w:pPr>
      <w:r>
        <w:rPr>
          <w:rFonts w:ascii="宋体" w:hAnsi="宋体" w:cs="宋体" w:hint="eastAsia"/>
          <w:bCs/>
          <w:sz w:val="24"/>
        </w:rPr>
        <w:lastRenderedPageBreak/>
        <w:t>文档更改履历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51"/>
        <w:gridCol w:w="3886"/>
        <w:gridCol w:w="1656"/>
      </w:tblGrid>
      <w:tr w:rsidR="00561E93">
        <w:trPr>
          <w:trHeight w:val="454"/>
        </w:trPr>
        <w:tc>
          <w:tcPr>
            <w:tcW w:w="1242" w:type="dxa"/>
            <w:shd w:val="pct10" w:color="auto" w:fill="auto"/>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szCs w:val="21"/>
              </w:rPr>
              <w:t>版本号</w:t>
            </w:r>
          </w:p>
        </w:tc>
        <w:tc>
          <w:tcPr>
            <w:tcW w:w="1985" w:type="dxa"/>
            <w:shd w:val="pct10" w:color="auto" w:fill="auto"/>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szCs w:val="21"/>
              </w:rPr>
              <w:t>发布/实施日期</w:t>
            </w:r>
          </w:p>
        </w:tc>
        <w:tc>
          <w:tcPr>
            <w:tcW w:w="4678" w:type="dxa"/>
            <w:shd w:val="pct10" w:color="auto" w:fill="auto"/>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szCs w:val="21"/>
              </w:rPr>
              <w:t>更改内容概述</w:t>
            </w:r>
          </w:p>
        </w:tc>
        <w:tc>
          <w:tcPr>
            <w:tcW w:w="1842" w:type="dxa"/>
            <w:shd w:val="pct10" w:color="auto" w:fill="auto"/>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szCs w:val="21"/>
              </w:rPr>
              <w:t>更改者</w:t>
            </w:r>
          </w:p>
        </w:tc>
      </w:tr>
      <w:tr w:rsidR="00561E93">
        <w:trPr>
          <w:trHeight w:val="454"/>
        </w:trPr>
        <w:tc>
          <w:tcPr>
            <w:tcW w:w="1242" w:type="dxa"/>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szCs w:val="21"/>
              </w:rPr>
              <w:t>V1.0</w:t>
            </w:r>
          </w:p>
        </w:tc>
        <w:tc>
          <w:tcPr>
            <w:tcW w:w="1985" w:type="dxa"/>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color w:val="FF0000"/>
                <w:szCs w:val="21"/>
              </w:rPr>
              <w:t>2022.10.xx</w:t>
            </w:r>
          </w:p>
        </w:tc>
        <w:tc>
          <w:tcPr>
            <w:tcW w:w="4678" w:type="dxa"/>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szCs w:val="21"/>
              </w:rPr>
              <w:t>文件新编</w:t>
            </w:r>
          </w:p>
        </w:tc>
        <w:tc>
          <w:tcPr>
            <w:tcW w:w="1842" w:type="dxa"/>
            <w:vAlign w:val="center"/>
          </w:tcPr>
          <w:p w:rsidR="00561E93" w:rsidRDefault="008F7A82">
            <w:pPr>
              <w:widowControl/>
              <w:spacing w:before="156" w:after="156" w:line="240" w:lineRule="auto"/>
              <w:jc w:val="center"/>
              <w:rPr>
                <w:rFonts w:ascii="宋体" w:hAnsi="宋体" w:cs="宋体"/>
                <w:bCs/>
                <w:szCs w:val="21"/>
              </w:rPr>
            </w:pPr>
            <w:r>
              <w:rPr>
                <w:rFonts w:ascii="宋体" w:hAnsi="宋体" w:cs="宋体" w:hint="eastAsia"/>
                <w:bCs/>
                <w:color w:val="FF0000"/>
                <w:szCs w:val="21"/>
              </w:rPr>
              <w:t>？？？</w:t>
            </w: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trike/>
                <w:szCs w:val="21"/>
                <w:highlight w:val="yellow"/>
              </w:rPr>
            </w:pPr>
          </w:p>
        </w:tc>
        <w:tc>
          <w:tcPr>
            <w:tcW w:w="1985" w:type="dxa"/>
            <w:vAlign w:val="center"/>
          </w:tcPr>
          <w:p w:rsidR="00561E93" w:rsidRDefault="00561E93">
            <w:pPr>
              <w:widowControl/>
              <w:spacing w:before="156" w:after="156" w:line="240" w:lineRule="auto"/>
              <w:jc w:val="center"/>
              <w:rPr>
                <w:rFonts w:ascii="宋体" w:hAnsi="宋体" w:cs="宋体"/>
                <w:bCs/>
                <w:strike/>
                <w:szCs w:val="21"/>
                <w:highlight w:val="yellow"/>
              </w:rPr>
            </w:pPr>
          </w:p>
        </w:tc>
        <w:tc>
          <w:tcPr>
            <w:tcW w:w="4678" w:type="dxa"/>
            <w:vAlign w:val="center"/>
          </w:tcPr>
          <w:p w:rsidR="00561E93" w:rsidRDefault="00561E93">
            <w:pPr>
              <w:widowControl/>
              <w:spacing w:before="156" w:after="156" w:line="240" w:lineRule="auto"/>
              <w:rPr>
                <w:rFonts w:ascii="宋体" w:hAnsi="宋体" w:cs="宋体"/>
                <w:bCs/>
                <w:strike/>
                <w:szCs w:val="21"/>
                <w:highlight w:val="yellow"/>
              </w:rPr>
            </w:pPr>
          </w:p>
        </w:tc>
        <w:tc>
          <w:tcPr>
            <w:tcW w:w="1842" w:type="dxa"/>
            <w:vAlign w:val="center"/>
          </w:tcPr>
          <w:p w:rsidR="00561E93" w:rsidRDefault="00561E93">
            <w:pPr>
              <w:widowControl/>
              <w:spacing w:before="156" w:after="156" w:line="240" w:lineRule="auto"/>
              <w:jc w:val="center"/>
              <w:rPr>
                <w:rFonts w:ascii="宋体" w:hAnsi="宋体" w:cs="宋体"/>
                <w:bCs/>
                <w:strike/>
                <w:szCs w:val="21"/>
                <w:highlight w:val="yellow"/>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r w:rsidR="00561E93">
        <w:trPr>
          <w:trHeight w:val="454"/>
        </w:trPr>
        <w:tc>
          <w:tcPr>
            <w:tcW w:w="1242" w:type="dxa"/>
            <w:vAlign w:val="center"/>
          </w:tcPr>
          <w:p w:rsidR="00561E93" w:rsidRDefault="00561E93">
            <w:pPr>
              <w:widowControl/>
              <w:spacing w:before="156" w:after="156" w:line="240" w:lineRule="auto"/>
              <w:jc w:val="center"/>
              <w:rPr>
                <w:rFonts w:ascii="宋体" w:hAnsi="宋体" w:cs="宋体"/>
                <w:bCs/>
                <w:szCs w:val="21"/>
              </w:rPr>
            </w:pPr>
          </w:p>
        </w:tc>
        <w:tc>
          <w:tcPr>
            <w:tcW w:w="1985" w:type="dxa"/>
            <w:vAlign w:val="center"/>
          </w:tcPr>
          <w:p w:rsidR="00561E93" w:rsidRDefault="00561E93">
            <w:pPr>
              <w:widowControl/>
              <w:spacing w:before="156" w:after="156" w:line="240" w:lineRule="auto"/>
              <w:jc w:val="center"/>
              <w:rPr>
                <w:rFonts w:ascii="宋体" w:hAnsi="宋体" w:cs="宋体"/>
                <w:bCs/>
                <w:szCs w:val="21"/>
              </w:rPr>
            </w:pPr>
          </w:p>
        </w:tc>
        <w:tc>
          <w:tcPr>
            <w:tcW w:w="4678" w:type="dxa"/>
            <w:vAlign w:val="center"/>
          </w:tcPr>
          <w:p w:rsidR="00561E93" w:rsidRDefault="00561E93">
            <w:pPr>
              <w:widowControl/>
              <w:spacing w:before="156" w:after="156" w:line="240" w:lineRule="auto"/>
              <w:rPr>
                <w:rFonts w:ascii="宋体" w:hAnsi="宋体" w:cs="宋体"/>
                <w:bCs/>
                <w:szCs w:val="21"/>
              </w:rPr>
            </w:pPr>
          </w:p>
        </w:tc>
        <w:tc>
          <w:tcPr>
            <w:tcW w:w="1842" w:type="dxa"/>
            <w:vAlign w:val="center"/>
          </w:tcPr>
          <w:p w:rsidR="00561E93" w:rsidRDefault="00561E93">
            <w:pPr>
              <w:widowControl/>
              <w:spacing w:before="156" w:after="156" w:line="240" w:lineRule="auto"/>
              <w:jc w:val="center"/>
              <w:rPr>
                <w:rFonts w:ascii="宋体" w:hAnsi="宋体" w:cs="宋体"/>
                <w:bCs/>
                <w:szCs w:val="21"/>
              </w:rPr>
            </w:pPr>
          </w:p>
        </w:tc>
      </w:tr>
    </w:tbl>
    <w:p w:rsidR="00561E93" w:rsidRDefault="00561E93">
      <w:pPr>
        <w:spacing w:before="156" w:after="156"/>
        <w:rPr>
          <w:b/>
          <w:bCs/>
        </w:rPr>
      </w:pPr>
    </w:p>
    <w:p w:rsidR="00561E93" w:rsidRDefault="00561E93">
      <w:pPr>
        <w:spacing w:before="156" w:after="156"/>
        <w:rPr>
          <w:b/>
          <w:bCs/>
        </w:rPr>
      </w:pPr>
    </w:p>
    <w:p w:rsidR="00561E93" w:rsidRDefault="00561E93">
      <w:pPr>
        <w:spacing w:before="156" w:after="156"/>
        <w:rPr>
          <w:b/>
          <w:bCs/>
        </w:rPr>
      </w:pPr>
    </w:p>
    <w:p w:rsidR="00561E93" w:rsidRDefault="00561E93">
      <w:pPr>
        <w:spacing w:before="156" w:after="156"/>
        <w:rPr>
          <w:b/>
          <w:bCs/>
        </w:rPr>
      </w:pPr>
    </w:p>
    <w:p w:rsidR="00561E93" w:rsidRDefault="00561E93">
      <w:pPr>
        <w:spacing w:before="156" w:after="156"/>
        <w:rPr>
          <w:b/>
          <w:bCs/>
        </w:rPr>
      </w:pPr>
    </w:p>
    <w:p w:rsidR="00561E93" w:rsidRDefault="00561E93">
      <w:pPr>
        <w:spacing w:before="156" w:after="156"/>
        <w:rPr>
          <w:b/>
          <w:bCs/>
        </w:rPr>
      </w:pPr>
    </w:p>
    <w:p w:rsidR="00561E93" w:rsidRDefault="00561E93">
      <w:pPr>
        <w:spacing w:before="156" w:after="156"/>
        <w:rPr>
          <w:b/>
          <w:bCs/>
        </w:rPr>
      </w:pPr>
    </w:p>
    <w:p w:rsidR="00561E93" w:rsidRDefault="00561E93">
      <w:pPr>
        <w:spacing w:before="156" w:after="156"/>
        <w:rPr>
          <w:b/>
          <w:bCs/>
        </w:rPr>
      </w:pPr>
    </w:p>
    <w:p w:rsidR="00561E93" w:rsidRDefault="008F7A82">
      <w:pPr>
        <w:spacing w:before="156" w:after="156"/>
        <w:rPr>
          <w:b/>
          <w:bCs/>
        </w:rPr>
      </w:pPr>
      <w:r>
        <w:rPr>
          <w:rFonts w:hint="eastAsia"/>
          <w:b/>
          <w:bCs/>
        </w:rPr>
        <w:t>保密条款</w:t>
      </w:r>
    </w:p>
    <w:p w:rsidR="00561E93" w:rsidRDefault="008F7A82">
      <w:pPr>
        <w:spacing w:before="156" w:after="156"/>
        <w:ind w:firstLine="420"/>
        <w:jc w:val="left"/>
        <w:rPr>
          <w:rFonts w:ascii="宋体" w:hAnsi="宋体" w:cs="宋体"/>
          <w:b/>
          <w:sz w:val="52"/>
        </w:rPr>
        <w:sectPr w:rsidR="00561E93">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docGrid w:type="lines" w:linePitch="312"/>
        </w:sectPr>
      </w:pPr>
      <w:r>
        <w:rPr>
          <w:rFonts w:hint="eastAsia"/>
          <w:iCs/>
        </w:rPr>
        <w:t>文档仅限产品（项目）组内流转，违者负相应法律责任。</w:t>
      </w:r>
    </w:p>
    <w:p w:rsidR="00561E93" w:rsidRDefault="008F7A82">
      <w:pPr>
        <w:spacing w:beforeLines="0" w:afterLines="0" w:line="240" w:lineRule="auto"/>
        <w:jc w:val="center"/>
        <w:rPr>
          <w:rFonts w:ascii="宋体" w:hAnsi="宋体" w:cs="宋体"/>
          <w:b/>
          <w:sz w:val="36"/>
          <w:szCs w:val="18"/>
        </w:rPr>
      </w:pPr>
      <w:r>
        <w:rPr>
          <w:rFonts w:ascii="宋体" w:hAnsi="宋体" w:cs="宋体" w:hint="eastAsia"/>
          <w:b/>
          <w:sz w:val="36"/>
          <w:szCs w:val="18"/>
        </w:rPr>
        <w:lastRenderedPageBreak/>
        <w:t>目录</w:t>
      </w:r>
    </w:p>
    <w:p w:rsidR="00561E93" w:rsidRDefault="008F7A82">
      <w:pPr>
        <w:pStyle w:val="10"/>
        <w:tabs>
          <w:tab w:val="right" w:leader="dot" w:pos="8306"/>
        </w:tabs>
        <w:spacing w:before="156" w:after="156"/>
        <w:rPr>
          <w:noProof/>
        </w:rPr>
      </w:pPr>
      <w:r>
        <w:rPr>
          <w:rFonts w:ascii="宋体" w:hAnsi="宋体" w:cs="宋体" w:hint="eastAsia"/>
          <w:b/>
          <w:bCs/>
          <w:sz w:val="24"/>
        </w:rPr>
        <w:fldChar w:fldCharType="begin"/>
      </w:r>
      <w:r>
        <w:rPr>
          <w:rFonts w:ascii="宋体" w:hAnsi="宋体" w:cs="宋体" w:hint="eastAsia"/>
          <w:b/>
          <w:bCs/>
          <w:sz w:val="24"/>
        </w:rPr>
        <w:instrText xml:space="preserve"> TOC \o "1-3" \h \z </w:instrText>
      </w:r>
      <w:r>
        <w:rPr>
          <w:rFonts w:ascii="宋体" w:hAnsi="宋体" w:cs="宋体" w:hint="eastAsia"/>
          <w:b/>
          <w:bCs/>
          <w:sz w:val="24"/>
        </w:rPr>
        <w:fldChar w:fldCharType="separate"/>
      </w:r>
      <w:hyperlink w:anchor="_Toc4262" w:history="1">
        <w:r>
          <w:rPr>
            <w:rFonts w:ascii="宋体" w:hAnsi="宋体" w:cs="宋体"/>
            <w:noProof/>
          </w:rPr>
          <w:t xml:space="preserve">1. </w:t>
        </w:r>
        <w:r>
          <w:rPr>
            <w:rFonts w:hint="eastAsia"/>
            <w:noProof/>
          </w:rPr>
          <w:t>概述</w:t>
        </w:r>
        <w:r>
          <w:rPr>
            <w:noProof/>
          </w:rPr>
          <w:tab/>
        </w:r>
        <w:r>
          <w:rPr>
            <w:noProof/>
          </w:rPr>
          <w:fldChar w:fldCharType="begin"/>
        </w:r>
        <w:r>
          <w:rPr>
            <w:noProof/>
          </w:rPr>
          <w:instrText xml:space="preserve"> PAGEREF _Toc4262 \h </w:instrText>
        </w:r>
        <w:r>
          <w:rPr>
            <w:noProof/>
          </w:rPr>
        </w:r>
        <w:r>
          <w:rPr>
            <w:noProof/>
          </w:rPr>
          <w:fldChar w:fldCharType="separate"/>
        </w:r>
        <w:r>
          <w:rPr>
            <w:noProof/>
          </w:rPr>
          <w:t>1</w:t>
        </w:r>
        <w:r>
          <w:rPr>
            <w:noProof/>
          </w:rPr>
          <w:fldChar w:fldCharType="end"/>
        </w:r>
      </w:hyperlink>
    </w:p>
    <w:p w:rsidR="00561E93" w:rsidRDefault="00FF19A4">
      <w:pPr>
        <w:pStyle w:val="20"/>
        <w:tabs>
          <w:tab w:val="right" w:leader="dot" w:pos="8306"/>
        </w:tabs>
        <w:spacing w:before="156" w:after="156"/>
        <w:rPr>
          <w:noProof/>
        </w:rPr>
      </w:pPr>
      <w:hyperlink w:anchor="_Toc26053" w:history="1">
        <w:r w:rsidR="008F7A82">
          <w:rPr>
            <w:rFonts w:ascii="宋体" w:hAnsi="宋体" w:cs="宋体"/>
            <w:noProof/>
          </w:rPr>
          <w:t xml:space="preserve">1.1. </w:t>
        </w:r>
        <w:r w:rsidR="008F7A82">
          <w:rPr>
            <w:rFonts w:hint="eastAsia"/>
            <w:noProof/>
          </w:rPr>
          <w:t>目标和方法</w:t>
        </w:r>
        <w:r w:rsidR="008F7A82">
          <w:rPr>
            <w:noProof/>
          </w:rPr>
          <w:tab/>
        </w:r>
        <w:r w:rsidR="008F7A82">
          <w:rPr>
            <w:noProof/>
          </w:rPr>
          <w:fldChar w:fldCharType="begin"/>
        </w:r>
        <w:r w:rsidR="008F7A82">
          <w:rPr>
            <w:noProof/>
          </w:rPr>
          <w:instrText xml:space="preserve"> PAGEREF _Toc26053 \h </w:instrText>
        </w:r>
        <w:r w:rsidR="008F7A82">
          <w:rPr>
            <w:noProof/>
          </w:rPr>
        </w:r>
        <w:r w:rsidR="008F7A82">
          <w:rPr>
            <w:noProof/>
          </w:rPr>
          <w:fldChar w:fldCharType="separate"/>
        </w:r>
        <w:r w:rsidR="008F7A82">
          <w:rPr>
            <w:noProof/>
          </w:rPr>
          <w:t>1</w:t>
        </w:r>
        <w:r w:rsidR="008F7A82">
          <w:rPr>
            <w:noProof/>
          </w:rPr>
          <w:fldChar w:fldCharType="end"/>
        </w:r>
      </w:hyperlink>
    </w:p>
    <w:p w:rsidR="00561E93" w:rsidRDefault="00FF19A4">
      <w:pPr>
        <w:pStyle w:val="20"/>
        <w:tabs>
          <w:tab w:val="right" w:leader="dot" w:pos="8306"/>
        </w:tabs>
        <w:spacing w:before="156" w:after="156"/>
        <w:rPr>
          <w:noProof/>
        </w:rPr>
      </w:pPr>
      <w:hyperlink w:anchor="_Toc20306" w:history="1">
        <w:r w:rsidR="008F7A82">
          <w:rPr>
            <w:rFonts w:ascii="宋体" w:hAnsi="宋体" w:cs="宋体"/>
            <w:noProof/>
          </w:rPr>
          <w:t xml:space="preserve">1.2. </w:t>
        </w:r>
        <w:r w:rsidR="008F7A82">
          <w:rPr>
            <w:rFonts w:hint="eastAsia"/>
            <w:noProof/>
          </w:rPr>
          <w:t>适用范围</w:t>
        </w:r>
        <w:r w:rsidR="008F7A82">
          <w:rPr>
            <w:noProof/>
          </w:rPr>
          <w:tab/>
        </w:r>
        <w:r w:rsidR="008F7A82">
          <w:rPr>
            <w:noProof/>
          </w:rPr>
          <w:fldChar w:fldCharType="begin"/>
        </w:r>
        <w:r w:rsidR="008F7A82">
          <w:rPr>
            <w:noProof/>
          </w:rPr>
          <w:instrText xml:space="preserve"> PAGEREF _Toc20306 \h </w:instrText>
        </w:r>
        <w:r w:rsidR="008F7A82">
          <w:rPr>
            <w:noProof/>
          </w:rPr>
        </w:r>
        <w:r w:rsidR="008F7A82">
          <w:rPr>
            <w:noProof/>
          </w:rPr>
          <w:fldChar w:fldCharType="separate"/>
        </w:r>
        <w:r w:rsidR="008F7A82">
          <w:rPr>
            <w:noProof/>
          </w:rPr>
          <w:t>1</w:t>
        </w:r>
        <w:r w:rsidR="008F7A82">
          <w:rPr>
            <w:noProof/>
          </w:rPr>
          <w:fldChar w:fldCharType="end"/>
        </w:r>
      </w:hyperlink>
    </w:p>
    <w:p w:rsidR="00561E93" w:rsidRDefault="00FF19A4">
      <w:pPr>
        <w:pStyle w:val="20"/>
        <w:tabs>
          <w:tab w:val="right" w:leader="dot" w:pos="8306"/>
        </w:tabs>
        <w:spacing w:before="156" w:after="156"/>
        <w:rPr>
          <w:noProof/>
        </w:rPr>
      </w:pPr>
      <w:hyperlink w:anchor="_Toc7969" w:history="1">
        <w:r w:rsidR="008F7A82">
          <w:rPr>
            <w:rFonts w:ascii="宋体" w:hAnsi="宋体" w:cs="宋体"/>
            <w:noProof/>
          </w:rPr>
          <w:t xml:space="preserve">1.3. </w:t>
        </w:r>
        <w:r w:rsidR="008F7A82">
          <w:rPr>
            <w:rFonts w:hint="eastAsia"/>
            <w:noProof/>
          </w:rPr>
          <w:t>参考资料</w:t>
        </w:r>
        <w:r w:rsidR="008F7A82">
          <w:rPr>
            <w:noProof/>
          </w:rPr>
          <w:tab/>
        </w:r>
        <w:r w:rsidR="008F7A82">
          <w:rPr>
            <w:noProof/>
          </w:rPr>
          <w:fldChar w:fldCharType="begin"/>
        </w:r>
        <w:r w:rsidR="008F7A82">
          <w:rPr>
            <w:noProof/>
          </w:rPr>
          <w:instrText xml:space="preserve"> PAGEREF _Toc7969 \h </w:instrText>
        </w:r>
        <w:r w:rsidR="008F7A82">
          <w:rPr>
            <w:noProof/>
          </w:rPr>
        </w:r>
        <w:r w:rsidR="008F7A82">
          <w:rPr>
            <w:noProof/>
          </w:rPr>
          <w:fldChar w:fldCharType="separate"/>
        </w:r>
        <w:r w:rsidR="008F7A82">
          <w:rPr>
            <w:noProof/>
          </w:rPr>
          <w:t>1</w:t>
        </w:r>
        <w:r w:rsidR="008F7A82">
          <w:rPr>
            <w:noProof/>
          </w:rPr>
          <w:fldChar w:fldCharType="end"/>
        </w:r>
      </w:hyperlink>
    </w:p>
    <w:p w:rsidR="00561E93" w:rsidRDefault="00FF19A4">
      <w:pPr>
        <w:pStyle w:val="10"/>
        <w:tabs>
          <w:tab w:val="right" w:leader="dot" w:pos="8306"/>
        </w:tabs>
        <w:spacing w:before="156" w:after="156"/>
        <w:rPr>
          <w:noProof/>
        </w:rPr>
      </w:pPr>
      <w:hyperlink w:anchor="_Toc29885" w:history="1">
        <w:r w:rsidR="008F7A82">
          <w:rPr>
            <w:rFonts w:ascii="宋体" w:hAnsi="宋体" w:cs="宋体"/>
            <w:noProof/>
          </w:rPr>
          <w:t xml:space="preserve">2. </w:t>
        </w:r>
        <w:r w:rsidR="008F7A82">
          <w:rPr>
            <w:rFonts w:hint="eastAsia"/>
            <w:noProof/>
          </w:rPr>
          <w:t>脚轮验证</w:t>
        </w:r>
        <w:r w:rsidR="008F7A82">
          <w:rPr>
            <w:noProof/>
          </w:rPr>
          <w:tab/>
        </w:r>
        <w:r w:rsidR="008F7A82">
          <w:rPr>
            <w:noProof/>
          </w:rPr>
          <w:fldChar w:fldCharType="begin"/>
        </w:r>
        <w:r w:rsidR="008F7A82">
          <w:rPr>
            <w:noProof/>
          </w:rPr>
          <w:instrText xml:space="preserve"> PAGEREF _Toc29885 \h </w:instrText>
        </w:r>
        <w:r w:rsidR="008F7A82">
          <w:rPr>
            <w:noProof/>
          </w:rPr>
        </w:r>
        <w:r w:rsidR="008F7A82">
          <w:rPr>
            <w:noProof/>
          </w:rPr>
          <w:fldChar w:fldCharType="separate"/>
        </w:r>
        <w:r w:rsidR="008F7A82">
          <w:rPr>
            <w:noProof/>
          </w:rPr>
          <w:t>1</w:t>
        </w:r>
        <w:r w:rsidR="008F7A82">
          <w:rPr>
            <w:noProof/>
          </w:rPr>
          <w:fldChar w:fldCharType="end"/>
        </w:r>
      </w:hyperlink>
    </w:p>
    <w:p w:rsidR="00561E93" w:rsidRDefault="00FF19A4">
      <w:pPr>
        <w:pStyle w:val="20"/>
        <w:tabs>
          <w:tab w:val="right" w:leader="dot" w:pos="8306"/>
        </w:tabs>
        <w:spacing w:before="156" w:after="156"/>
        <w:rPr>
          <w:noProof/>
        </w:rPr>
      </w:pPr>
      <w:hyperlink w:anchor="_Toc9601" w:history="1">
        <w:r w:rsidR="008F7A82">
          <w:rPr>
            <w:rFonts w:ascii="宋体" w:hAnsi="宋体" w:cs="宋体"/>
            <w:noProof/>
          </w:rPr>
          <w:t xml:space="preserve">2.1. </w:t>
        </w:r>
        <w:r w:rsidR="008F7A82">
          <w:rPr>
            <w:rFonts w:hint="eastAsia"/>
            <w:noProof/>
          </w:rPr>
          <w:t>脚轮验证方案概述</w:t>
        </w:r>
        <w:r w:rsidR="008F7A82">
          <w:rPr>
            <w:noProof/>
          </w:rPr>
          <w:tab/>
        </w:r>
        <w:r w:rsidR="008F7A82">
          <w:rPr>
            <w:noProof/>
          </w:rPr>
          <w:fldChar w:fldCharType="begin"/>
        </w:r>
        <w:r w:rsidR="008F7A82">
          <w:rPr>
            <w:noProof/>
          </w:rPr>
          <w:instrText xml:space="preserve"> PAGEREF _Toc9601 \h </w:instrText>
        </w:r>
        <w:r w:rsidR="008F7A82">
          <w:rPr>
            <w:noProof/>
          </w:rPr>
        </w:r>
        <w:r w:rsidR="008F7A82">
          <w:rPr>
            <w:noProof/>
          </w:rPr>
          <w:fldChar w:fldCharType="separate"/>
        </w:r>
        <w:r w:rsidR="008F7A82">
          <w:rPr>
            <w:noProof/>
          </w:rPr>
          <w:t>1</w:t>
        </w:r>
        <w:r w:rsidR="008F7A82">
          <w:rPr>
            <w:noProof/>
          </w:rPr>
          <w:fldChar w:fldCharType="end"/>
        </w:r>
      </w:hyperlink>
    </w:p>
    <w:p w:rsidR="00561E93" w:rsidRDefault="00FF19A4">
      <w:pPr>
        <w:pStyle w:val="20"/>
        <w:tabs>
          <w:tab w:val="right" w:leader="dot" w:pos="8306"/>
        </w:tabs>
        <w:spacing w:before="156" w:after="156"/>
        <w:rPr>
          <w:noProof/>
        </w:rPr>
      </w:pPr>
      <w:hyperlink w:anchor="_Toc15457" w:history="1">
        <w:r w:rsidR="008F7A82">
          <w:rPr>
            <w:rFonts w:ascii="宋体" w:hAnsi="宋体" w:cs="宋体"/>
            <w:noProof/>
          </w:rPr>
          <w:t xml:space="preserve">2.2. </w:t>
        </w:r>
        <w:r w:rsidR="008F7A82">
          <w:rPr>
            <w:rFonts w:hint="eastAsia"/>
            <w:noProof/>
          </w:rPr>
          <w:t>可接受准则</w:t>
        </w:r>
        <w:r w:rsidR="008F7A82">
          <w:rPr>
            <w:noProof/>
          </w:rPr>
          <w:tab/>
        </w:r>
        <w:r w:rsidR="008F7A82">
          <w:rPr>
            <w:noProof/>
          </w:rPr>
          <w:fldChar w:fldCharType="begin"/>
        </w:r>
        <w:r w:rsidR="008F7A82">
          <w:rPr>
            <w:noProof/>
          </w:rPr>
          <w:instrText xml:space="preserve"> PAGEREF _Toc15457 \h </w:instrText>
        </w:r>
        <w:r w:rsidR="008F7A82">
          <w:rPr>
            <w:noProof/>
          </w:rPr>
        </w:r>
        <w:r w:rsidR="008F7A82">
          <w:rPr>
            <w:noProof/>
          </w:rPr>
          <w:fldChar w:fldCharType="separate"/>
        </w:r>
        <w:r w:rsidR="008F7A82">
          <w:rPr>
            <w:noProof/>
          </w:rPr>
          <w:t>2</w:t>
        </w:r>
        <w:r w:rsidR="008F7A82">
          <w:rPr>
            <w:noProof/>
          </w:rPr>
          <w:fldChar w:fldCharType="end"/>
        </w:r>
      </w:hyperlink>
    </w:p>
    <w:p w:rsidR="00561E93" w:rsidRDefault="00FF19A4">
      <w:pPr>
        <w:pStyle w:val="20"/>
        <w:tabs>
          <w:tab w:val="right" w:leader="dot" w:pos="8306"/>
        </w:tabs>
        <w:spacing w:before="156" w:after="156"/>
        <w:rPr>
          <w:noProof/>
        </w:rPr>
      </w:pPr>
      <w:hyperlink w:anchor="_Toc621" w:history="1">
        <w:r w:rsidR="008F7A82">
          <w:rPr>
            <w:rFonts w:ascii="宋体" w:hAnsi="宋体" w:cs="宋体"/>
            <w:noProof/>
          </w:rPr>
          <w:t xml:space="preserve">2.3. </w:t>
        </w:r>
        <w:r w:rsidR="008F7A82">
          <w:rPr>
            <w:rFonts w:hint="eastAsia"/>
            <w:noProof/>
          </w:rPr>
          <w:t>承载力验证</w:t>
        </w:r>
        <w:r w:rsidR="008F7A82">
          <w:rPr>
            <w:noProof/>
          </w:rPr>
          <w:tab/>
        </w:r>
        <w:r w:rsidR="008F7A82">
          <w:rPr>
            <w:noProof/>
          </w:rPr>
          <w:fldChar w:fldCharType="begin"/>
        </w:r>
        <w:r w:rsidR="008F7A82">
          <w:rPr>
            <w:noProof/>
          </w:rPr>
          <w:instrText xml:space="preserve"> PAGEREF _Toc621 \h </w:instrText>
        </w:r>
        <w:r w:rsidR="008F7A82">
          <w:rPr>
            <w:noProof/>
          </w:rPr>
        </w:r>
        <w:r w:rsidR="008F7A82">
          <w:rPr>
            <w:noProof/>
          </w:rPr>
          <w:fldChar w:fldCharType="separate"/>
        </w:r>
        <w:r w:rsidR="008F7A82">
          <w:rPr>
            <w:noProof/>
          </w:rPr>
          <w:t>2</w:t>
        </w:r>
        <w:r w:rsidR="008F7A82">
          <w:rPr>
            <w:noProof/>
          </w:rPr>
          <w:fldChar w:fldCharType="end"/>
        </w:r>
      </w:hyperlink>
    </w:p>
    <w:p w:rsidR="00561E93" w:rsidRDefault="00FF19A4">
      <w:pPr>
        <w:pStyle w:val="20"/>
        <w:tabs>
          <w:tab w:val="right" w:leader="dot" w:pos="8306"/>
        </w:tabs>
        <w:spacing w:before="156" w:after="156"/>
        <w:rPr>
          <w:noProof/>
        </w:rPr>
      </w:pPr>
      <w:hyperlink w:anchor="_Toc15795" w:history="1">
        <w:r w:rsidR="008F7A82">
          <w:rPr>
            <w:rFonts w:ascii="宋体" w:hAnsi="宋体" w:cs="宋体"/>
            <w:noProof/>
          </w:rPr>
          <w:t xml:space="preserve">2.4. </w:t>
        </w:r>
        <w:r w:rsidR="008F7A82">
          <w:rPr>
            <w:rFonts w:hint="eastAsia"/>
            <w:noProof/>
          </w:rPr>
          <w:t>推动力验证</w:t>
        </w:r>
        <w:r w:rsidR="008F7A82">
          <w:rPr>
            <w:noProof/>
          </w:rPr>
          <w:tab/>
        </w:r>
        <w:r w:rsidR="008F7A82">
          <w:rPr>
            <w:noProof/>
          </w:rPr>
          <w:fldChar w:fldCharType="begin"/>
        </w:r>
        <w:r w:rsidR="008F7A82">
          <w:rPr>
            <w:noProof/>
          </w:rPr>
          <w:instrText xml:space="preserve"> PAGEREF _Toc15795 \h </w:instrText>
        </w:r>
        <w:r w:rsidR="008F7A82">
          <w:rPr>
            <w:noProof/>
          </w:rPr>
        </w:r>
        <w:r w:rsidR="008F7A82">
          <w:rPr>
            <w:noProof/>
          </w:rPr>
          <w:fldChar w:fldCharType="separate"/>
        </w:r>
        <w:r w:rsidR="008F7A82">
          <w:rPr>
            <w:noProof/>
          </w:rPr>
          <w:t>2</w:t>
        </w:r>
        <w:r w:rsidR="008F7A82">
          <w:rPr>
            <w:noProof/>
          </w:rPr>
          <w:fldChar w:fldCharType="end"/>
        </w:r>
      </w:hyperlink>
    </w:p>
    <w:p w:rsidR="00561E93" w:rsidRDefault="00FF19A4">
      <w:pPr>
        <w:pStyle w:val="20"/>
        <w:tabs>
          <w:tab w:val="right" w:leader="dot" w:pos="8306"/>
        </w:tabs>
        <w:spacing w:before="156" w:after="156"/>
        <w:rPr>
          <w:noProof/>
        </w:rPr>
      </w:pPr>
      <w:hyperlink w:anchor="_Toc6995" w:history="1">
        <w:r w:rsidR="008F7A82">
          <w:rPr>
            <w:rFonts w:ascii="宋体" w:hAnsi="宋体" w:cs="宋体"/>
            <w:noProof/>
          </w:rPr>
          <w:t xml:space="preserve">2.5. </w:t>
        </w:r>
        <w:r w:rsidR="008F7A82">
          <w:rPr>
            <w:rFonts w:hint="eastAsia"/>
            <w:noProof/>
          </w:rPr>
          <w:t>过门槛验证</w:t>
        </w:r>
        <w:r w:rsidR="008F7A82">
          <w:rPr>
            <w:noProof/>
          </w:rPr>
          <w:tab/>
        </w:r>
        <w:r w:rsidR="008F7A82">
          <w:rPr>
            <w:noProof/>
          </w:rPr>
          <w:fldChar w:fldCharType="begin"/>
        </w:r>
        <w:r w:rsidR="008F7A82">
          <w:rPr>
            <w:noProof/>
          </w:rPr>
          <w:instrText xml:space="preserve"> PAGEREF _Toc6995 \h </w:instrText>
        </w:r>
        <w:r w:rsidR="008F7A82">
          <w:rPr>
            <w:noProof/>
          </w:rPr>
        </w:r>
        <w:r w:rsidR="008F7A82">
          <w:rPr>
            <w:noProof/>
          </w:rPr>
          <w:fldChar w:fldCharType="separate"/>
        </w:r>
        <w:r w:rsidR="008F7A82">
          <w:rPr>
            <w:noProof/>
          </w:rPr>
          <w:t>2</w:t>
        </w:r>
        <w:r w:rsidR="008F7A82">
          <w:rPr>
            <w:noProof/>
          </w:rPr>
          <w:fldChar w:fldCharType="end"/>
        </w:r>
      </w:hyperlink>
    </w:p>
    <w:p w:rsidR="00561E93" w:rsidRDefault="00FF19A4">
      <w:pPr>
        <w:pStyle w:val="20"/>
        <w:tabs>
          <w:tab w:val="right" w:leader="dot" w:pos="8306"/>
        </w:tabs>
        <w:spacing w:before="156" w:after="156"/>
        <w:rPr>
          <w:noProof/>
        </w:rPr>
      </w:pPr>
      <w:hyperlink w:anchor="_Toc27918" w:history="1">
        <w:r w:rsidR="008F7A82">
          <w:rPr>
            <w:rFonts w:ascii="宋体" w:hAnsi="宋体" w:cs="宋体"/>
            <w:noProof/>
          </w:rPr>
          <w:t xml:space="preserve">2.6. </w:t>
        </w:r>
        <w:r w:rsidR="008F7A82">
          <w:rPr>
            <w:rFonts w:hint="eastAsia"/>
            <w:noProof/>
          </w:rPr>
          <w:t>稳定性验证</w:t>
        </w:r>
        <w:r w:rsidR="008F7A82">
          <w:rPr>
            <w:noProof/>
          </w:rPr>
          <w:tab/>
        </w:r>
        <w:r w:rsidR="008F7A82">
          <w:rPr>
            <w:noProof/>
          </w:rPr>
          <w:fldChar w:fldCharType="begin"/>
        </w:r>
        <w:r w:rsidR="008F7A82">
          <w:rPr>
            <w:noProof/>
          </w:rPr>
          <w:instrText xml:space="preserve"> PAGEREF _Toc27918 \h </w:instrText>
        </w:r>
        <w:r w:rsidR="008F7A82">
          <w:rPr>
            <w:noProof/>
          </w:rPr>
        </w:r>
        <w:r w:rsidR="008F7A82">
          <w:rPr>
            <w:noProof/>
          </w:rPr>
          <w:fldChar w:fldCharType="separate"/>
        </w:r>
        <w:r w:rsidR="008F7A82">
          <w:rPr>
            <w:noProof/>
          </w:rPr>
          <w:t>3</w:t>
        </w:r>
        <w:r w:rsidR="008F7A82">
          <w:rPr>
            <w:noProof/>
          </w:rPr>
          <w:fldChar w:fldCharType="end"/>
        </w:r>
      </w:hyperlink>
    </w:p>
    <w:p w:rsidR="00561E93" w:rsidRDefault="00FF19A4">
      <w:pPr>
        <w:pStyle w:val="10"/>
        <w:tabs>
          <w:tab w:val="right" w:leader="dot" w:pos="8306"/>
        </w:tabs>
        <w:spacing w:before="156" w:after="156"/>
        <w:rPr>
          <w:noProof/>
        </w:rPr>
      </w:pPr>
      <w:hyperlink w:anchor="_Toc11577" w:history="1">
        <w:r w:rsidR="008F7A82">
          <w:rPr>
            <w:rFonts w:ascii="宋体" w:hAnsi="宋体" w:cs="宋体"/>
            <w:noProof/>
          </w:rPr>
          <w:t xml:space="preserve">3. </w:t>
        </w:r>
        <w:r w:rsidR="008F7A82">
          <w:rPr>
            <w:rFonts w:hint="eastAsia"/>
            <w:noProof/>
          </w:rPr>
          <w:t>吊臂验证</w:t>
        </w:r>
        <w:r w:rsidR="008F7A82">
          <w:rPr>
            <w:noProof/>
          </w:rPr>
          <w:tab/>
        </w:r>
        <w:r w:rsidR="008F7A82">
          <w:rPr>
            <w:noProof/>
          </w:rPr>
          <w:fldChar w:fldCharType="begin"/>
        </w:r>
        <w:r w:rsidR="008F7A82">
          <w:rPr>
            <w:noProof/>
          </w:rPr>
          <w:instrText xml:space="preserve"> PAGEREF _Toc11577 \h </w:instrText>
        </w:r>
        <w:r w:rsidR="008F7A82">
          <w:rPr>
            <w:noProof/>
          </w:rPr>
        </w:r>
        <w:r w:rsidR="008F7A82">
          <w:rPr>
            <w:noProof/>
          </w:rPr>
          <w:fldChar w:fldCharType="separate"/>
        </w:r>
        <w:r w:rsidR="008F7A82">
          <w:rPr>
            <w:noProof/>
          </w:rPr>
          <w:t>3</w:t>
        </w:r>
        <w:r w:rsidR="008F7A82">
          <w:rPr>
            <w:noProof/>
          </w:rPr>
          <w:fldChar w:fldCharType="end"/>
        </w:r>
      </w:hyperlink>
    </w:p>
    <w:p w:rsidR="00561E93" w:rsidRDefault="00FF19A4">
      <w:pPr>
        <w:pStyle w:val="20"/>
        <w:tabs>
          <w:tab w:val="right" w:leader="dot" w:pos="8306"/>
        </w:tabs>
        <w:spacing w:before="156" w:after="156"/>
        <w:rPr>
          <w:noProof/>
        </w:rPr>
      </w:pPr>
      <w:hyperlink w:anchor="_Toc11537" w:history="1">
        <w:r w:rsidR="008F7A82">
          <w:rPr>
            <w:rFonts w:ascii="宋体" w:hAnsi="宋体" w:cs="宋体"/>
            <w:noProof/>
          </w:rPr>
          <w:t xml:space="preserve">3.1. </w:t>
        </w:r>
        <w:r w:rsidR="008F7A82">
          <w:rPr>
            <w:rFonts w:hint="eastAsia"/>
            <w:noProof/>
          </w:rPr>
          <w:t>吊臂验证概述</w:t>
        </w:r>
        <w:r w:rsidR="008F7A82">
          <w:rPr>
            <w:noProof/>
          </w:rPr>
          <w:tab/>
        </w:r>
        <w:r w:rsidR="008F7A82">
          <w:rPr>
            <w:noProof/>
          </w:rPr>
          <w:fldChar w:fldCharType="begin"/>
        </w:r>
        <w:r w:rsidR="008F7A82">
          <w:rPr>
            <w:noProof/>
          </w:rPr>
          <w:instrText xml:space="preserve"> PAGEREF _Toc11537 \h </w:instrText>
        </w:r>
        <w:r w:rsidR="008F7A82">
          <w:rPr>
            <w:noProof/>
          </w:rPr>
        </w:r>
        <w:r w:rsidR="008F7A82">
          <w:rPr>
            <w:noProof/>
          </w:rPr>
          <w:fldChar w:fldCharType="separate"/>
        </w:r>
        <w:r w:rsidR="008F7A82">
          <w:rPr>
            <w:noProof/>
          </w:rPr>
          <w:t>3</w:t>
        </w:r>
        <w:r w:rsidR="008F7A82">
          <w:rPr>
            <w:noProof/>
          </w:rPr>
          <w:fldChar w:fldCharType="end"/>
        </w:r>
      </w:hyperlink>
    </w:p>
    <w:p w:rsidR="00561E93" w:rsidRDefault="00FF19A4">
      <w:pPr>
        <w:pStyle w:val="20"/>
        <w:tabs>
          <w:tab w:val="right" w:leader="dot" w:pos="8306"/>
        </w:tabs>
        <w:spacing w:before="156" w:after="156"/>
        <w:rPr>
          <w:noProof/>
        </w:rPr>
      </w:pPr>
      <w:hyperlink w:anchor="_Toc2864" w:history="1">
        <w:r w:rsidR="008F7A82">
          <w:rPr>
            <w:rFonts w:ascii="宋体" w:hAnsi="宋体" w:cs="宋体"/>
            <w:noProof/>
          </w:rPr>
          <w:t xml:space="preserve">3.2. </w:t>
        </w:r>
        <w:r w:rsidR="008F7A82">
          <w:rPr>
            <w:rFonts w:hint="eastAsia"/>
            <w:noProof/>
          </w:rPr>
          <w:t>可接受准则</w:t>
        </w:r>
        <w:r w:rsidR="008F7A82">
          <w:rPr>
            <w:noProof/>
          </w:rPr>
          <w:tab/>
        </w:r>
        <w:r w:rsidR="008F7A82">
          <w:rPr>
            <w:noProof/>
          </w:rPr>
          <w:fldChar w:fldCharType="begin"/>
        </w:r>
        <w:r w:rsidR="008F7A82">
          <w:rPr>
            <w:noProof/>
          </w:rPr>
          <w:instrText xml:space="preserve"> PAGEREF _Toc2864 \h </w:instrText>
        </w:r>
        <w:r w:rsidR="008F7A82">
          <w:rPr>
            <w:noProof/>
          </w:rPr>
        </w:r>
        <w:r w:rsidR="008F7A82">
          <w:rPr>
            <w:noProof/>
          </w:rPr>
          <w:fldChar w:fldCharType="separate"/>
        </w:r>
        <w:r w:rsidR="008F7A82">
          <w:rPr>
            <w:noProof/>
          </w:rPr>
          <w:t>4</w:t>
        </w:r>
        <w:r w:rsidR="008F7A82">
          <w:rPr>
            <w:noProof/>
          </w:rPr>
          <w:fldChar w:fldCharType="end"/>
        </w:r>
      </w:hyperlink>
    </w:p>
    <w:p w:rsidR="00561E93" w:rsidRDefault="00FF19A4">
      <w:pPr>
        <w:pStyle w:val="20"/>
        <w:tabs>
          <w:tab w:val="right" w:leader="dot" w:pos="8306"/>
        </w:tabs>
        <w:spacing w:before="156" w:after="156"/>
        <w:rPr>
          <w:noProof/>
        </w:rPr>
      </w:pPr>
      <w:hyperlink w:anchor="_Toc15307" w:history="1">
        <w:r w:rsidR="008F7A82">
          <w:rPr>
            <w:rFonts w:ascii="宋体" w:hAnsi="宋体" w:cs="宋体"/>
            <w:noProof/>
          </w:rPr>
          <w:t xml:space="preserve">3.3. </w:t>
        </w:r>
        <w:r w:rsidR="008F7A82">
          <w:rPr>
            <w:rFonts w:hint="eastAsia"/>
            <w:noProof/>
          </w:rPr>
          <w:t>验证步骤</w:t>
        </w:r>
        <w:r w:rsidR="008F7A82">
          <w:rPr>
            <w:noProof/>
          </w:rPr>
          <w:tab/>
        </w:r>
        <w:r w:rsidR="008F7A82">
          <w:rPr>
            <w:noProof/>
          </w:rPr>
          <w:fldChar w:fldCharType="begin"/>
        </w:r>
        <w:r w:rsidR="008F7A82">
          <w:rPr>
            <w:noProof/>
          </w:rPr>
          <w:instrText xml:space="preserve"> PAGEREF _Toc15307 \h </w:instrText>
        </w:r>
        <w:r w:rsidR="008F7A82">
          <w:rPr>
            <w:noProof/>
          </w:rPr>
        </w:r>
        <w:r w:rsidR="008F7A82">
          <w:rPr>
            <w:noProof/>
          </w:rPr>
          <w:fldChar w:fldCharType="separate"/>
        </w:r>
        <w:r w:rsidR="008F7A82">
          <w:rPr>
            <w:noProof/>
          </w:rPr>
          <w:t>4</w:t>
        </w:r>
        <w:r w:rsidR="008F7A82">
          <w:rPr>
            <w:noProof/>
          </w:rPr>
          <w:fldChar w:fldCharType="end"/>
        </w:r>
      </w:hyperlink>
    </w:p>
    <w:p w:rsidR="00561E93" w:rsidRDefault="00FF19A4">
      <w:pPr>
        <w:pStyle w:val="20"/>
        <w:tabs>
          <w:tab w:val="right" w:leader="dot" w:pos="8306"/>
        </w:tabs>
        <w:spacing w:before="156" w:after="156"/>
        <w:rPr>
          <w:noProof/>
        </w:rPr>
      </w:pPr>
      <w:hyperlink w:anchor="_Toc23877" w:history="1">
        <w:r w:rsidR="008F7A82">
          <w:rPr>
            <w:rFonts w:ascii="宋体" w:hAnsi="宋体" w:cs="宋体"/>
            <w:noProof/>
          </w:rPr>
          <w:t xml:space="preserve">3.4. </w:t>
        </w:r>
        <w:r w:rsidR="008F7A82">
          <w:rPr>
            <w:rFonts w:hint="eastAsia"/>
            <w:noProof/>
          </w:rPr>
          <w:t>验证结果</w:t>
        </w:r>
        <w:r w:rsidR="008F7A82">
          <w:rPr>
            <w:noProof/>
          </w:rPr>
          <w:tab/>
        </w:r>
        <w:r w:rsidR="008F7A82">
          <w:rPr>
            <w:noProof/>
          </w:rPr>
          <w:fldChar w:fldCharType="begin"/>
        </w:r>
        <w:r w:rsidR="008F7A82">
          <w:rPr>
            <w:noProof/>
          </w:rPr>
          <w:instrText xml:space="preserve"> PAGEREF _Toc23877 \h </w:instrText>
        </w:r>
        <w:r w:rsidR="008F7A82">
          <w:rPr>
            <w:noProof/>
          </w:rPr>
        </w:r>
        <w:r w:rsidR="008F7A82">
          <w:rPr>
            <w:noProof/>
          </w:rPr>
          <w:fldChar w:fldCharType="separate"/>
        </w:r>
        <w:r w:rsidR="008F7A82">
          <w:rPr>
            <w:noProof/>
          </w:rPr>
          <w:t>4</w:t>
        </w:r>
        <w:r w:rsidR="008F7A82">
          <w:rPr>
            <w:noProof/>
          </w:rPr>
          <w:fldChar w:fldCharType="end"/>
        </w:r>
      </w:hyperlink>
    </w:p>
    <w:p w:rsidR="00561E93" w:rsidRDefault="00FF19A4">
      <w:pPr>
        <w:pStyle w:val="10"/>
        <w:tabs>
          <w:tab w:val="right" w:leader="dot" w:pos="8306"/>
        </w:tabs>
        <w:spacing w:before="156" w:after="156"/>
        <w:rPr>
          <w:noProof/>
        </w:rPr>
      </w:pPr>
      <w:hyperlink w:anchor="_Toc25193" w:history="1">
        <w:r w:rsidR="008F7A82">
          <w:rPr>
            <w:rFonts w:ascii="宋体" w:hAnsi="宋体" w:cs="宋体"/>
            <w:noProof/>
          </w:rPr>
          <w:t xml:space="preserve">4. </w:t>
        </w:r>
        <w:r w:rsidR="008F7A82">
          <w:rPr>
            <w:rFonts w:hint="eastAsia"/>
            <w:noProof/>
          </w:rPr>
          <w:t>结论</w:t>
        </w:r>
        <w:r w:rsidR="008F7A82">
          <w:rPr>
            <w:noProof/>
          </w:rPr>
          <w:tab/>
        </w:r>
        <w:r w:rsidR="008F7A82">
          <w:rPr>
            <w:noProof/>
          </w:rPr>
          <w:fldChar w:fldCharType="begin"/>
        </w:r>
        <w:r w:rsidR="008F7A82">
          <w:rPr>
            <w:noProof/>
          </w:rPr>
          <w:instrText xml:space="preserve"> PAGEREF _Toc25193 \h </w:instrText>
        </w:r>
        <w:r w:rsidR="008F7A82">
          <w:rPr>
            <w:noProof/>
          </w:rPr>
        </w:r>
        <w:r w:rsidR="008F7A82">
          <w:rPr>
            <w:noProof/>
          </w:rPr>
          <w:fldChar w:fldCharType="separate"/>
        </w:r>
        <w:r w:rsidR="008F7A82">
          <w:rPr>
            <w:noProof/>
          </w:rPr>
          <w:t>4</w:t>
        </w:r>
        <w:r w:rsidR="008F7A82">
          <w:rPr>
            <w:noProof/>
          </w:rPr>
          <w:fldChar w:fldCharType="end"/>
        </w:r>
      </w:hyperlink>
    </w:p>
    <w:p w:rsidR="00561E93" w:rsidRDefault="008F7A82">
      <w:pPr>
        <w:spacing w:before="156" w:after="156"/>
        <w:sectPr w:rsidR="00561E93">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pPr>
      <w:r>
        <w:rPr>
          <w:rFonts w:ascii="宋体" w:hAnsi="宋体" w:cs="宋体" w:hint="eastAsia"/>
          <w:bCs/>
        </w:rPr>
        <w:fldChar w:fldCharType="end"/>
      </w:r>
      <w:bookmarkStart w:id="2" w:name="_GoBack"/>
      <w:bookmarkEnd w:id="2"/>
    </w:p>
    <w:p w:rsidR="00561E93" w:rsidRDefault="008F7A82">
      <w:pPr>
        <w:pStyle w:val="1"/>
        <w:spacing w:before="312" w:after="312"/>
      </w:pPr>
      <w:bookmarkStart w:id="3" w:name="_Toc4262"/>
      <w:r>
        <w:rPr>
          <w:rFonts w:hint="eastAsia"/>
        </w:rPr>
        <w:lastRenderedPageBreak/>
        <w:t>概述</w:t>
      </w:r>
      <w:bookmarkEnd w:id="3"/>
    </w:p>
    <w:p w:rsidR="00561E93" w:rsidRDefault="008F7A82">
      <w:pPr>
        <w:pStyle w:val="2"/>
        <w:spacing w:before="156" w:after="156"/>
      </w:pPr>
      <w:bookmarkStart w:id="4" w:name="_Toc26053"/>
      <w:r>
        <w:rPr>
          <w:rFonts w:hint="eastAsia"/>
        </w:rPr>
        <w:t>目标和方法</w:t>
      </w:r>
      <w:bookmarkEnd w:id="4"/>
    </w:p>
    <w:p w:rsidR="00561E93" w:rsidRDefault="008F7A82">
      <w:pPr>
        <w:spacing w:before="156" w:after="156"/>
        <w:ind w:firstLineChars="200" w:firstLine="420"/>
        <w:rPr>
          <w:rFonts w:ascii="宋体" w:hAnsi="宋体" w:cs="宋体"/>
          <w:bCs/>
          <w:szCs w:val="21"/>
        </w:rPr>
      </w:pPr>
      <w:r>
        <w:rPr>
          <w:rFonts w:ascii="宋体" w:hAnsi="宋体" w:cs="宋体" w:hint="eastAsia"/>
          <w:bCs/>
          <w:szCs w:val="21"/>
        </w:rPr>
        <w:t>为了检验MS-002骨科手术导航定位系统内其它结构件是否能满足系统和行业标准要求，除部分非通用器件外，其它通用型器件见表1.1，通用型结构件需要具有相应的行业标准认证，厂家提供认证报告，以此作为这类结构件的验证方法。</w:t>
      </w:r>
    </w:p>
    <w:p w:rsidR="00561E93" w:rsidRDefault="008F7A82">
      <w:pPr>
        <w:pStyle w:val="2"/>
        <w:spacing w:before="156" w:after="156"/>
      </w:pPr>
      <w:bookmarkStart w:id="5" w:name="_Toc20306"/>
      <w:r>
        <w:rPr>
          <w:rFonts w:hint="eastAsia"/>
        </w:rPr>
        <w:t>适用范围</w:t>
      </w:r>
      <w:bookmarkEnd w:id="5"/>
    </w:p>
    <w:p w:rsidR="00561E93" w:rsidRDefault="008F7A82">
      <w:pPr>
        <w:spacing w:before="156" w:afterLines="0" w:line="240" w:lineRule="auto"/>
        <w:ind w:firstLineChars="200" w:firstLine="360"/>
        <w:jc w:val="center"/>
      </w:pPr>
      <w:r>
        <w:rPr>
          <w:rFonts w:ascii="宋体" w:hAnsi="宋体" w:cs="宋体" w:hint="eastAsia"/>
          <w:bCs/>
          <w:sz w:val="18"/>
          <w:szCs w:val="18"/>
        </w:rPr>
        <w:t>表1.1 其它结构件认证</w:t>
      </w:r>
    </w:p>
    <w:tbl>
      <w:tblPr>
        <w:tblpPr w:leftFromText="180" w:rightFromText="180" w:vertAnchor="text" w:horzAnchor="page" w:tblpXSpec="center" w:tblpY="285"/>
        <w:tblOverlap w:val="never"/>
        <w:tblW w:w="8927" w:type="dxa"/>
        <w:jc w:val="center"/>
        <w:tblLayout w:type="fixed"/>
        <w:tblLook w:val="04A0" w:firstRow="1" w:lastRow="0" w:firstColumn="1" w:lastColumn="0" w:noHBand="0" w:noVBand="1"/>
      </w:tblPr>
      <w:tblGrid>
        <w:gridCol w:w="771"/>
        <w:gridCol w:w="1382"/>
        <w:gridCol w:w="1353"/>
        <w:gridCol w:w="2225"/>
        <w:gridCol w:w="1134"/>
        <w:gridCol w:w="2062"/>
      </w:tblGrid>
      <w:tr w:rsidR="00561E93">
        <w:trPr>
          <w:trHeight w:val="500"/>
          <w:jc w:val="center"/>
        </w:trPr>
        <w:tc>
          <w:tcPr>
            <w:tcW w:w="771"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bookmarkStart w:id="6" w:name="_Toc28433"/>
            <w:bookmarkStart w:id="7" w:name="_Toc29698"/>
            <w:r>
              <w:rPr>
                <w:rFonts w:ascii="宋体" w:hAnsi="宋体" w:cs="宋体" w:hint="eastAsia"/>
                <w:color w:val="000000"/>
                <w:szCs w:val="21"/>
              </w:rPr>
              <w:t>序号</w:t>
            </w:r>
          </w:p>
        </w:tc>
        <w:tc>
          <w:tcPr>
            <w:tcW w:w="1382"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名称</w:t>
            </w:r>
          </w:p>
        </w:tc>
        <w:tc>
          <w:tcPr>
            <w:tcW w:w="1353"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厂家</w:t>
            </w:r>
          </w:p>
        </w:tc>
        <w:tc>
          <w:tcPr>
            <w:tcW w:w="2225"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型号</w:t>
            </w:r>
          </w:p>
        </w:tc>
        <w:tc>
          <w:tcPr>
            <w:tcW w:w="1134"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认证标准</w:t>
            </w:r>
          </w:p>
        </w:tc>
        <w:tc>
          <w:tcPr>
            <w:tcW w:w="2062"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证书编号</w:t>
            </w:r>
          </w:p>
        </w:tc>
      </w:tr>
      <w:tr w:rsidR="00561E93">
        <w:trPr>
          <w:trHeight w:val="500"/>
          <w:jc w:val="center"/>
        </w:trPr>
        <w:tc>
          <w:tcPr>
            <w:tcW w:w="771"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561E93">
            <w:pPr>
              <w:numPr>
                <w:ilvl w:val="0"/>
                <w:numId w:val="4"/>
              </w:numPr>
              <w:spacing w:beforeLines="0" w:afterLines="0"/>
              <w:ind w:firstLine="0"/>
              <w:jc w:val="center"/>
              <w:rPr>
                <w:rFonts w:ascii="宋体" w:hAnsi="宋体" w:cs="宋体"/>
                <w:color w:val="000000"/>
                <w:szCs w:val="21"/>
              </w:rPr>
            </w:pPr>
          </w:p>
        </w:tc>
        <w:tc>
          <w:tcPr>
            <w:tcW w:w="1382"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脚轮</w:t>
            </w:r>
          </w:p>
        </w:tc>
        <w:tc>
          <w:tcPr>
            <w:tcW w:w="1353"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sz w:val="24"/>
              </w:rPr>
              <w:t>腾德</w:t>
            </w:r>
          </w:p>
        </w:tc>
        <w:tc>
          <w:tcPr>
            <w:tcW w:w="2225"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5947UAP125P30-13</w:t>
            </w:r>
          </w:p>
        </w:tc>
        <w:tc>
          <w:tcPr>
            <w:tcW w:w="1134"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EN 12530</w:t>
            </w:r>
          </w:p>
        </w:tc>
        <w:tc>
          <w:tcPr>
            <w:tcW w:w="2062"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EAN 4031582408492</w:t>
            </w:r>
          </w:p>
        </w:tc>
      </w:tr>
      <w:tr w:rsidR="00561E93">
        <w:trPr>
          <w:trHeight w:val="500"/>
          <w:jc w:val="center"/>
        </w:trPr>
        <w:tc>
          <w:tcPr>
            <w:tcW w:w="771"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561E93">
            <w:pPr>
              <w:numPr>
                <w:ilvl w:val="0"/>
                <w:numId w:val="4"/>
              </w:numPr>
              <w:spacing w:beforeLines="0" w:afterLines="0"/>
              <w:ind w:firstLine="0"/>
              <w:jc w:val="center"/>
              <w:rPr>
                <w:rFonts w:ascii="宋体" w:hAnsi="宋体" w:cs="宋体"/>
                <w:color w:val="000000"/>
                <w:szCs w:val="21"/>
              </w:rPr>
            </w:pPr>
          </w:p>
        </w:tc>
        <w:tc>
          <w:tcPr>
            <w:tcW w:w="1382"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双目吊臂</w:t>
            </w:r>
          </w:p>
        </w:tc>
        <w:tc>
          <w:tcPr>
            <w:tcW w:w="1353"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欧达尔</w:t>
            </w:r>
          </w:p>
        </w:tc>
        <w:tc>
          <w:tcPr>
            <w:tcW w:w="2225"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AC2000,AA910,N,nEmA,1,5-3,5kg,R9010</w:t>
            </w:r>
          </w:p>
        </w:tc>
        <w:tc>
          <w:tcPr>
            <w:tcW w:w="1134"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w:t>
            </w:r>
          </w:p>
        </w:tc>
        <w:tc>
          <w:tcPr>
            <w:tcW w:w="2062" w:type="dxa"/>
            <w:tcBorders>
              <w:top w:val="single" w:sz="6" w:space="0" w:color="auto"/>
              <w:left w:val="single" w:sz="6" w:space="0" w:color="auto"/>
              <w:bottom w:val="single" w:sz="6" w:space="0" w:color="auto"/>
              <w:right w:val="single" w:sz="6" w:space="0" w:color="auto"/>
              <w:tl2br w:val="nil"/>
              <w:tr2bl w:val="nil"/>
            </w:tcBorders>
            <w:vAlign w:val="center"/>
          </w:tcPr>
          <w:p w:rsidR="00561E93" w:rsidRDefault="008F7A82">
            <w:pPr>
              <w:spacing w:beforeLines="0" w:afterLines="0"/>
              <w:jc w:val="center"/>
              <w:rPr>
                <w:rFonts w:ascii="宋体" w:hAnsi="宋体" w:cs="宋体"/>
                <w:color w:val="000000"/>
                <w:szCs w:val="21"/>
              </w:rPr>
            </w:pPr>
            <w:r>
              <w:rPr>
                <w:rFonts w:ascii="宋体" w:hAnsi="宋体" w:cs="宋体" w:hint="eastAsia"/>
                <w:color w:val="000000"/>
                <w:szCs w:val="21"/>
              </w:rPr>
              <w:t>/</w:t>
            </w:r>
          </w:p>
        </w:tc>
      </w:tr>
    </w:tbl>
    <w:p w:rsidR="00561E93" w:rsidRDefault="008F7A82">
      <w:pPr>
        <w:pStyle w:val="2"/>
        <w:spacing w:before="156" w:after="156"/>
      </w:pPr>
      <w:bookmarkStart w:id="8" w:name="_Toc7969"/>
      <w:r>
        <w:rPr>
          <w:rFonts w:hint="eastAsia"/>
        </w:rPr>
        <w:t>参考资料</w:t>
      </w:r>
      <w:bookmarkEnd w:id="6"/>
      <w:bookmarkEnd w:id="7"/>
      <w:bookmarkEnd w:id="8"/>
    </w:p>
    <w:p w:rsidR="00561E93" w:rsidRDefault="008F7A82">
      <w:pPr>
        <w:spacing w:before="156" w:after="156"/>
        <w:ind w:firstLineChars="200" w:firstLine="420"/>
        <w:rPr>
          <w:rFonts w:ascii="宋体" w:hAnsi="宋体" w:cs="宋体"/>
          <w:bCs/>
          <w:szCs w:val="21"/>
        </w:rPr>
      </w:pPr>
      <w:r>
        <w:rPr>
          <w:rFonts w:ascii="宋体" w:hAnsi="宋体" w:cs="宋体" w:hint="eastAsia"/>
          <w:bCs/>
          <w:szCs w:val="21"/>
        </w:rPr>
        <w:t>《</w:t>
      </w:r>
      <w:del w:id="9" w:author="chenxia" w:date="2023-08-22T14:48:00Z">
        <w:r w:rsidDel="00D2457F">
          <w:rPr>
            <w:rFonts w:ascii="宋体" w:hAnsi="宋体" w:cs="宋体" w:hint="eastAsia"/>
            <w:bCs/>
            <w:szCs w:val="21"/>
          </w:rPr>
          <w:delText>MS-002.10W002</w:delText>
        </w:r>
      </w:del>
      <w:ins w:id="10" w:author="chenxia" w:date="2023-08-22T14:48:00Z">
        <w:r w:rsidR="00D2457F">
          <w:rPr>
            <w:rFonts w:ascii="宋体" w:hAnsi="宋体" w:cs="宋体"/>
            <w:bCs/>
            <w:szCs w:val="21"/>
          </w:rPr>
          <w:t>MS-002</w:t>
        </w:r>
      </w:ins>
      <w:del w:id="11" w:author="chenxia" w:date="2023-08-22T14:48:00Z">
        <w:r w:rsidDel="00D2457F">
          <w:rPr>
            <w:rFonts w:ascii="宋体" w:hAnsi="宋体" w:cs="宋体" w:hint="eastAsia"/>
            <w:bCs/>
            <w:szCs w:val="21"/>
          </w:rPr>
          <w:delText xml:space="preserve"> </w:delText>
        </w:r>
      </w:del>
      <w:r>
        <w:rPr>
          <w:rFonts w:ascii="宋体" w:hAnsi="宋体" w:cs="宋体" w:hint="eastAsia"/>
          <w:bCs/>
          <w:szCs w:val="21"/>
        </w:rPr>
        <w:t>技术需求规格书》</w:t>
      </w:r>
    </w:p>
    <w:p w:rsidR="00561E93" w:rsidRDefault="008F7A82">
      <w:pPr>
        <w:spacing w:before="156" w:after="156"/>
        <w:ind w:firstLineChars="200" w:firstLine="420"/>
        <w:rPr>
          <w:rFonts w:ascii="宋体" w:hAnsi="宋体" w:cs="宋体"/>
          <w:bCs/>
          <w:szCs w:val="21"/>
        </w:rPr>
      </w:pPr>
      <w:r>
        <w:rPr>
          <w:rFonts w:ascii="宋体" w:hAnsi="宋体" w:cs="宋体" w:hint="eastAsia"/>
          <w:bCs/>
          <w:szCs w:val="21"/>
        </w:rPr>
        <w:t>《</w:t>
      </w:r>
      <w:del w:id="12" w:author="chenxia" w:date="2023-08-22T14:48:00Z">
        <w:r w:rsidDel="00D2457F">
          <w:rPr>
            <w:rFonts w:ascii="宋体" w:hAnsi="宋体" w:cs="宋体" w:hint="eastAsia"/>
            <w:bCs/>
            <w:szCs w:val="21"/>
          </w:rPr>
          <w:delText xml:space="preserve">MS-002.10W004 </w:delText>
        </w:r>
      </w:del>
      <w:ins w:id="13" w:author="chenxia" w:date="2023-08-22T14:48:00Z">
        <w:r w:rsidR="00D2457F">
          <w:rPr>
            <w:rFonts w:ascii="宋体" w:hAnsi="宋体" w:cs="宋体"/>
            <w:bCs/>
            <w:szCs w:val="21"/>
          </w:rPr>
          <w:t>MS-002</w:t>
        </w:r>
      </w:ins>
      <w:r>
        <w:rPr>
          <w:rFonts w:ascii="宋体" w:hAnsi="宋体" w:cs="宋体" w:hint="eastAsia"/>
          <w:bCs/>
          <w:szCs w:val="21"/>
        </w:rPr>
        <w:t>风险评估和控制记录》</w:t>
      </w:r>
    </w:p>
    <w:p w:rsidR="00561E93" w:rsidRDefault="008F7A82">
      <w:pPr>
        <w:spacing w:before="156" w:after="156"/>
        <w:ind w:firstLineChars="200" w:firstLine="420"/>
        <w:rPr>
          <w:rFonts w:ascii="宋体" w:hAnsi="宋体" w:cs="宋体"/>
          <w:bCs/>
          <w:szCs w:val="21"/>
        </w:rPr>
      </w:pPr>
      <w:r>
        <w:rPr>
          <w:rFonts w:ascii="宋体" w:hAnsi="宋体" w:cs="宋体" w:hint="eastAsia"/>
          <w:bCs/>
          <w:szCs w:val="21"/>
        </w:rPr>
        <w:t>GB∕T 14710-2009《医用电器环境要求及试验方法》</w:t>
      </w:r>
    </w:p>
    <w:p w:rsidR="00561E93" w:rsidRDefault="008F7A82">
      <w:pPr>
        <w:spacing w:before="156" w:after="156"/>
        <w:ind w:firstLineChars="200" w:firstLine="420"/>
        <w:rPr>
          <w:rFonts w:ascii="宋体" w:hAnsi="宋体" w:cs="宋体"/>
          <w:bCs/>
          <w:szCs w:val="21"/>
        </w:rPr>
      </w:pPr>
      <w:del w:id="14" w:author="chenxia" w:date="2023-08-22T14:48:00Z">
        <w:r w:rsidDel="00D2457F">
          <w:rPr>
            <w:rFonts w:ascii="宋体" w:hAnsi="宋体" w:cs="宋体" w:hint="eastAsia"/>
            <w:bCs/>
            <w:szCs w:val="21"/>
          </w:rPr>
          <w:delText>GB 9706.1-2020《医用电气设备 第1部分：安全通用要求》</w:delText>
        </w:r>
      </w:del>
    </w:p>
    <w:p w:rsidR="00561E93" w:rsidRDefault="008F7A82">
      <w:pPr>
        <w:pStyle w:val="a0"/>
        <w:spacing w:before="156" w:after="156"/>
        <w:ind w:leftChars="0" w:left="0" w:right="1470" w:firstLineChars="200" w:firstLine="420"/>
        <w:rPr>
          <w:rFonts w:ascii="宋体" w:hAnsi="宋体" w:cs="宋体"/>
          <w:bCs/>
          <w:szCs w:val="21"/>
        </w:rPr>
      </w:pPr>
      <w:r>
        <w:rPr>
          <w:rFonts w:ascii="宋体" w:hAnsi="宋体" w:cs="宋体"/>
          <w:bCs/>
          <w:szCs w:val="21"/>
        </w:rPr>
        <w:t xml:space="preserve">GB 9706.1-2020 </w:t>
      </w:r>
      <w:r>
        <w:rPr>
          <w:rFonts w:ascii="宋体" w:hAnsi="宋体" w:cs="宋体" w:hint="eastAsia"/>
          <w:bCs/>
          <w:szCs w:val="21"/>
        </w:rPr>
        <w:t>《</w:t>
      </w:r>
      <w:r>
        <w:rPr>
          <w:rFonts w:ascii="宋体" w:hAnsi="宋体" w:cs="宋体"/>
          <w:bCs/>
          <w:szCs w:val="21"/>
        </w:rPr>
        <w:t>医用电气设备 第1部分：基本安全和基本性能的通用要求</w:t>
      </w:r>
      <w:r>
        <w:rPr>
          <w:rFonts w:ascii="宋体" w:hAnsi="宋体" w:cs="宋体" w:hint="eastAsia"/>
          <w:bCs/>
          <w:szCs w:val="21"/>
        </w:rPr>
        <w:t>》</w:t>
      </w:r>
    </w:p>
    <w:p w:rsidR="00561E93" w:rsidRDefault="008F7A82">
      <w:pPr>
        <w:pStyle w:val="a0"/>
        <w:spacing w:before="156" w:after="156"/>
        <w:ind w:leftChars="0" w:left="0" w:right="1470" w:firstLineChars="200" w:firstLine="420"/>
        <w:rPr>
          <w:rFonts w:ascii="宋体" w:hAnsi="宋体" w:cs="宋体"/>
          <w:bCs/>
          <w:szCs w:val="21"/>
        </w:rPr>
      </w:pPr>
      <w:r>
        <w:rPr>
          <w:rFonts w:ascii="宋体" w:hAnsi="宋体" w:cs="宋体" w:hint="eastAsia"/>
          <w:bCs/>
          <w:szCs w:val="21"/>
        </w:rPr>
        <w:t>《MS-001全性能检验报告》</w:t>
      </w:r>
    </w:p>
    <w:p w:rsidR="00561E93" w:rsidRDefault="008F7A82">
      <w:pPr>
        <w:pStyle w:val="1"/>
        <w:spacing w:before="312" w:after="312"/>
      </w:pPr>
      <w:bookmarkStart w:id="15" w:name="_Toc29885"/>
      <w:r>
        <w:rPr>
          <w:rFonts w:hint="eastAsia"/>
        </w:rPr>
        <w:t>脚轮验证</w:t>
      </w:r>
      <w:bookmarkEnd w:id="15"/>
    </w:p>
    <w:p w:rsidR="00561E93" w:rsidRDefault="008F7A82">
      <w:pPr>
        <w:pStyle w:val="2"/>
        <w:spacing w:before="156" w:after="156"/>
      </w:pPr>
      <w:bookmarkStart w:id="16" w:name="_Toc9601"/>
      <w:r>
        <w:rPr>
          <w:rFonts w:hint="eastAsia"/>
        </w:rPr>
        <w:t>脚轮验证方案概述</w:t>
      </w:r>
      <w:bookmarkEnd w:id="16"/>
    </w:p>
    <w:p w:rsidR="00561E93" w:rsidRDefault="008F7A82">
      <w:pPr>
        <w:pStyle w:val="a0"/>
        <w:spacing w:before="156" w:after="156"/>
        <w:ind w:leftChars="0" w:left="0" w:rightChars="50" w:right="105" w:firstLineChars="200" w:firstLine="420"/>
      </w:pPr>
      <w:r>
        <w:rPr>
          <w:rFonts w:hint="eastAsia"/>
        </w:rPr>
        <w:t xml:space="preserve"> </w:t>
      </w:r>
      <w:r>
        <w:rPr>
          <w:rFonts w:hint="eastAsia"/>
        </w:rPr>
        <w:t>根据</w:t>
      </w:r>
      <w:r>
        <w:rPr>
          <w:rFonts w:hint="eastAsia"/>
        </w:rPr>
        <w:t xml:space="preserve">GB 9706.1-2020 </w:t>
      </w:r>
      <w:r>
        <w:rPr>
          <w:rFonts w:hint="eastAsia"/>
        </w:rPr>
        <w:t>《医用电气设备</w:t>
      </w:r>
      <w:r>
        <w:rPr>
          <w:rFonts w:hint="eastAsia"/>
        </w:rPr>
        <w:t xml:space="preserve"> </w:t>
      </w:r>
      <w:r>
        <w:rPr>
          <w:rFonts w:hint="eastAsia"/>
        </w:rPr>
        <w:t>第</w:t>
      </w:r>
      <w:r>
        <w:rPr>
          <w:rFonts w:hint="eastAsia"/>
        </w:rPr>
        <w:t>1</w:t>
      </w:r>
      <w:r>
        <w:rPr>
          <w:rFonts w:hint="eastAsia"/>
        </w:rPr>
        <w:t>部分：基本安全和基本性能的通用要求》</w:t>
      </w:r>
    </w:p>
    <w:p w:rsidR="00561E93" w:rsidRDefault="008F7A82">
      <w:pPr>
        <w:pStyle w:val="a0"/>
        <w:spacing w:before="156" w:after="156"/>
        <w:ind w:leftChars="0" w:left="0" w:rightChars="50" w:right="105"/>
        <w:rPr>
          <w:rFonts w:ascii="宋体" w:hAnsi="宋体" w:cs="宋体"/>
          <w:bCs/>
          <w:szCs w:val="21"/>
        </w:rPr>
      </w:pPr>
      <w:r>
        <w:rPr>
          <w:rFonts w:ascii="宋体" w:hAnsi="宋体" w:cs="宋体" w:hint="eastAsia"/>
          <w:bCs/>
          <w:szCs w:val="21"/>
        </w:rPr>
        <w:t>的要求，主要对脚轮进行如下验证：承载力验证、推动力验证、过门槛验证、稳定性验证。因MS-001和MS-002用的是同款脚轮，其中部分验证根据已开发产品MS-001进行了参考.</w:t>
      </w:r>
    </w:p>
    <w:p w:rsidR="00561E93" w:rsidRDefault="008F7A82">
      <w:pPr>
        <w:pStyle w:val="2"/>
        <w:spacing w:before="156" w:after="156"/>
      </w:pPr>
      <w:bookmarkStart w:id="17" w:name="_Toc15457"/>
      <w:r>
        <w:rPr>
          <w:rFonts w:hint="eastAsia"/>
        </w:rPr>
        <w:lastRenderedPageBreak/>
        <w:t>可接受准则</w:t>
      </w:r>
      <w:bookmarkEnd w:id="17"/>
    </w:p>
    <w:p w:rsidR="00561E93" w:rsidRDefault="008F7A82">
      <w:pPr>
        <w:pStyle w:val="a0"/>
        <w:numPr>
          <w:ilvl w:val="0"/>
          <w:numId w:val="5"/>
        </w:numPr>
        <w:spacing w:before="156" w:after="156"/>
        <w:ind w:leftChars="0" w:left="706" w:right="1470" w:hanging="286"/>
        <w:rPr>
          <w:rFonts w:ascii="宋体" w:hAnsi="宋体" w:cs="宋体"/>
          <w:bCs/>
          <w:szCs w:val="21"/>
        </w:rPr>
      </w:pPr>
      <w:r>
        <w:rPr>
          <w:rFonts w:ascii="宋体" w:hAnsi="宋体" w:cs="宋体" w:hint="eastAsia"/>
          <w:bCs/>
          <w:szCs w:val="21"/>
        </w:rPr>
        <w:t>承载力＞台车质量，可以正常使用。</w:t>
      </w:r>
    </w:p>
    <w:p w:rsidR="00561E93" w:rsidRDefault="008F7A82">
      <w:pPr>
        <w:pStyle w:val="a0"/>
        <w:numPr>
          <w:ilvl w:val="0"/>
          <w:numId w:val="5"/>
        </w:numPr>
        <w:spacing w:before="156" w:after="156"/>
        <w:ind w:leftChars="0" w:left="706" w:right="1470" w:hanging="286"/>
        <w:rPr>
          <w:rFonts w:ascii="宋体" w:hAnsi="宋体" w:cs="宋体"/>
          <w:bCs/>
          <w:szCs w:val="21"/>
        </w:rPr>
      </w:pPr>
      <w:r>
        <w:rPr>
          <w:rFonts w:ascii="宋体" w:hAnsi="宋体" w:cs="宋体" w:hint="eastAsia"/>
          <w:bCs/>
          <w:szCs w:val="21"/>
        </w:rPr>
        <w:t>在坚硬平坦水平面上移动的外力不能超过200N。</w:t>
      </w:r>
    </w:p>
    <w:p w:rsidR="00561E93" w:rsidRDefault="008F7A82">
      <w:pPr>
        <w:pStyle w:val="a0"/>
        <w:numPr>
          <w:ilvl w:val="0"/>
          <w:numId w:val="5"/>
        </w:numPr>
        <w:spacing w:before="156" w:after="156"/>
        <w:ind w:leftChars="0" w:left="706" w:right="1470" w:hanging="286"/>
        <w:rPr>
          <w:rFonts w:ascii="宋体" w:hAnsi="宋体" w:cs="宋体"/>
          <w:bCs/>
          <w:szCs w:val="21"/>
        </w:rPr>
      </w:pPr>
      <w:r>
        <w:rPr>
          <w:rFonts w:ascii="宋体" w:hAnsi="宋体" w:cs="宋体" w:hint="eastAsia"/>
          <w:bCs/>
          <w:szCs w:val="21"/>
        </w:rPr>
        <w:t>越过20mm门槛应不失衡。</w:t>
      </w:r>
    </w:p>
    <w:p w:rsidR="00561E93" w:rsidRDefault="008F7A82">
      <w:pPr>
        <w:pStyle w:val="a0"/>
        <w:numPr>
          <w:ilvl w:val="0"/>
          <w:numId w:val="5"/>
        </w:numPr>
        <w:spacing w:before="156" w:after="156"/>
        <w:ind w:leftChars="0" w:left="706" w:right="1470" w:hanging="286"/>
        <w:rPr>
          <w:rFonts w:ascii="宋体" w:hAnsi="宋体" w:cs="宋体"/>
          <w:bCs/>
          <w:szCs w:val="21"/>
        </w:rPr>
      </w:pPr>
      <w:r>
        <w:rPr>
          <w:rFonts w:ascii="宋体" w:hAnsi="宋体" w:cs="宋体" w:hint="eastAsia"/>
          <w:bCs/>
          <w:szCs w:val="21"/>
        </w:rPr>
        <w:t>10度斜坡上不发生运动。</w:t>
      </w:r>
    </w:p>
    <w:p w:rsidR="00561E93" w:rsidRDefault="008F7A82">
      <w:pPr>
        <w:pStyle w:val="2"/>
        <w:spacing w:before="156" w:after="156"/>
      </w:pPr>
      <w:bookmarkStart w:id="18" w:name="_Toc621"/>
      <w:r>
        <w:rPr>
          <w:rFonts w:hint="eastAsia"/>
        </w:rPr>
        <w:t>承载力验证</w:t>
      </w:r>
      <w:bookmarkEnd w:id="18"/>
    </w:p>
    <w:p w:rsidR="00561E93" w:rsidRDefault="008F7A82">
      <w:pPr>
        <w:spacing w:before="156" w:after="156"/>
      </w:pPr>
      <w:r>
        <w:rPr>
          <w:rFonts w:hint="eastAsia"/>
        </w:rPr>
        <w:t xml:space="preserve">        </w:t>
      </w:r>
      <w:r>
        <w:rPr>
          <w:rFonts w:hint="eastAsia"/>
        </w:rPr>
        <w:t>承载力主要由台车本身质量和轮子数量决定，</w:t>
      </w:r>
      <w:r>
        <w:rPr>
          <w:rFonts w:hint="eastAsia"/>
        </w:rPr>
        <w:t>MS-001</w:t>
      </w:r>
      <w:r>
        <w:rPr>
          <w:rFonts w:hint="eastAsia"/>
        </w:rPr>
        <w:t>和</w:t>
      </w:r>
      <w:r>
        <w:rPr>
          <w:rFonts w:hint="eastAsia"/>
        </w:rPr>
        <w:t>MS-002</w:t>
      </w:r>
      <w:r>
        <w:rPr>
          <w:rFonts w:hint="eastAsia"/>
        </w:rPr>
        <w:t>中台车均为</w:t>
      </w:r>
      <w:r>
        <w:rPr>
          <w:rFonts w:hint="eastAsia"/>
        </w:rPr>
        <w:t>4</w:t>
      </w:r>
      <w:r>
        <w:rPr>
          <w:rFonts w:hint="eastAsia"/>
        </w:rPr>
        <w:t>个轮子，</w:t>
      </w:r>
      <w:r>
        <w:rPr>
          <w:rFonts w:hint="eastAsia"/>
        </w:rPr>
        <w:t>MS-001</w:t>
      </w:r>
      <w:r>
        <w:rPr>
          <w:rFonts w:hint="eastAsia"/>
        </w:rPr>
        <w:t>中最重的导引模块台车约为</w:t>
      </w:r>
      <w:r>
        <w:rPr>
          <w:rFonts w:hint="eastAsia"/>
        </w:rPr>
        <w:t>280kg</w:t>
      </w:r>
      <w:r>
        <w:rPr>
          <w:rFonts w:hint="eastAsia"/>
        </w:rPr>
        <w:t>，</w:t>
      </w:r>
      <w:r>
        <w:rPr>
          <w:rFonts w:hint="eastAsia"/>
        </w:rPr>
        <w:t>MS-002</w:t>
      </w:r>
      <w:r>
        <w:rPr>
          <w:rFonts w:hint="eastAsia"/>
        </w:rPr>
        <w:t>最重的执行台车约为</w:t>
      </w:r>
      <w:r>
        <w:rPr>
          <w:rFonts w:hint="eastAsia"/>
        </w:rPr>
        <w:t>140kg</w:t>
      </w:r>
      <w:r>
        <w:rPr>
          <w:rFonts w:hint="eastAsia"/>
        </w:rPr>
        <w:t>，可以推断出轮子可以满足</w:t>
      </w:r>
      <w:r>
        <w:rPr>
          <w:rFonts w:hint="eastAsia"/>
        </w:rPr>
        <w:t>MS-002</w:t>
      </w:r>
      <w:r>
        <w:rPr>
          <w:rFonts w:hint="eastAsia"/>
        </w:rPr>
        <w:t>的承载要求。</w:t>
      </w:r>
    </w:p>
    <w:p w:rsidR="00561E93" w:rsidRDefault="008F7A82">
      <w:pPr>
        <w:pStyle w:val="2"/>
        <w:spacing w:before="156" w:after="156"/>
      </w:pPr>
      <w:bookmarkStart w:id="19" w:name="_Toc15795"/>
      <w:r>
        <w:rPr>
          <w:rFonts w:hint="eastAsia"/>
        </w:rPr>
        <w:t>推动力验证</w:t>
      </w:r>
      <w:bookmarkEnd w:id="19"/>
    </w:p>
    <w:p w:rsidR="00561E93" w:rsidRDefault="008F7A82">
      <w:pPr>
        <w:spacing w:before="156" w:after="156"/>
      </w:pPr>
      <w:r>
        <w:rPr>
          <w:rFonts w:hint="eastAsia"/>
        </w:rPr>
        <w:t xml:space="preserve">         </w:t>
      </w:r>
      <w:r>
        <w:rPr>
          <w:rFonts w:hint="eastAsia"/>
        </w:rPr>
        <w:t>推动力验证方法主要参考</w:t>
      </w:r>
      <w:r>
        <w:rPr>
          <w:rFonts w:hint="eastAsia"/>
        </w:rPr>
        <w:t>MS-001</w:t>
      </w:r>
      <w:r>
        <w:rPr>
          <w:rFonts w:hint="eastAsia"/>
        </w:rPr>
        <w:t>《全性能检验报告》，推动力由克服轮子的静摩擦力决定，静摩擦力在轮子摩擦系数一定的情况下跟正压力（即台车本身质量）成正比。</w:t>
      </w:r>
      <w:r>
        <w:rPr>
          <w:rFonts w:hint="eastAsia"/>
        </w:rPr>
        <w:t>MS-001</w:t>
      </w:r>
      <w:r>
        <w:rPr>
          <w:rFonts w:hint="eastAsia"/>
        </w:rPr>
        <w:t>中最重的导引模块台车约为</w:t>
      </w:r>
      <w:r>
        <w:rPr>
          <w:rFonts w:hint="eastAsia"/>
        </w:rPr>
        <w:t>280kg</w:t>
      </w:r>
      <w:r>
        <w:rPr>
          <w:rFonts w:hint="eastAsia"/>
        </w:rPr>
        <w:t>，</w:t>
      </w:r>
      <w:r>
        <w:rPr>
          <w:rFonts w:hint="eastAsia"/>
        </w:rPr>
        <w:t>MS-002</w:t>
      </w:r>
      <w:r>
        <w:rPr>
          <w:rFonts w:hint="eastAsia"/>
        </w:rPr>
        <w:t>最重的执行台车约为</w:t>
      </w:r>
      <w:r>
        <w:rPr>
          <w:rFonts w:hint="eastAsia"/>
        </w:rPr>
        <w:t>140kg</w:t>
      </w:r>
      <w:r>
        <w:rPr>
          <w:rFonts w:hint="eastAsia"/>
        </w:rPr>
        <w:t>，</w:t>
      </w:r>
      <w:r>
        <w:rPr>
          <w:rFonts w:hint="eastAsia"/>
        </w:rPr>
        <w:t>MS-001</w:t>
      </w:r>
      <w:r>
        <w:rPr>
          <w:rFonts w:hint="eastAsia"/>
        </w:rPr>
        <w:t>已通过检验，可以推断出</w:t>
      </w:r>
      <w:r>
        <w:rPr>
          <w:rFonts w:hint="eastAsia"/>
        </w:rPr>
        <w:t>MS-002</w:t>
      </w:r>
      <w:r>
        <w:rPr>
          <w:rFonts w:hint="eastAsia"/>
        </w:rPr>
        <w:t>设备推动力也可以通过。</w:t>
      </w:r>
    </w:p>
    <w:p w:rsidR="00561E93" w:rsidRDefault="008F7A82">
      <w:pPr>
        <w:pStyle w:val="2"/>
        <w:spacing w:before="156" w:after="156"/>
      </w:pPr>
      <w:bookmarkStart w:id="20" w:name="_Toc6995"/>
      <w:r>
        <w:rPr>
          <w:rFonts w:hint="eastAsia"/>
        </w:rPr>
        <w:t>过门槛验证</w:t>
      </w:r>
      <w:bookmarkEnd w:id="20"/>
    </w:p>
    <w:p w:rsidR="00561E93" w:rsidRDefault="008F7A82">
      <w:pPr>
        <w:spacing w:before="156" w:after="156"/>
        <w:ind w:firstLineChars="200" w:firstLine="420"/>
      </w:pPr>
      <w:r>
        <w:rPr>
          <w:rFonts w:hint="eastAsia"/>
        </w:rPr>
        <w:t xml:space="preserve">     </w:t>
      </w:r>
      <w:r>
        <w:rPr>
          <w:rFonts w:hint="eastAsia"/>
        </w:rPr>
        <w:t>过门槛验证方法主要参考</w:t>
      </w:r>
      <w:r>
        <w:rPr>
          <w:rFonts w:hint="eastAsia"/>
        </w:rPr>
        <w:t>MS-001</w:t>
      </w:r>
      <w:r>
        <w:rPr>
          <w:rFonts w:hint="eastAsia"/>
        </w:rPr>
        <w:t>《全性能检验报告》，决定过门槛的主要因素有两个：设备本身的重量、轮子间距。设备本身越重轮子间距越大越好过验证。</w:t>
      </w:r>
    </w:p>
    <w:tbl>
      <w:tblPr>
        <w:tblW w:w="5520" w:type="dxa"/>
        <w:jc w:val="center"/>
        <w:tblLook w:val="04A0" w:firstRow="1" w:lastRow="0" w:firstColumn="1" w:lastColumn="0" w:noHBand="0" w:noVBand="1"/>
      </w:tblPr>
      <w:tblGrid>
        <w:gridCol w:w="2505"/>
        <w:gridCol w:w="1080"/>
        <w:gridCol w:w="1935"/>
      </w:tblGrid>
      <w:tr w:rsidR="00561E93">
        <w:trPr>
          <w:trHeight w:val="270"/>
          <w:jc w:val="center"/>
        </w:trPr>
        <w:tc>
          <w:tcPr>
            <w:tcW w:w="25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项目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质量</w:t>
            </w:r>
          </w:p>
        </w:tc>
        <w:tc>
          <w:tcPr>
            <w:tcW w:w="193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轮子间距</w:t>
            </w:r>
          </w:p>
        </w:tc>
      </w:tr>
      <w:tr w:rsidR="00561E93">
        <w:trPr>
          <w:trHeight w:val="2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MS-001规划模块台车</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80kg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606x466mm</w:t>
            </w:r>
          </w:p>
        </w:tc>
      </w:tr>
      <w:tr w:rsidR="00561E93">
        <w:trPr>
          <w:trHeight w:val="2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MS-002操作台车</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84kg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61E93" w:rsidRDefault="008F7A82">
            <w:pPr>
              <w:widowControl/>
              <w:spacing w:before="156" w:after="156"/>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720x450mm</w:t>
            </w:r>
          </w:p>
        </w:tc>
      </w:tr>
    </w:tbl>
    <w:p w:rsidR="00561E93" w:rsidRDefault="008F7A82">
      <w:pPr>
        <w:pStyle w:val="a0"/>
        <w:spacing w:before="156" w:after="156"/>
        <w:ind w:leftChars="100" w:left="210" w:rightChars="-44" w:right="-92" w:firstLineChars="395" w:firstLine="829"/>
      </w:pPr>
      <w:r>
        <w:rPr>
          <w:rFonts w:hint="eastAsia"/>
        </w:rPr>
        <w:t>根据表中可以看出</w:t>
      </w:r>
      <w:r>
        <w:rPr>
          <w:rFonts w:hint="eastAsia"/>
        </w:rPr>
        <w:t>MS-002</w:t>
      </w:r>
      <w:r>
        <w:rPr>
          <w:rFonts w:hint="eastAsia"/>
        </w:rPr>
        <w:t>台车质量和轮子间距都比</w:t>
      </w:r>
      <w:r>
        <w:rPr>
          <w:rFonts w:hint="eastAsia"/>
        </w:rPr>
        <w:t>MS-001</w:t>
      </w:r>
      <w:r>
        <w:rPr>
          <w:rFonts w:hint="eastAsia"/>
        </w:rPr>
        <w:t>大，参考</w:t>
      </w:r>
      <w:r>
        <w:rPr>
          <w:rFonts w:hint="eastAsia"/>
        </w:rPr>
        <w:t>MS-001</w:t>
      </w:r>
      <w:r>
        <w:rPr>
          <w:rFonts w:hint="eastAsia"/>
        </w:rPr>
        <w:t>《全性能检验报告》可以顺利过门槛，可以推断出</w:t>
      </w:r>
      <w:r>
        <w:rPr>
          <w:rFonts w:hint="eastAsia"/>
        </w:rPr>
        <w:t>MS-002</w:t>
      </w:r>
      <w:r>
        <w:rPr>
          <w:rFonts w:hint="eastAsia"/>
        </w:rPr>
        <w:t>也可以通过门槛验证。</w:t>
      </w:r>
    </w:p>
    <w:p w:rsidR="00561E93" w:rsidRDefault="008F7A82">
      <w:pPr>
        <w:pStyle w:val="a0"/>
        <w:spacing w:before="156" w:after="156"/>
        <w:ind w:leftChars="400" w:left="1470" w:right="1470" w:hangingChars="300" w:hanging="630"/>
        <w:jc w:val="right"/>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624205</wp:posOffset>
                </wp:positionH>
                <wp:positionV relativeFrom="paragraph">
                  <wp:posOffset>1645285</wp:posOffset>
                </wp:positionV>
                <wp:extent cx="2953385" cy="388620"/>
                <wp:effectExtent l="6350" t="6350" r="12065" b="24130"/>
                <wp:wrapNone/>
                <wp:docPr id="4" name="圆角矩形 4"/>
                <wp:cNvGraphicFramePr/>
                <a:graphic xmlns:a="http://schemas.openxmlformats.org/drawingml/2006/main">
                  <a:graphicData uri="http://schemas.microsoft.com/office/word/2010/wordprocessingShape">
                    <wps:wsp>
                      <wps:cNvSpPr/>
                      <wps:spPr>
                        <a:xfrm>
                          <a:off x="1188720" y="2543810"/>
                          <a:ext cx="2953385" cy="3886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401560D" id="圆角矩形 4" o:spid="_x0000_s1026" style="position:absolute;left:0;text-align:left;margin-left:49.15pt;margin-top:129.55pt;width:232.55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" filled="f" strokecolor="red" strokeweight="1pt">
                <v:stroke joinstyle="miter"/>
              </v:roundrect>
            </w:pict>
          </mc:Fallback>
        </mc:AlternateContent>
      </w:r>
      <w:r>
        <w:rPr>
          <w:noProof/>
        </w:rPr>
        <w:drawing>
          <wp:inline distT="0" distB="0" distL="114300" distR="114300">
            <wp:extent cx="4369435" cy="2061845"/>
            <wp:effectExtent l="0" t="0" r="1206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369435" cy="2061845"/>
                    </a:xfrm>
                    <a:prstGeom prst="rect">
                      <a:avLst/>
                    </a:prstGeom>
                    <a:noFill/>
                    <a:ln>
                      <a:noFill/>
                    </a:ln>
                  </pic:spPr>
                </pic:pic>
              </a:graphicData>
            </a:graphic>
          </wp:inline>
        </w:drawing>
      </w:r>
    </w:p>
    <w:p w:rsidR="00561E93" w:rsidRDefault="008F7A82">
      <w:pPr>
        <w:pStyle w:val="2"/>
        <w:spacing w:before="156" w:after="156"/>
      </w:pPr>
      <w:bookmarkStart w:id="21" w:name="_Toc27918"/>
      <w:r>
        <w:rPr>
          <w:rFonts w:hint="eastAsia"/>
        </w:rPr>
        <w:t>稳定性验证</w:t>
      </w:r>
      <w:bookmarkEnd w:id="21"/>
    </w:p>
    <w:p w:rsidR="00561E93" w:rsidRDefault="008F7A82">
      <w:pPr>
        <w:spacing w:before="156" w:after="156"/>
      </w:pPr>
      <w:r>
        <w:rPr>
          <w:rFonts w:hint="eastAsia"/>
        </w:rPr>
        <w:t xml:space="preserve">          </w:t>
      </w:r>
      <w:r>
        <w:rPr>
          <w:rFonts w:hint="eastAsia"/>
        </w:rPr>
        <w:t>稳定性验证方法主要参考</w:t>
      </w:r>
      <w:r>
        <w:rPr>
          <w:rFonts w:hint="eastAsia"/>
        </w:rPr>
        <w:t>MS-001</w:t>
      </w:r>
      <w:r>
        <w:rPr>
          <w:rFonts w:hint="eastAsia"/>
        </w:rPr>
        <w:t>《全性能检验报告》，稳定性验证主要因素有两个：台车本身的重量、轮子的锁止力。</w:t>
      </w:r>
    </w:p>
    <w:p w:rsidR="00561E93" w:rsidRDefault="008F7A82">
      <w:pPr>
        <w:pStyle w:val="a0"/>
        <w:spacing w:before="156" w:after="156"/>
        <w:ind w:leftChars="0" w:left="8" w:rightChars="-44" w:right="-92" w:firstLineChars="496" w:firstLine="1042"/>
      </w:pPr>
      <w:r>
        <w:rPr>
          <w:rFonts w:hint="eastAsia"/>
        </w:rPr>
        <w:t>MS-001</w:t>
      </w:r>
      <w:r>
        <w:rPr>
          <w:rFonts w:hint="eastAsia"/>
        </w:rPr>
        <w:t>中最重的导引模块台车约为</w:t>
      </w:r>
      <w:r>
        <w:rPr>
          <w:rFonts w:hint="eastAsia"/>
        </w:rPr>
        <w:t>280kg</w:t>
      </w:r>
      <w:r>
        <w:rPr>
          <w:rFonts w:hint="eastAsia"/>
        </w:rPr>
        <w:t>，</w:t>
      </w:r>
      <w:r>
        <w:rPr>
          <w:rFonts w:hint="eastAsia"/>
        </w:rPr>
        <w:t>MS-002</w:t>
      </w:r>
      <w:r>
        <w:rPr>
          <w:rFonts w:hint="eastAsia"/>
        </w:rPr>
        <w:t>最重的执行台车约为</w:t>
      </w:r>
      <w:r>
        <w:rPr>
          <w:rFonts w:hint="eastAsia"/>
        </w:rPr>
        <w:t>140kg,</w:t>
      </w:r>
      <w:r>
        <w:rPr>
          <w:rFonts w:hint="eastAsia"/>
        </w:rPr>
        <w:t>两个台车采用的是完全相同的脚轮。又因</w:t>
      </w:r>
      <w:r>
        <w:rPr>
          <w:rFonts w:hint="eastAsia"/>
        </w:rPr>
        <w:t>MS-002</w:t>
      </w:r>
      <w:r>
        <w:rPr>
          <w:rFonts w:hint="eastAsia"/>
        </w:rPr>
        <w:t>重量小于</w:t>
      </w:r>
      <w:r>
        <w:rPr>
          <w:rFonts w:hint="eastAsia"/>
        </w:rPr>
        <w:t>MS-001</w:t>
      </w:r>
      <w:r>
        <w:rPr>
          <w:rFonts w:hint="eastAsia"/>
        </w:rPr>
        <w:t>，</w:t>
      </w:r>
      <w:r>
        <w:rPr>
          <w:rFonts w:hint="eastAsia"/>
        </w:rPr>
        <w:t>MS-001</w:t>
      </w:r>
      <w:r>
        <w:rPr>
          <w:rFonts w:hint="eastAsia"/>
        </w:rPr>
        <w:t>设备可以在</w:t>
      </w:r>
      <w:r>
        <w:rPr>
          <w:rFonts w:hint="eastAsia"/>
        </w:rPr>
        <w:t>10</w:t>
      </w:r>
      <w:r>
        <w:rPr>
          <w:rFonts w:hint="eastAsia"/>
        </w:rPr>
        <w:t>°斜坡上悬停，</w:t>
      </w:r>
      <w:r>
        <w:rPr>
          <w:rFonts w:hint="eastAsia"/>
        </w:rPr>
        <w:t>MS-002</w:t>
      </w:r>
      <w:r>
        <w:rPr>
          <w:rFonts w:hint="eastAsia"/>
        </w:rPr>
        <w:t>也可以通过该验证。</w:t>
      </w:r>
    </w:p>
    <w:p w:rsidR="00561E93" w:rsidRDefault="008F7A82">
      <w:pPr>
        <w:pStyle w:val="a0"/>
        <w:spacing w:before="156" w:after="156"/>
        <w:ind w:leftChars="0" w:left="0" w:right="1470"/>
      </w:pPr>
      <w:r>
        <w:rPr>
          <w:noProof/>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949325</wp:posOffset>
                </wp:positionV>
                <wp:extent cx="3564255" cy="381000"/>
                <wp:effectExtent l="6350" t="6350" r="10795" b="12700"/>
                <wp:wrapNone/>
                <wp:docPr id="5" name="圆角矩形 5"/>
                <wp:cNvGraphicFramePr/>
                <a:graphic xmlns:a="http://schemas.openxmlformats.org/drawingml/2006/main">
                  <a:graphicData uri="http://schemas.microsoft.com/office/word/2010/wordprocessingShape">
                    <wps:wsp>
                      <wps:cNvSpPr/>
                      <wps:spPr>
                        <a:xfrm>
                          <a:off x="0" y="0"/>
                          <a:ext cx="3564255" cy="381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BFD13F" id="圆角矩形 5" o:spid="_x0000_s1026" style="position:absolute;left:0;text-align:left;margin-left:10.5pt;margin-top:74.75pt;width:280.6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" filled="f" strokecolor="red" strokeweight="1pt">
                <v:stroke joinstyle="miter"/>
              </v:roundrect>
            </w:pict>
          </mc:Fallback>
        </mc:AlternateContent>
      </w:r>
      <w:r>
        <w:rPr>
          <w:noProof/>
        </w:rPr>
        <w:drawing>
          <wp:inline distT="0" distB="0" distL="114300" distR="114300">
            <wp:extent cx="5273040" cy="2758440"/>
            <wp:effectExtent l="0" t="0" r="381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5273040" cy="2758440"/>
                    </a:xfrm>
                    <a:prstGeom prst="rect">
                      <a:avLst/>
                    </a:prstGeom>
                    <a:noFill/>
                    <a:ln>
                      <a:noFill/>
                    </a:ln>
                  </pic:spPr>
                </pic:pic>
              </a:graphicData>
            </a:graphic>
          </wp:inline>
        </w:drawing>
      </w:r>
    </w:p>
    <w:p w:rsidR="00561E93" w:rsidRDefault="008F7A82">
      <w:pPr>
        <w:pStyle w:val="1"/>
        <w:spacing w:before="312" w:after="312"/>
      </w:pPr>
      <w:bookmarkStart w:id="22" w:name="_Toc11577"/>
      <w:r>
        <w:rPr>
          <w:rFonts w:hint="eastAsia"/>
        </w:rPr>
        <w:t>吊臂验证</w:t>
      </w:r>
      <w:bookmarkEnd w:id="22"/>
    </w:p>
    <w:p w:rsidR="00561E93" w:rsidRDefault="008F7A82">
      <w:pPr>
        <w:pStyle w:val="2"/>
        <w:spacing w:before="156" w:after="156"/>
      </w:pPr>
      <w:bookmarkStart w:id="23" w:name="_Toc11537"/>
      <w:r>
        <w:rPr>
          <w:rFonts w:hint="eastAsia"/>
        </w:rPr>
        <w:t>吊臂验证概述</w:t>
      </w:r>
      <w:bookmarkEnd w:id="23"/>
    </w:p>
    <w:p w:rsidR="00561E93" w:rsidRDefault="008F7A82">
      <w:pPr>
        <w:spacing w:before="156" w:after="156"/>
      </w:pPr>
      <w:r>
        <w:rPr>
          <w:rFonts w:hint="eastAsia"/>
        </w:rPr>
        <w:t xml:space="preserve">     </w:t>
      </w:r>
      <w:r>
        <w:rPr>
          <w:rFonts w:hint="eastAsia"/>
        </w:rPr>
        <w:t>本次验证主要针对吊臂的负载、可工作区域参数进行验证。</w:t>
      </w:r>
    </w:p>
    <w:p w:rsidR="00561E93" w:rsidRDefault="008F7A82">
      <w:pPr>
        <w:pStyle w:val="2"/>
        <w:spacing w:before="156" w:after="156"/>
      </w:pPr>
      <w:bookmarkStart w:id="24" w:name="_Toc2864"/>
      <w:r>
        <w:rPr>
          <w:rFonts w:hint="eastAsia"/>
        </w:rPr>
        <w:lastRenderedPageBreak/>
        <w:t>可接受准则</w:t>
      </w:r>
      <w:bookmarkEnd w:id="24"/>
    </w:p>
    <w:p w:rsidR="00561E93" w:rsidRDefault="008F7A82">
      <w:pPr>
        <w:numPr>
          <w:ilvl w:val="0"/>
          <w:numId w:val="6"/>
        </w:numPr>
        <w:spacing w:before="156" w:after="156"/>
        <w:ind w:hanging="5"/>
      </w:pPr>
      <w:r>
        <w:rPr>
          <w:rFonts w:hint="eastAsia"/>
        </w:rPr>
        <w:t>吊臂需在</w:t>
      </w:r>
      <w:r>
        <w:rPr>
          <w:rFonts w:hint="eastAsia"/>
        </w:rPr>
        <w:t>3.4kg</w:t>
      </w:r>
      <w:r>
        <w:rPr>
          <w:rFonts w:hint="eastAsia"/>
        </w:rPr>
        <w:t>（双目重</w:t>
      </w:r>
      <w:r>
        <w:rPr>
          <w:rFonts w:hint="eastAsia"/>
        </w:rPr>
        <w:t>1.7kg</w:t>
      </w:r>
      <w:r>
        <w:rPr>
          <w:rFonts w:hint="eastAsia"/>
        </w:rPr>
        <w:t>，需有</w:t>
      </w:r>
      <w:r>
        <w:rPr>
          <w:rFonts w:hint="eastAsia"/>
        </w:rPr>
        <w:t>2</w:t>
      </w:r>
      <w:r>
        <w:rPr>
          <w:rFonts w:hint="eastAsia"/>
        </w:rPr>
        <w:t>倍冗余）的负载下保持一定阻尼</w:t>
      </w:r>
    </w:p>
    <w:p w:rsidR="00561E93" w:rsidRDefault="008F7A82">
      <w:pPr>
        <w:pStyle w:val="a0"/>
        <w:numPr>
          <w:ilvl w:val="0"/>
          <w:numId w:val="6"/>
        </w:numPr>
        <w:spacing w:before="156" w:after="156"/>
        <w:ind w:leftChars="0" w:rightChars="-44" w:right="-92" w:hanging="5"/>
      </w:pPr>
      <w:r>
        <w:rPr>
          <w:rFonts w:hint="eastAsia"/>
        </w:rPr>
        <w:t>可工作区域：以台车立柱为中心线，左右旋转角度均需大于</w:t>
      </w:r>
      <w:r>
        <w:rPr>
          <w:rFonts w:hint="eastAsia"/>
        </w:rPr>
        <w:t>30</w:t>
      </w:r>
      <w:r>
        <w:rPr>
          <w:rFonts w:hint="eastAsia"/>
        </w:rPr>
        <w:t>°；以吊臂安装面作为基准面上下旋转</w:t>
      </w:r>
      <w:r>
        <w:rPr>
          <w:rFonts w:hint="eastAsia"/>
        </w:rPr>
        <w:t>30</w:t>
      </w:r>
      <w:r>
        <w:rPr>
          <w:rFonts w:hint="eastAsia"/>
        </w:rPr>
        <w:t>°。</w:t>
      </w:r>
    </w:p>
    <w:p w:rsidR="00561E93" w:rsidRDefault="008F7A82">
      <w:pPr>
        <w:pStyle w:val="2"/>
        <w:spacing w:before="156" w:after="156"/>
      </w:pPr>
      <w:bookmarkStart w:id="25" w:name="_Toc15307"/>
      <w:r>
        <w:rPr>
          <w:rFonts w:hint="eastAsia"/>
        </w:rPr>
        <w:t>验证步骤</w:t>
      </w:r>
      <w:bookmarkEnd w:id="25"/>
    </w:p>
    <w:p w:rsidR="00561E93" w:rsidRDefault="008F7A82">
      <w:pPr>
        <w:numPr>
          <w:ilvl w:val="0"/>
          <w:numId w:val="7"/>
        </w:numPr>
        <w:spacing w:before="156" w:after="156"/>
        <w:ind w:hanging="5"/>
      </w:pPr>
      <w:r>
        <w:rPr>
          <w:rFonts w:hint="eastAsia"/>
        </w:rPr>
        <w:t>将一</w:t>
      </w:r>
      <w:r>
        <w:rPr>
          <w:rFonts w:hint="eastAsia"/>
        </w:rPr>
        <w:t>3.4kg</w:t>
      </w:r>
      <w:r>
        <w:rPr>
          <w:rFonts w:hint="eastAsia"/>
        </w:rPr>
        <w:t>重物挂在吊臂末端，观察吊臂是否会发生自转动；</w:t>
      </w:r>
    </w:p>
    <w:p w:rsidR="00561E93" w:rsidRDefault="008F7A82">
      <w:pPr>
        <w:pStyle w:val="a0"/>
        <w:numPr>
          <w:ilvl w:val="0"/>
          <w:numId w:val="7"/>
        </w:numPr>
        <w:spacing w:before="156" w:after="156"/>
        <w:ind w:leftChars="0" w:rightChars="-44" w:right="-92" w:hanging="5"/>
      </w:pPr>
      <w:r>
        <w:rPr>
          <w:rFonts w:hint="eastAsia"/>
        </w:rPr>
        <w:t>以台车立柱为中心线，向左侧旋转吊臂，观察旋转角度是否可以大于</w:t>
      </w:r>
      <w:r>
        <w:rPr>
          <w:rFonts w:hint="eastAsia"/>
        </w:rPr>
        <w:t>30</w:t>
      </w:r>
      <w:r>
        <w:rPr>
          <w:rFonts w:hint="eastAsia"/>
        </w:rPr>
        <w:t>°，再向右侧旋转吊臂，观察旋转角度是否大于</w:t>
      </w:r>
      <w:r>
        <w:rPr>
          <w:rFonts w:hint="eastAsia"/>
        </w:rPr>
        <w:t>30</w:t>
      </w:r>
      <w:r>
        <w:rPr>
          <w:rFonts w:hint="eastAsia"/>
        </w:rPr>
        <w:t>°。</w:t>
      </w:r>
    </w:p>
    <w:p w:rsidR="00561E93" w:rsidRDefault="008F7A82">
      <w:pPr>
        <w:pStyle w:val="a0"/>
        <w:numPr>
          <w:ilvl w:val="0"/>
          <w:numId w:val="7"/>
        </w:numPr>
        <w:spacing w:before="156" w:after="156"/>
        <w:ind w:leftChars="0" w:rightChars="-44" w:right="-92" w:hanging="5"/>
      </w:pPr>
      <w:r>
        <w:rPr>
          <w:rFonts w:hint="eastAsia"/>
        </w:rPr>
        <w:t>以吊臂安装面作为基准面，向上旋转，观察旋转角度是否可以大于</w:t>
      </w:r>
      <w:r>
        <w:rPr>
          <w:rFonts w:hint="eastAsia"/>
        </w:rPr>
        <w:t>30</w:t>
      </w:r>
      <w:r>
        <w:rPr>
          <w:rFonts w:hint="eastAsia"/>
        </w:rPr>
        <w:t>°，再向下旋转，观察旋转角度是否大于</w:t>
      </w:r>
      <w:r>
        <w:rPr>
          <w:rFonts w:hint="eastAsia"/>
        </w:rPr>
        <w:t>30</w:t>
      </w:r>
      <w:r>
        <w:rPr>
          <w:rFonts w:hint="eastAsia"/>
        </w:rPr>
        <w:t>°。</w:t>
      </w:r>
    </w:p>
    <w:p w:rsidR="00561E93" w:rsidRDefault="008F7A82">
      <w:pPr>
        <w:pStyle w:val="2"/>
        <w:spacing w:before="156" w:after="156"/>
      </w:pPr>
      <w:bookmarkStart w:id="26" w:name="_Toc23877"/>
      <w:r>
        <w:rPr>
          <w:rFonts w:hint="eastAsia"/>
        </w:rPr>
        <w:t>验证结果</w:t>
      </w:r>
      <w:bookmarkEnd w:id="26"/>
    </w:p>
    <w:tbl>
      <w:tblPr>
        <w:tblStyle w:val="af1"/>
        <w:tblW w:w="0" w:type="auto"/>
        <w:tblInd w:w="722" w:type="dxa"/>
        <w:tblLook w:val="04A0" w:firstRow="1" w:lastRow="0" w:firstColumn="1" w:lastColumn="0" w:noHBand="0" w:noVBand="1"/>
      </w:tblPr>
      <w:tblGrid>
        <w:gridCol w:w="995"/>
        <w:gridCol w:w="2543"/>
        <w:gridCol w:w="2131"/>
        <w:gridCol w:w="2131"/>
      </w:tblGrid>
      <w:tr w:rsidR="00561E93">
        <w:tc>
          <w:tcPr>
            <w:tcW w:w="995" w:type="dxa"/>
          </w:tcPr>
          <w:p w:rsidR="00561E93" w:rsidRDefault="008F7A82">
            <w:pPr>
              <w:spacing w:before="156" w:after="156"/>
              <w:jc w:val="center"/>
            </w:pPr>
            <w:r>
              <w:rPr>
                <w:rFonts w:hint="eastAsia"/>
              </w:rPr>
              <w:t>项目</w:t>
            </w:r>
          </w:p>
        </w:tc>
        <w:tc>
          <w:tcPr>
            <w:tcW w:w="2543" w:type="dxa"/>
          </w:tcPr>
          <w:p w:rsidR="00561E93" w:rsidRDefault="008F7A82">
            <w:pPr>
              <w:spacing w:before="156" w:after="156"/>
              <w:jc w:val="center"/>
            </w:pPr>
            <w:r>
              <w:rPr>
                <w:rFonts w:hint="eastAsia"/>
              </w:rPr>
              <w:t>吊臂负载</w:t>
            </w:r>
          </w:p>
        </w:tc>
        <w:tc>
          <w:tcPr>
            <w:tcW w:w="2131" w:type="dxa"/>
          </w:tcPr>
          <w:p w:rsidR="00561E93" w:rsidRDefault="008F7A82">
            <w:pPr>
              <w:spacing w:before="156" w:after="156"/>
              <w:jc w:val="center"/>
            </w:pPr>
            <w:r>
              <w:rPr>
                <w:rFonts w:hint="eastAsia"/>
              </w:rPr>
              <w:t>水平可工作区域</w:t>
            </w:r>
          </w:p>
        </w:tc>
        <w:tc>
          <w:tcPr>
            <w:tcW w:w="2131" w:type="dxa"/>
          </w:tcPr>
          <w:p w:rsidR="00561E93" w:rsidRDefault="008F7A82">
            <w:pPr>
              <w:spacing w:before="156" w:after="156"/>
              <w:jc w:val="center"/>
            </w:pPr>
            <w:r>
              <w:rPr>
                <w:rFonts w:hint="eastAsia"/>
              </w:rPr>
              <w:t>竖直可工作区域</w:t>
            </w:r>
          </w:p>
        </w:tc>
      </w:tr>
      <w:tr w:rsidR="00561E93">
        <w:tc>
          <w:tcPr>
            <w:tcW w:w="995" w:type="dxa"/>
          </w:tcPr>
          <w:p w:rsidR="00561E93" w:rsidRDefault="008F7A82">
            <w:pPr>
              <w:spacing w:before="156" w:after="156"/>
              <w:jc w:val="center"/>
            </w:pPr>
            <w:r>
              <w:rPr>
                <w:rFonts w:hint="eastAsia"/>
              </w:rPr>
              <w:t>指标</w:t>
            </w:r>
          </w:p>
        </w:tc>
        <w:tc>
          <w:tcPr>
            <w:tcW w:w="2543" w:type="dxa"/>
          </w:tcPr>
          <w:p w:rsidR="00561E93" w:rsidRDefault="008F7A82">
            <w:pPr>
              <w:spacing w:before="156" w:after="156"/>
              <w:jc w:val="center"/>
            </w:pPr>
            <w:r>
              <w:rPr>
                <w:rFonts w:hint="eastAsia"/>
              </w:rPr>
              <w:t>大于</w:t>
            </w:r>
            <w:r>
              <w:rPr>
                <w:rFonts w:hint="eastAsia"/>
              </w:rPr>
              <w:t>3.4kg</w:t>
            </w:r>
          </w:p>
        </w:tc>
        <w:tc>
          <w:tcPr>
            <w:tcW w:w="2131" w:type="dxa"/>
          </w:tcPr>
          <w:p w:rsidR="00561E93" w:rsidRDefault="008F7A82">
            <w:pPr>
              <w:spacing w:before="156" w:after="156"/>
              <w:jc w:val="center"/>
            </w:pPr>
            <w:r>
              <w:rPr>
                <w:rFonts w:hint="eastAsia"/>
              </w:rPr>
              <w:t>左右均大于</w:t>
            </w:r>
            <w:r>
              <w:rPr>
                <w:rFonts w:hint="eastAsia"/>
              </w:rPr>
              <w:t>30</w:t>
            </w:r>
            <w:r>
              <w:rPr>
                <w:rFonts w:hint="eastAsia"/>
              </w:rPr>
              <w:t>°</w:t>
            </w:r>
          </w:p>
        </w:tc>
        <w:tc>
          <w:tcPr>
            <w:tcW w:w="2131" w:type="dxa"/>
          </w:tcPr>
          <w:p w:rsidR="00561E93" w:rsidRDefault="008F7A82">
            <w:pPr>
              <w:spacing w:before="156" w:after="156"/>
              <w:jc w:val="center"/>
            </w:pPr>
            <w:r>
              <w:rPr>
                <w:rFonts w:hint="eastAsia"/>
              </w:rPr>
              <w:t>上下均大于</w:t>
            </w:r>
            <w:r>
              <w:rPr>
                <w:rFonts w:hint="eastAsia"/>
              </w:rPr>
              <w:t>30</w:t>
            </w:r>
            <w:r>
              <w:rPr>
                <w:rFonts w:hint="eastAsia"/>
              </w:rPr>
              <w:t>°</w:t>
            </w:r>
          </w:p>
        </w:tc>
      </w:tr>
    </w:tbl>
    <w:p w:rsidR="00561E93" w:rsidRDefault="008F7A82">
      <w:pPr>
        <w:pStyle w:val="1"/>
        <w:spacing w:before="312" w:after="312"/>
      </w:pPr>
      <w:bookmarkStart w:id="27" w:name="_Toc25193"/>
      <w:r>
        <w:rPr>
          <w:rFonts w:hint="eastAsia"/>
        </w:rPr>
        <w:t>结论</w:t>
      </w:r>
      <w:bookmarkEnd w:id="27"/>
    </w:p>
    <w:p w:rsidR="00561E93" w:rsidRDefault="008F7A82">
      <w:pPr>
        <w:spacing w:before="156" w:after="156"/>
      </w:pPr>
      <w:r>
        <w:rPr>
          <w:rFonts w:hint="eastAsia"/>
        </w:rPr>
        <w:t xml:space="preserve">    </w:t>
      </w:r>
      <w:r>
        <w:rPr>
          <w:rFonts w:hint="eastAsia"/>
        </w:rPr>
        <w:t>脚轮、吊臂零部件经过验证符合使用指标，可以正常使用。</w:t>
      </w:r>
    </w:p>
    <w:p w:rsidR="00561E93" w:rsidRDefault="00561E93">
      <w:pPr>
        <w:spacing w:before="156" w:after="156"/>
      </w:pPr>
    </w:p>
    <w:sectPr w:rsidR="00561E93">
      <w:headerReference w:type="even" r:id="rId19"/>
      <w:footerReference w:type="default" r:id="rId20"/>
      <w:headerReference w:type="firs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A4" w:rsidRDefault="00FF19A4">
      <w:pPr>
        <w:spacing w:before="120" w:after="120" w:line="240" w:lineRule="auto"/>
      </w:pPr>
      <w:r>
        <w:separator/>
      </w:r>
    </w:p>
  </w:endnote>
  <w:endnote w:type="continuationSeparator" w:id="0">
    <w:p w:rsidR="00FF19A4" w:rsidRDefault="00FF19A4">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default"/>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561E93">
    <w:pPr>
      <w:pStyle w:val="ac"/>
      <w:spacing w:before="120" w:after="120"/>
      <w:jc w:val="both"/>
    </w:pPr>
  </w:p>
  <w:p w:rsidR="00561E93" w:rsidRDefault="00561E93">
    <w:pPr>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561E93">
    <w:pPr>
      <w:pStyle w:val="ac"/>
      <w:spacing w:before="120" w:after="120"/>
      <w:jc w:val="both"/>
    </w:pPr>
  </w:p>
  <w:p w:rsidR="00561E93" w:rsidRDefault="00561E93">
    <w:pPr>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8F7A82">
    <w:pPr>
      <w:pStyle w:val="ac"/>
      <w:spacing w:before="120" w:after="120"/>
      <w:jc w:val="both"/>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61E93" w:rsidRDefault="008F7A82">
                          <w:pPr>
                            <w:pStyle w:val="ac"/>
                            <w:spacing w:before="120" w:after="120"/>
                          </w:pPr>
                          <w:r>
                            <w:fldChar w:fldCharType="begin"/>
                          </w:r>
                          <w:r>
                            <w:instrText xml:space="preserve"> PAGE  \* MERGEFORMAT </w:instrText>
                          </w:r>
                          <w:r>
                            <w:fldChar w:fldCharType="separate"/>
                          </w:r>
                          <w:r w:rsidR="00F9691D">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O45Iw0cAgAAFwQAAA4AAAAAAAAAAAAAAAAALgIAAGRycy9lMm9Eb2MueG1sUEsBAi0AFAAGAAgA&#10;AAAhAHGq0bnXAAAABQEAAA8AAAAAAAAAAAAAAAAAdgQAAGRycy9kb3ducmV2LnhtbFBLBQYAAAAA&#10;BAAEAPMAAAB6BQAAAAA=&#10;" filled="f" stroked="f" strokeweight=".5pt">
              <v:textbox style="mso-fit-shape-to-text:t" inset="0,0,0,0">
                <w:txbxContent>
                  <w:p w:rsidR="00561E93" w:rsidRDefault="008F7A82">
                    <w:pPr>
                      <w:pStyle w:val="ac"/>
                      <w:spacing w:before="120" w:after="120"/>
                    </w:pPr>
                    <w:r>
                      <w:fldChar w:fldCharType="begin"/>
                    </w:r>
                    <w:r>
                      <w:instrText xml:space="preserve"> PAGE  \* MERGEFORMAT </w:instrText>
                    </w:r>
                    <w:r>
                      <w:fldChar w:fldCharType="separate"/>
                    </w:r>
                    <w:r w:rsidR="00F9691D">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A4" w:rsidRDefault="00FF19A4">
      <w:pPr>
        <w:spacing w:before="120" w:after="120"/>
      </w:pPr>
      <w:r>
        <w:separator/>
      </w:r>
    </w:p>
  </w:footnote>
  <w:footnote w:type="continuationSeparator" w:id="0">
    <w:p w:rsidR="00FF19A4" w:rsidRDefault="00FF19A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FF19A4">
    <w:pPr>
      <w:pStyle w:val="ad"/>
      <w:spacing w:before="120" w:after="1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80222" o:spid="_x0000_s3075" type="#_x0000_t136" style="position:absolute;left:0;text-align:left;margin-left:0;margin-top:0;width:390.35pt;height:195.15pt;rotation:315;z-index:-25165414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保密"/>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8F7A82">
    <w:pPr>
      <w:pBdr>
        <w:bottom w:val="single" w:sz="4" w:space="0" w:color="auto"/>
      </w:pBdr>
      <w:spacing w:before="120" w:after="120" w:line="240" w:lineRule="auto"/>
    </w:pPr>
    <w:r>
      <w:rPr>
        <w:rFonts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杭州三坛医疗科技有限公司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FF19A4">
    <w:pPr>
      <w:pStyle w:val="ad"/>
      <w:spacing w:before="120" w:after="1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80221" o:spid="_x0000_s3073" type="#_x0000_t136" style="position:absolute;left:0;text-align:left;margin-left:0;margin-top:0;width:390.35pt;height:195.15pt;rotation:315;z-index:-25165516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保密"/>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FF19A4">
    <w:pPr>
      <w:pStyle w:val="ad"/>
      <w:spacing w:before="120" w:after="1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80225" o:spid="_x0000_s3078" type="#_x0000_t136" style="position:absolute;left:0;text-align:left;margin-left:0;margin-top:0;width:390.35pt;height:195.15pt;rotation:315;z-index:-25165209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保密"/>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8F7A82">
    <w:pPr>
      <w:pBdr>
        <w:bottom w:val="single" w:sz="4" w:space="0" w:color="auto"/>
      </w:pBdr>
      <w:spacing w:before="120" w:after="120" w:line="240" w:lineRule="auto"/>
    </w:pPr>
    <w:r>
      <w:rPr>
        <w:rFonts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杭州三坛医疗科技有限公司</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FF19A4">
    <w:pPr>
      <w:pStyle w:val="ad"/>
      <w:spacing w:before="120" w:after="1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80224" o:spid="_x0000_s3076" type="#_x0000_t136" style="position:absolute;left:0;text-align:left;margin-left:0;margin-top:0;width:390.35pt;height:195.15pt;rotation:315;z-index:-25165312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保密"/>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FF19A4">
    <w:pPr>
      <w:pStyle w:val="ad"/>
      <w:spacing w:before="120" w:after="1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80228" o:spid="_x0000_s3080" type="#_x0000_t136" style="position:absolute;left:0;text-align:left;margin-left:0;margin-top:0;width:390.35pt;height:195.15pt;rotation:315;z-index:-25165004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保密"/>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93" w:rsidRDefault="00FF19A4">
    <w:pPr>
      <w:pStyle w:val="ad"/>
      <w:spacing w:before="120" w:after="1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80227" o:spid="_x0000_s3079" type="#_x0000_t136" style="position:absolute;left:0;text-align:left;margin-left:0;margin-top:0;width:390.35pt;height:195.15pt;rotation:315;z-index:-25165107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保密"/>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0B641C"/>
    <w:multiLevelType w:val="singleLevel"/>
    <w:tmpl w:val="830B641C"/>
    <w:lvl w:ilvl="0">
      <w:start w:val="1"/>
      <w:numFmt w:val="decimal"/>
      <w:suff w:val="nothing"/>
      <w:lvlText w:val="%1、"/>
      <w:lvlJc w:val="left"/>
      <w:pPr>
        <w:ind w:left="-734"/>
      </w:pPr>
    </w:lvl>
  </w:abstractNum>
  <w:abstractNum w:abstractNumId="1" w15:restartNumberingAfterBreak="0">
    <w:nsid w:val="83F04488"/>
    <w:multiLevelType w:val="singleLevel"/>
    <w:tmpl w:val="83F04488"/>
    <w:lvl w:ilvl="0">
      <w:start w:val="1"/>
      <w:numFmt w:val="decimal"/>
      <w:lvlText w:val="%1)"/>
      <w:lvlJc w:val="left"/>
      <w:pPr>
        <w:ind w:left="425" w:hanging="425"/>
      </w:pPr>
      <w:rPr>
        <w:rFonts w:hint="default"/>
      </w:rPr>
    </w:lvl>
  </w:abstractNum>
  <w:abstractNum w:abstractNumId="2" w15:restartNumberingAfterBreak="0">
    <w:nsid w:val="AD5DB71C"/>
    <w:multiLevelType w:val="multilevel"/>
    <w:tmpl w:val="AD5DB71C"/>
    <w:lvl w:ilvl="0">
      <w:start w:val="1"/>
      <w:numFmt w:val="decimal"/>
      <w:isLgl/>
      <w:lvlText w:val="%1."/>
      <w:lvlJc w:val="left"/>
      <w:pPr>
        <w:ind w:left="425" w:hanging="425"/>
      </w:pPr>
      <w:rPr>
        <w:rFonts w:ascii="宋体" w:eastAsia="宋体" w:hAnsi="宋体" w:cs="宋体" w:hint="default"/>
      </w:rPr>
    </w:lvl>
    <w:lvl w:ilvl="1">
      <w:start w:val="1"/>
      <w:numFmt w:val="decimal"/>
      <w:isLgl/>
      <w:suff w:val="space"/>
      <w:lvlText w:val="%1.%2."/>
      <w:lvlJc w:val="left"/>
      <w:pPr>
        <w:tabs>
          <w:tab w:val="left" w:pos="0"/>
        </w:tabs>
        <w:ind w:left="850" w:hanging="453"/>
      </w:pPr>
      <w:rPr>
        <w:rFonts w:ascii="宋体" w:eastAsia="宋体" w:hAnsi="宋体" w:cs="宋体" w:hint="default"/>
      </w:rPr>
    </w:lvl>
    <w:lvl w:ilvl="2">
      <w:start w:val="1"/>
      <w:numFmt w:val="decimal"/>
      <w:pStyle w:val="3"/>
      <w:lvlText w:val="%1.%2.%3."/>
      <w:lvlJc w:val="left"/>
      <w:pPr>
        <w:tabs>
          <w:tab w:val="left" w:pos="420"/>
        </w:tabs>
        <w:ind w:left="1508" w:hanging="708"/>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 w15:restartNumberingAfterBreak="0">
    <w:nsid w:val="CC67A1FC"/>
    <w:multiLevelType w:val="multilevel"/>
    <w:tmpl w:val="CC67A1FC"/>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15:restartNumberingAfterBreak="0">
    <w:nsid w:val="EEA06C16"/>
    <w:multiLevelType w:val="singleLevel"/>
    <w:tmpl w:val="EEA06C16"/>
    <w:lvl w:ilvl="0">
      <w:start w:val="1"/>
      <w:numFmt w:val="decimal"/>
      <w:lvlText w:val="%1)"/>
      <w:lvlJc w:val="left"/>
      <w:pPr>
        <w:ind w:left="425" w:hanging="425"/>
      </w:pPr>
      <w:rPr>
        <w:rFonts w:hint="default"/>
      </w:rPr>
    </w:lvl>
  </w:abstractNum>
  <w:abstractNum w:abstractNumId="5" w15:restartNumberingAfterBreak="0">
    <w:nsid w:val="1222C758"/>
    <w:multiLevelType w:val="multilevel"/>
    <w:tmpl w:val="1222C758"/>
    <w:lvl w:ilvl="0">
      <w:start w:val="1"/>
      <w:numFmt w:val="decimal"/>
      <w:pStyle w:val="1"/>
      <w:lvlText w:val="%1."/>
      <w:lvlJc w:val="left"/>
      <w:pPr>
        <w:ind w:left="425" w:hanging="425"/>
      </w:pPr>
      <w:rPr>
        <w:rFonts w:ascii="宋体" w:eastAsia="宋体" w:hAnsi="宋体" w:cs="宋体" w:hint="default"/>
      </w:rPr>
    </w:lvl>
    <w:lvl w:ilvl="1">
      <w:start w:val="1"/>
      <w:numFmt w:val="decimal"/>
      <w:pStyle w:val="2"/>
      <w:suff w:val="space"/>
      <w:lvlText w:val="%1.%2."/>
      <w:lvlJc w:val="left"/>
      <w:pPr>
        <w:tabs>
          <w:tab w:val="left" w:pos="0"/>
        </w:tabs>
        <w:ind w:left="850" w:hanging="453"/>
      </w:pPr>
      <w:rPr>
        <w:rFonts w:ascii="宋体" w:eastAsia="宋体" w:hAnsi="宋体" w:cs="宋体" w:hint="default"/>
      </w:rPr>
    </w:lvl>
    <w:lvl w:ilvl="2">
      <w:start w:val="1"/>
      <w:numFmt w:val="decimal"/>
      <w:lvlText w:val="%1.%2.%3."/>
      <w:lvlJc w:val="left"/>
      <w:pPr>
        <w:tabs>
          <w:tab w:val="left" w:pos="420"/>
        </w:tabs>
        <w:ind w:left="1508" w:hanging="708"/>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6" w15:restartNumberingAfterBreak="0">
    <w:nsid w:val="57C0B119"/>
    <w:multiLevelType w:val="singleLevel"/>
    <w:tmpl w:val="57C0B119"/>
    <w:lvl w:ilvl="0">
      <w:start w:val="1"/>
      <w:numFmt w:val="decimal"/>
      <w:lvlText w:val="%1."/>
      <w:lvlJc w:val="left"/>
      <w:pPr>
        <w:ind w:left="210" w:hanging="425"/>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xia">
    <w15:presenceInfo w15:providerId="None" w15:userId="chen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420"/>
  <w:drawingGridVerticalSpacing w:val="156"/>
  <w:noPunctuationKerning/>
  <w:characterSpacingControl w:val="compressPunctuation"/>
  <w:hdrShapeDefaults>
    <o:shapedefaults v:ext="edit" spidmax="3081"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172A27"/>
    <w:rsid w:val="00002F44"/>
    <w:rsid w:val="00006423"/>
    <w:rsid w:val="00007608"/>
    <w:rsid w:val="0001190C"/>
    <w:rsid w:val="000279F0"/>
    <w:rsid w:val="00034077"/>
    <w:rsid w:val="00035E92"/>
    <w:rsid w:val="00040202"/>
    <w:rsid w:val="0004251E"/>
    <w:rsid w:val="00045AE6"/>
    <w:rsid w:val="0005541D"/>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2A27"/>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1E93"/>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8F7A82"/>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C4103"/>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2457F"/>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9691D"/>
    <w:rsid w:val="00FA1BF0"/>
    <w:rsid w:val="00FA35B2"/>
    <w:rsid w:val="00FB6F7E"/>
    <w:rsid w:val="00FC0583"/>
    <w:rsid w:val="00FC2AB3"/>
    <w:rsid w:val="00FC5F52"/>
    <w:rsid w:val="00FC739D"/>
    <w:rsid w:val="00FD0091"/>
    <w:rsid w:val="00FD5489"/>
    <w:rsid w:val="00FE7AFB"/>
    <w:rsid w:val="00FF10E2"/>
    <w:rsid w:val="00FF19A4"/>
    <w:rsid w:val="00FF61AD"/>
    <w:rsid w:val="018A44A7"/>
    <w:rsid w:val="018C0EF4"/>
    <w:rsid w:val="018E45FF"/>
    <w:rsid w:val="019E0FFE"/>
    <w:rsid w:val="01AF77FB"/>
    <w:rsid w:val="01AF7CCB"/>
    <w:rsid w:val="021A757B"/>
    <w:rsid w:val="02377AE8"/>
    <w:rsid w:val="025363E0"/>
    <w:rsid w:val="03101E00"/>
    <w:rsid w:val="03326971"/>
    <w:rsid w:val="03411B63"/>
    <w:rsid w:val="03C62C76"/>
    <w:rsid w:val="03DC63F8"/>
    <w:rsid w:val="047936FC"/>
    <w:rsid w:val="04B675CD"/>
    <w:rsid w:val="05072E07"/>
    <w:rsid w:val="06856B77"/>
    <w:rsid w:val="068D3B56"/>
    <w:rsid w:val="08363C9D"/>
    <w:rsid w:val="08842EBA"/>
    <w:rsid w:val="08E47B5E"/>
    <w:rsid w:val="09541818"/>
    <w:rsid w:val="09681177"/>
    <w:rsid w:val="0A3D1B51"/>
    <w:rsid w:val="0BCB1EE5"/>
    <w:rsid w:val="0C5E17B9"/>
    <w:rsid w:val="0C922BDC"/>
    <w:rsid w:val="0CBA5453"/>
    <w:rsid w:val="0CDC09E4"/>
    <w:rsid w:val="0D7306EF"/>
    <w:rsid w:val="0D902B6C"/>
    <w:rsid w:val="0D927FE1"/>
    <w:rsid w:val="0E7C438D"/>
    <w:rsid w:val="0ED05C29"/>
    <w:rsid w:val="0F1B763C"/>
    <w:rsid w:val="0F51365F"/>
    <w:rsid w:val="0F51749F"/>
    <w:rsid w:val="0F781D93"/>
    <w:rsid w:val="0F8E714B"/>
    <w:rsid w:val="0FBB1C1F"/>
    <w:rsid w:val="0FD3751C"/>
    <w:rsid w:val="100B0E92"/>
    <w:rsid w:val="101C3FD9"/>
    <w:rsid w:val="10B423B9"/>
    <w:rsid w:val="10C45944"/>
    <w:rsid w:val="116E2EC6"/>
    <w:rsid w:val="120D2650"/>
    <w:rsid w:val="12261940"/>
    <w:rsid w:val="126A6B99"/>
    <w:rsid w:val="13291624"/>
    <w:rsid w:val="1359264A"/>
    <w:rsid w:val="13652F03"/>
    <w:rsid w:val="14202994"/>
    <w:rsid w:val="1468606D"/>
    <w:rsid w:val="14690C47"/>
    <w:rsid w:val="14A330A0"/>
    <w:rsid w:val="14C764EB"/>
    <w:rsid w:val="14CC30AB"/>
    <w:rsid w:val="15150A3E"/>
    <w:rsid w:val="15840771"/>
    <w:rsid w:val="158760C2"/>
    <w:rsid w:val="158C144B"/>
    <w:rsid w:val="1606331B"/>
    <w:rsid w:val="161C11D8"/>
    <w:rsid w:val="16444FD4"/>
    <w:rsid w:val="16A371F1"/>
    <w:rsid w:val="16B571CF"/>
    <w:rsid w:val="16BC7EF5"/>
    <w:rsid w:val="16E33B84"/>
    <w:rsid w:val="16F119F4"/>
    <w:rsid w:val="17192A20"/>
    <w:rsid w:val="17291566"/>
    <w:rsid w:val="17F87FDD"/>
    <w:rsid w:val="18095344"/>
    <w:rsid w:val="180D6063"/>
    <w:rsid w:val="18716D72"/>
    <w:rsid w:val="189609E8"/>
    <w:rsid w:val="19CE2367"/>
    <w:rsid w:val="1A0327AB"/>
    <w:rsid w:val="1A5D29FA"/>
    <w:rsid w:val="1ABD0778"/>
    <w:rsid w:val="1AD628BE"/>
    <w:rsid w:val="1B3763D4"/>
    <w:rsid w:val="1B555024"/>
    <w:rsid w:val="1C973CAD"/>
    <w:rsid w:val="1CA46BD9"/>
    <w:rsid w:val="1CD15A53"/>
    <w:rsid w:val="1CEF14DD"/>
    <w:rsid w:val="1CFC3931"/>
    <w:rsid w:val="1D1F330C"/>
    <w:rsid w:val="1D537BC4"/>
    <w:rsid w:val="1DF054F7"/>
    <w:rsid w:val="1DF87754"/>
    <w:rsid w:val="1E35437F"/>
    <w:rsid w:val="1E4A5D6E"/>
    <w:rsid w:val="1E6E7D2D"/>
    <w:rsid w:val="1E853548"/>
    <w:rsid w:val="1EDE4B3C"/>
    <w:rsid w:val="1EE45CCE"/>
    <w:rsid w:val="1EFA772E"/>
    <w:rsid w:val="1F3559F9"/>
    <w:rsid w:val="1FA51DC3"/>
    <w:rsid w:val="1FBB56A4"/>
    <w:rsid w:val="1FE1234A"/>
    <w:rsid w:val="202979F0"/>
    <w:rsid w:val="203E3D5C"/>
    <w:rsid w:val="208E7074"/>
    <w:rsid w:val="20A22310"/>
    <w:rsid w:val="20F726C1"/>
    <w:rsid w:val="210A410B"/>
    <w:rsid w:val="210E029D"/>
    <w:rsid w:val="211731C5"/>
    <w:rsid w:val="21222C3B"/>
    <w:rsid w:val="213F76AE"/>
    <w:rsid w:val="217C0CE0"/>
    <w:rsid w:val="21983727"/>
    <w:rsid w:val="21A70C18"/>
    <w:rsid w:val="21D20A36"/>
    <w:rsid w:val="21F22FDF"/>
    <w:rsid w:val="22156154"/>
    <w:rsid w:val="223034CD"/>
    <w:rsid w:val="227569AC"/>
    <w:rsid w:val="22E1465C"/>
    <w:rsid w:val="22F1050A"/>
    <w:rsid w:val="23371637"/>
    <w:rsid w:val="236F1D6E"/>
    <w:rsid w:val="237C2FBE"/>
    <w:rsid w:val="2439695D"/>
    <w:rsid w:val="243E3003"/>
    <w:rsid w:val="247569E3"/>
    <w:rsid w:val="24AC7B1F"/>
    <w:rsid w:val="24AF3889"/>
    <w:rsid w:val="24D11E65"/>
    <w:rsid w:val="24F66C50"/>
    <w:rsid w:val="250A7AF6"/>
    <w:rsid w:val="25877463"/>
    <w:rsid w:val="25893099"/>
    <w:rsid w:val="259568D4"/>
    <w:rsid w:val="260E3541"/>
    <w:rsid w:val="26612F1B"/>
    <w:rsid w:val="266B71AD"/>
    <w:rsid w:val="2690137A"/>
    <w:rsid w:val="26995640"/>
    <w:rsid w:val="26B10F62"/>
    <w:rsid w:val="26B32F51"/>
    <w:rsid w:val="26CD4BA6"/>
    <w:rsid w:val="273B2347"/>
    <w:rsid w:val="27BF4A19"/>
    <w:rsid w:val="27D11D51"/>
    <w:rsid w:val="2875048B"/>
    <w:rsid w:val="28836663"/>
    <w:rsid w:val="28D21BC4"/>
    <w:rsid w:val="28E53F79"/>
    <w:rsid w:val="29423709"/>
    <w:rsid w:val="297C0475"/>
    <w:rsid w:val="29DF2214"/>
    <w:rsid w:val="29EB7226"/>
    <w:rsid w:val="29F04081"/>
    <w:rsid w:val="2A036F89"/>
    <w:rsid w:val="2A5A5432"/>
    <w:rsid w:val="2AF947D7"/>
    <w:rsid w:val="2B2A37A9"/>
    <w:rsid w:val="2B3F692B"/>
    <w:rsid w:val="2B4019AF"/>
    <w:rsid w:val="2B81513B"/>
    <w:rsid w:val="2C1E2157"/>
    <w:rsid w:val="2C700036"/>
    <w:rsid w:val="2C70290B"/>
    <w:rsid w:val="2CC739FB"/>
    <w:rsid w:val="2CF2794B"/>
    <w:rsid w:val="2D085487"/>
    <w:rsid w:val="2D1648F9"/>
    <w:rsid w:val="2D4D5214"/>
    <w:rsid w:val="2DB50F62"/>
    <w:rsid w:val="2DC43F00"/>
    <w:rsid w:val="2DD44168"/>
    <w:rsid w:val="2DFF4FF1"/>
    <w:rsid w:val="2E0D0FB1"/>
    <w:rsid w:val="2EE844D9"/>
    <w:rsid w:val="2EE96C29"/>
    <w:rsid w:val="2FA904FF"/>
    <w:rsid w:val="2FB56A31"/>
    <w:rsid w:val="2FB8037C"/>
    <w:rsid w:val="2FD15513"/>
    <w:rsid w:val="3062763A"/>
    <w:rsid w:val="30986E0D"/>
    <w:rsid w:val="30A1710E"/>
    <w:rsid w:val="30EF4239"/>
    <w:rsid w:val="31C14B20"/>
    <w:rsid w:val="31D200FD"/>
    <w:rsid w:val="31E30FC7"/>
    <w:rsid w:val="31F52ADD"/>
    <w:rsid w:val="32734764"/>
    <w:rsid w:val="32A21D32"/>
    <w:rsid w:val="32D2262F"/>
    <w:rsid w:val="32D967DC"/>
    <w:rsid w:val="32DF65A3"/>
    <w:rsid w:val="330000F8"/>
    <w:rsid w:val="337305C5"/>
    <w:rsid w:val="34B45B20"/>
    <w:rsid w:val="34E33F5C"/>
    <w:rsid w:val="35565A31"/>
    <w:rsid w:val="35A42B41"/>
    <w:rsid w:val="35B6424E"/>
    <w:rsid w:val="35B81120"/>
    <w:rsid w:val="35CA2559"/>
    <w:rsid w:val="36903CB5"/>
    <w:rsid w:val="36A00523"/>
    <w:rsid w:val="36DA6324"/>
    <w:rsid w:val="36DB17C0"/>
    <w:rsid w:val="37636AF0"/>
    <w:rsid w:val="37875E43"/>
    <w:rsid w:val="38172D0E"/>
    <w:rsid w:val="38351ED1"/>
    <w:rsid w:val="387F4B11"/>
    <w:rsid w:val="38BB5C4A"/>
    <w:rsid w:val="38DA36FB"/>
    <w:rsid w:val="3914786A"/>
    <w:rsid w:val="394B5A2C"/>
    <w:rsid w:val="39592888"/>
    <w:rsid w:val="39732C58"/>
    <w:rsid w:val="397A4CD3"/>
    <w:rsid w:val="3A2D499C"/>
    <w:rsid w:val="3AE211A3"/>
    <w:rsid w:val="3B3B09DD"/>
    <w:rsid w:val="3B766081"/>
    <w:rsid w:val="3BA339E9"/>
    <w:rsid w:val="3BCE6B76"/>
    <w:rsid w:val="3C547DBA"/>
    <w:rsid w:val="3D1A164F"/>
    <w:rsid w:val="3D3324C3"/>
    <w:rsid w:val="3D3C01E3"/>
    <w:rsid w:val="3E580550"/>
    <w:rsid w:val="3E5E45A8"/>
    <w:rsid w:val="3EBE4AC0"/>
    <w:rsid w:val="3EF44DBD"/>
    <w:rsid w:val="3F071D45"/>
    <w:rsid w:val="3F8A4748"/>
    <w:rsid w:val="3F9B06D8"/>
    <w:rsid w:val="3FA30D55"/>
    <w:rsid w:val="3FEE6747"/>
    <w:rsid w:val="40322BB3"/>
    <w:rsid w:val="40766DDE"/>
    <w:rsid w:val="409B762D"/>
    <w:rsid w:val="40DE464C"/>
    <w:rsid w:val="4110545F"/>
    <w:rsid w:val="41D67077"/>
    <w:rsid w:val="426C22DB"/>
    <w:rsid w:val="43A053BD"/>
    <w:rsid w:val="43A25447"/>
    <w:rsid w:val="43AC697E"/>
    <w:rsid w:val="43BD3D5E"/>
    <w:rsid w:val="44190B9C"/>
    <w:rsid w:val="44327B5B"/>
    <w:rsid w:val="443508FF"/>
    <w:rsid w:val="445A1CDF"/>
    <w:rsid w:val="45006471"/>
    <w:rsid w:val="4507687F"/>
    <w:rsid w:val="45170D3A"/>
    <w:rsid w:val="451A30BF"/>
    <w:rsid w:val="45740EDB"/>
    <w:rsid w:val="457B7A90"/>
    <w:rsid w:val="45A55B72"/>
    <w:rsid w:val="460664DC"/>
    <w:rsid w:val="46302038"/>
    <w:rsid w:val="46591DBE"/>
    <w:rsid w:val="468B6F34"/>
    <w:rsid w:val="46BF0E7A"/>
    <w:rsid w:val="46E207A3"/>
    <w:rsid w:val="47560C40"/>
    <w:rsid w:val="477535AD"/>
    <w:rsid w:val="47E05224"/>
    <w:rsid w:val="480C5160"/>
    <w:rsid w:val="4883563C"/>
    <w:rsid w:val="48BA7D6A"/>
    <w:rsid w:val="48D622EC"/>
    <w:rsid w:val="49830203"/>
    <w:rsid w:val="4A080708"/>
    <w:rsid w:val="4A8543F7"/>
    <w:rsid w:val="4A9435C3"/>
    <w:rsid w:val="4A973654"/>
    <w:rsid w:val="4AB209A1"/>
    <w:rsid w:val="4ABE24F7"/>
    <w:rsid w:val="4ACA5C63"/>
    <w:rsid w:val="4AD53E5C"/>
    <w:rsid w:val="4AF10921"/>
    <w:rsid w:val="4B017470"/>
    <w:rsid w:val="4B4F4775"/>
    <w:rsid w:val="4B6D6660"/>
    <w:rsid w:val="4B74404D"/>
    <w:rsid w:val="4B877A94"/>
    <w:rsid w:val="4C0773E1"/>
    <w:rsid w:val="4C42003A"/>
    <w:rsid w:val="4C815570"/>
    <w:rsid w:val="4C94037B"/>
    <w:rsid w:val="4D164815"/>
    <w:rsid w:val="4D235FD8"/>
    <w:rsid w:val="4D7A17F2"/>
    <w:rsid w:val="4DC0412F"/>
    <w:rsid w:val="4DC10EE5"/>
    <w:rsid w:val="4E4421B5"/>
    <w:rsid w:val="4ECE31EE"/>
    <w:rsid w:val="4ED11A10"/>
    <w:rsid w:val="4ED87680"/>
    <w:rsid w:val="4EDA0AE6"/>
    <w:rsid w:val="4F01414A"/>
    <w:rsid w:val="4F6D229B"/>
    <w:rsid w:val="501F2042"/>
    <w:rsid w:val="505C6252"/>
    <w:rsid w:val="505F6CF7"/>
    <w:rsid w:val="50FA56B4"/>
    <w:rsid w:val="51114EEF"/>
    <w:rsid w:val="51434F77"/>
    <w:rsid w:val="51A40068"/>
    <w:rsid w:val="51EE28D9"/>
    <w:rsid w:val="52A708CF"/>
    <w:rsid w:val="5300499A"/>
    <w:rsid w:val="53282999"/>
    <w:rsid w:val="536719FF"/>
    <w:rsid w:val="53C00E8A"/>
    <w:rsid w:val="53F06ED2"/>
    <w:rsid w:val="53FB1593"/>
    <w:rsid w:val="54F44C64"/>
    <w:rsid w:val="552D5FC7"/>
    <w:rsid w:val="55D24ABA"/>
    <w:rsid w:val="55FD55D0"/>
    <w:rsid w:val="5609140E"/>
    <w:rsid w:val="56745817"/>
    <w:rsid w:val="56872F86"/>
    <w:rsid w:val="5690091A"/>
    <w:rsid w:val="56BE7484"/>
    <w:rsid w:val="5734516D"/>
    <w:rsid w:val="576A2D00"/>
    <w:rsid w:val="576F04BC"/>
    <w:rsid w:val="57813751"/>
    <w:rsid w:val="57CA1460"/>
    <w:rsid w:val="57D15DB3"/>
    <w:rsid w:val="57F2558C"/>
    <w:rsid w:val="582763B9"/>
    <w:rsid w:val="583D6DAD"/>
    <w:rsid w:val="58DB471F"/>
    <w:rsid w:val="595435FA"/>
    <w:rsid w:val="59615378"/>
    <w:rsid w:val="5991247C"/>
    <w:rsid w:val="599A07A5"/>
    <w:rsid w:val="59B4591A"/>
    <w:rsid w:val="59EF7A22"/>
    <w:rsid w:val="5A4B619A"/>
    <w:rsid w:val="5A697F8F"/>
    <w:rsid w:val="5AC500EC"/>
    <w:rsid w:val="5AEB64B7"/>
    <w:rsid w:val="5AF4717F"/>
    <w:rsid w:val="5B080810"/>
    <w:rsid w:val="5B6161A9"/>
    <w:rsid w:val="5B6179FA"/>
    <w:rsid w:val="5BB13D97"/>
    <w:rsid w:val="5BB97E7F"/>
    <w:rsid w:val="5BFF762F"/>
    <w:rsid w:val="5C7663A1"/>
    <w:rsid w:val="5C8A288E"/>
    <w:rsid w:val="5CA104DD"/>
    <w:rsid w:val="5CAF6301"/>
    <w:rsid w:val="5CDA7F99"/>
    <w:rsid w:val="5D5521AD"/>
    <w:rsid w:val="5D5B198B"/>
    <w:rsid w:val="5D7C7B5A"/>
    <w:rsid w:val="5D9A1BC1"/>
    <w:rsid w:val="5E1D51C7"/>
    <w:rsid w:val="5EA50725"/>
    <w:rsid w:val="5EBA6633"/>
    <w:rsid w:val="5EBF5418"/>
    <w:rsid w:val="5EC141AC"/>
    <w:rsid w:val="5EE85BB3"/>
    <w:rsid w:val="5F29439E"/>
    <w:rsid w:val="5F7679E3"/>
    <w:rsid w:val="5FA6729F"/>
    <w:rsid w:val="608607BA"/>
    <w:rsid w:val="610D7E24"/>
    <w:rsid w:val="61137A40"/>
    <w:rsid w:val="612C5E56"/>
    <w:rsid w:val="62152552"/>
    <w:rsid w:val="624F3F8D"/>
    <w:rsid w:val="627834B1"/>
    <w:rsid w:val="631847CA"/>
    <w:rsid w:val="63191A09"/>
    <w:rsid w:val="633F4274"/>
    <w:rsid w:val="635051A2"/>
    <w:rsid w:val="640219D3"/>
    <w:rsid w:val="649E4B21"/>
    <w:rsid w:val="651728C8"/>
    <w:rsid w:val="6520607E"/>
    <w:rsid w:val="653528A1"/>
    <w:rsid w:val="65376129"/>
    <w:rsid w:val="658D059B"/>
    <w:rsid w:val="65DB13DF"/>
    <w:rsid w:val="65E10A74"/>
    <w:rsid w:val="66062E8F"/>
    <w:rsid w:val="662D46F3"/>
    <w:rsid w:val="66336C28"/>
    <w:rsid w:val="6636079B"/>
    <w:rsid w:val="663C7D18"/>
    <w:rsid w:val="666E3CBE"/>
    <w:rsid w:val="668F765E"/>
    <w:rsid w:val="66AC1D9D"/>
    <w:rsid w:val="670A2E85"/>
    <w:rsid w:val="67274BF6"/>
    <w:rsid w:val="675C48E3"/>
    <w:rsid w:val="67BC2E06"/>
    <w:rsid w:val="67C4324C"/>
    <w:rsid w:val="67E37932"/>
    <w:rsid w:val="684412BF"/>
    <w:rsid w:val="68B1799F"/>
    <w:rsid w:val="68CB4B42"/>
    <w:rsid w:val="68FB5B55"/>
    <w:rsid w:val="69132CB7"/>
    <w:rsid w:val="69890277"/>
    <w:rsid w:val="69A35855"/>
    <w:rsid w:val="69A407FA"/>
    <w:rsid w:val="69A72AA1"/>
    <w:rsid w:val="69C021D8"/>
    <w:rsid w:val="6A393E51"/>
    <w:rsid w:val="6A7325BD"/>
    <w:rsid w:val="6A7A30FE"/>
    <w:rsid w:val="6AF27491"/>
    <w:rsid w:val="6B112BF1"/>
    <w:rsid w:val="6B1765A5"/>
    <w:rsid w:val="6B4E29BF"/>
    <w:rsid w:val="6B5C5D3C"/>
    <w:rsid w:val="6BB604E4"/>
    <w:rsid w:val="6BFB4E4A"/>
    <w:rsid w:val="6C151433"/>
    <w:rsid w:val="6C724E43"/>
    <w:rsid w:val="6C843EF4"/>
    <w:rsid w:val="6D1278E4"/>
    <w:rsid w:val="6D51004E"/>
    <w:rsid w:val="6D8919B0"/>
    <w:rsid w:val="6DB6633D"/>
    <w:rsid w:val="6DB92067"/>
    <w:rsid w:val="6DCE6AB4"/>
    <w:rsid w:val="6DEE3268"/>
    <w:rsid w:val="6E8E74BF"/>
    <w:rsid w:val="6F2479BB"/>
    <w:rsid w:val="6F305F17"/>
    <w:rsid w:val="6F7150DD"/>
    <w:rsid w:val="6F72611D"/>
    <w:rsid w:val="6F82755C"/>
    <w:rsid w:val="6FC153D8"/>
    <w:rsid w:val="7009096F"/>
    <w:rsid w:val="701B7484"/>
    <w:rsid w:val="701C4862"/>
    <w:rsid w:val="70435AB0"/>
    <w:rsid w:val="704B095F"/>
    <w:rsid w:val="70695FCF"/>
    <w:rsid w:val="711311B9"/>
    <w:rsid w:val="7140607A"/>
    <w:rsid w:val="71891EB9"/>
    <w:rsid w:val="718C0E68"/>
    <w:rsid w:val="719558C8"/>
    <w:rsid w:val="71A66178"/>
    <w:rsid w:val="71B15CB9"/>
    <w:rsid w:val="71E91755"/>
    <w:rsid w:val="71F47640"/>
    <w:rsid w:val="722B4AF0"/>
    <w:rsid w:val="72D40070"/>
    <w:rsid w:val="72E26575"/>
    <w:rsid w:val="733E4E9D"/>
    <w:rsid w:val="73A77581"/>
    <w:rsid w:val="73FD3E65"/>
    <w:rsid w:val="74224766"/>
    <w:rsid w:val="749A6FF3"/>
    <w:rsid w:val="74DB6036"/>
    <w:rsid w:val="75AC041E"/>
    <w:rsid w:val="76004C91"/>
    <w:rsid w:val="762A3062"/>
    <w:rsid w:val="76E0667F"/>
    <w:rsid w:val="77957652"/>
    <w:rsid w:val="77C06F6A"/>
    <w:rsid w:val="782C56E2"/>
    <w:rsid w:val="784604CA"/>
    <w:rsid w:val="7871522C"/>
    <w:rsid w:val="78B752CC"/>
    <w:rsid w:val="78F42CD9"/>
    <w:rsid w:val="78FD5394"/>
    <w:rsid w:val="79133B9D"/>
    <w:rsid w:val="791B4433"/>
    <w:rsid w:val="7A4D1663"/>
    <w:rsid w:val="7AA4324D"/>
    <w:rsid w:val="7AA63CB3"/>
    <w:rsid w:val="7AC15929"/>
    <w:rsid w:val="7B4F0C90"/>
    <w:rsid w:val="7B8A711E"/>
    <w:rsid w:val="7C3E777C"/>
    <w:rsid w:val="7C4113B5"/>
    <w:rsid w:val="7C8F30E4"/>
    <w:rsid w:val="7CB54C32"/>
    <w:rsid w:val="7CBA56DC"/>
    <w:rsid w:val="7E443C37"/>
    <w:rsid w:val="7EAE1A46"/>
    <w:rsid w:val="7F0F5889"/>
    <w:rsid w:val="7F527666"/>
    <w:rsid w:val="7F6D25F9"/>
    <w:rsid w:val="7F8405CC"/>
    <w:rsid w:val="7F9C74C8"/>
    <w:rsid w:val="7FC40B23"/>
    <w:rsid w:val="7FE47380"/>
    <w:rsid w:val="7FEC44E4"/>
    <w:rsid w:val="7FF3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1" fillcolor="white">
      <v:fill color="white"/>
    </o:shapedefaults>
    <o:shapelayout v:ext="edit">
      <o:idmap v:ext="edit" data="1"/>
    </o:shapelayout>
  </w:shapeDefaults>
  <w:decimalSymbol w:val="."/>
  <w:listSeparator w:val=","/>
  <w15:docId w15:val="{CFB4FD1E-9E82-414C-B956-24996532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unhideWhenUsed="1"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adjustRightInd w:val="0"/>
      <w:snapToGrid w:val="0"/>
      <w:spacing w:beforeLines="50" w:afterLines="50" w:line="360" w:lineRule="auto"/>
      <w:jc w:val="both"/>
    </w:pPr>
    <w:rPr>
      <w:rFonts w:ascii="Arial" w:hAnsi="Arial" w:cs="Arial"/>
      <w:kern w:val="2"/>
      <w:sz w:val="21"/>
      <w:szCs w:val="24"/>
    </w:rPr>
  </w:style>
  <w:style w:type="paragraph" w:styleId="1">
    <w:name w:val="heading 1"/>
    <w:basedOn w:val="a"/>
    <w:next w:val="a"/>
    <w:qFormat/>
    <w:pPr>
      <w:keepNext/>
      <w:keepLines/>
      <w:numPr>
        <w:numId w:val="1"/>
      </w:numPr>
      <w:spacing w:beforeLines="100" w:afterLines="100"/>
      <w:outlineLvl w:val="0"/>
    </w:pPr>
    <w:rPr>
      <w:b/>
      <w:bCs/>
      <w:kern w:val="44"/>
      <w:sz w:val="28"/>
      <w:szCs w:val="44"/>
    </w:rPr>
  </w:style>
  <w:style w:type="paragraph" w:styleId="2">
    <w:name w:val="heading 2"/>
    <w:basedOn w:val="a"/>
    <w:next w:val="a"/>
    <w:qFormat/>
    <w:pPr>
      <w:keepNext/>
      <w:keepLines/>
      <w:numPr>
        <w:ilvl w:val="1"/>
        <w:numId w:val="1"/>
      </w:numPr>
      <w:spacing w:before="200" w:after="200"/>
      <w:outlineLvl w:val="1"/>
    </w:pPr>
    <w:rPr>
      <w:b/>
      <w:bCs/>
      <w:sz w:val="24"/>
      <w:szCs w:val="32"/>
    </w:rPr>
  </w:style>
  <w:style w:type="paragraph" w:styleId="3">
    <w:name w:val="heading 3"/>
    <w:basedOn w:val="a"/>
    <w:next w:val="a"/>
    <w:qFormat/>
    <w:pPr>
      <w:keepNext/>
      <w:keepLines/>
      <w:numPr>
        <w:ilvl w:val="2"/>
        <w:numId w:val="2"/>
      </w:numPr>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numPr>
        <w:ilvl w:val="3"/>
        <w:numId w:val="3"/>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uiPriority w:val="9"/>
    <w:semiHidden/>
    <w:unhideWhenUsed/>
    <w:qFormat/>
    <w:pPr>
      <w:keepNext/>
      <w:keepLines/>
      <w:numPr>
        <w:ilvl w:val="4"/>
        <w:numId w:val="3"/>
      </w:numPr>
      <w:spacing w:beforeLines="0" w:afterLines="0" w:line="372" w:lineRule="auto"/>
      <w:outlineLvl w:val="4"/>
    </w:pPr>
    <w:rPr>
      <w:b/>
      <w:sz w:val="28"/>
    </w:rPr>
  </w:style>
  <w:style w:type="paragraph" w:styleId="6">
    <w:name w:val="heading 6"/>
    <w:basedOn w:val="a"/>
    <w:next w:val="a"/>
    <w:uiPriority w:val="9"/>
    <w:semiHidden/>
    <w:unhideWhenUsed/>
    <w:qFormat/>
    <w:pPr>
      <w:keepNext/>
      <w:keepLines/>
      <w:numPr>
        <w:ilvl w:val="5"/>
        <w:numId w:val="3"/>
      </w:numPr>
      <w:spacing w:beforeLines="0" w:afterLines="0" w:line="317" w:lineRule="auto"/>
      <w:outlineLvl w:val="5"/>
    </w:pPr>
    <w:rPr>
      <w:rFonts w:eastAsia="黑体"/>
      <w:b/>
      <w:sz w:val="24"/>
    </w:rPr>
  </w:style>
  <w:style w:type="paragraph" w:styleId="7">
    <w:name w:val="heading 7"/>
    <w:basedOn w:val="a"/>
    <w:next w:val="a"/>
    <w:uiPriority w:val="9"/>
    <w:semiHidden/>
    <w:unhideWhenUsed/>
    <w:qFormat/>
    <w:pPr>
      <w:keepNext/>
      <w:keepLines/>
      <w:numPr>
        <w:ilvl w:val="6"/>
        <w:numId w:val="3"/>
      </w:numPr>
      <w:spacing w:beforeLines="0" w:afterLines="0" w:line="317" w:lineRule="auto"/>
      <w:outlineLvl w:val="6"/>
    </w:pPr>
    <w:rPr>
      <w:b/>
      <w:sz w:val="24"/>
    </w:rPr>
  </w:style>
  <w:style w:type="paragraph" w:styleId="8">
    <w:name w:val="heading 8"/>
    <w:basedOn w:val="a"/>
    <w:next w:val="a"/>
    <w:uiPriority w:val="9"/>
    <w:semiHidden/>
    <w:unhideWhenUsed/>
    <w:qFormat/>
    <w:pPr>
      <w:keepNext/>
      <w:keepLines/>
      <w:numPr>
        <w:ilvl w:val="7"/>
        <w:numId w:val="3"/>
      </w:numPr>
      <w:spacing w:beforeLines="0" w:afterLines="0" w:line="317" w:lineRule="auto"/>
      <w:outlineLvl w:val="7"/>
    </w:pPr>
    <w:rPr>
      <w:rFonts w:eastAsia="黑体"/>
      <w:sz w:val="24"/>
    </w:rPr>
  </w:style>
  <w:style w:type="paragraph" w:styleId="9">
    <w:name w:val="heading 9"/>
    <w:basedOn w:val="a"/>
    <w:next w:val="a"/>
    <w:uiPriority w:val="9"/>
    <w:semiHidden/>
    <w:unhideWhenUsed/>
    <w:qFormat/>
    <w:pPr>
      <w:keepNext/>
      <w:keepLines/>
      <w:numPr>
        <w:ilvl w:val="8"/>
        <w:numId w:val="3"/>
      </w:numPr>
      <w:spacing w:beforeLines="0" w:afterLines="0" w:line="317" w:lineRule="auto"/>
      <w:outlineLvl w:val="8"/>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qFormat/>
    <w:pPr>
      <w:spacing w:after="120"/>
      <w:ind w:leftChars="700" w:left="1440" w:rightChars="700" w:right="700"/>
    </w:pPr>
  </w:style>
  <w:style w:type="paragraph" w:styleId="70">
    <w:name w:val="toc 7"/>
    <w:basedOn w:val="a"/>
    <w:next w:val="a"/>
    <w:semiHidden/>
    <w:qFormat/>
    <w:pPr>
      <w:ind w:leftChars="1200" w:left="2520"/>
    </w:pPr>
  </w:style>
  <w:style w:type="paragraph" w:styleId="a4">
    <w:name w:val="Document Map"/>
    <w:basedOn w:val="a"/>
    <w:link w:val="a5"/>
    <w:uiPriority w:val="99"/>
    <w:semiHidden/>
    <w:unhideWhenUsed/>
    <w:qFormat/>
    <w:rPr>
      <w:rFonts w:ascii="宋体"/>
      <w:sz w:val="18"/>
      <w:szCs w:val="18"/>
    </w:rPr>
  </w:style>
  <w:style w:type="paragraph" w:styleId="a6">
    <w:name w:val="annotation text"/>
    <w:basedOn w:val="a"/>
    <w:link w:val="a7"/>
    <w:uiPriority w:val="99"/>
    <w:unhideWhenUsed/>
    <w:qFormat/>
    <w:rPr>
      <w:sz w:val="20"/>
      <w:szCs w:val="20"/>
    </w:rPr>
  </w:style>
  <w:style w:type="paragraph" w:styleId="a8">
    <w:name w:val="Body Text"/>
    <w:basedOn w:val="a"/>
    <w:semiHidden/>
    <w:qFormat/>
    <w:rPr>
      <w:color w:val="FF0000"/>
    </w:rPr>
  </w:style>
  <w:style w:type="paragraph" w:styleId="a9">
    <w:name w:val="Body Text Indent"/>
    <w:basedOn w:val="a"/>
    <w:semiHidden/>
    <w:qFormat/>
    <w:pPr>
      <w:ind w:leftChars="372" w:left="781" w:firstLineChars="200" w:firstLine="420"/>
    </w:pPr>
  </w:style>
  <w:style w:type="paragraph" w:styleId="50">
    <w:name w:val="toc 5"/>
    <w:basedOn w:val="a"/>
    <w:next w:val="a"/>
    <w:semiHidden/>
    <w:qFormat/>
    <w:pPr>
      <w:ind w:leftChars="800" w:left="1680"/>
    </w:pPr>
  </w:style>
  <w:style w:type="paragraph" w:styleId="30">
    <w:name w:val="toc 3"/>
    <w:basedOn w:val="a"/>
    <w:next w:val="a"/>
    <w:uiPriority w:val="39"/>
    <w:qFormat/>
    <w:pPr>
      <w:ind w:leftChars="400" w:left="840"/>
    </w:pPr>
  </w:style>
  <w:style w:type="paragraph" w:styleId="80">
    <w:name w:val="toc 8"/>
    <w:basedOn w:val="a"/>
    <w:next w:val="a"/>
    <w:semiHidden/>
    <w:qFormat/>
    <w:pPr>
      <w:ind w:leftChars="1400" w:left="2940"/>
    </w:pPr>
  </w:style>
  <w:style w:type="paragraph" w:styleId="aa">
    <w:name w:val="Balloon Text"/>
    <w:basedOn w:val="a"/>
    <w:link w:val="ab"/>
    <w:uiPriority w:val="99"/>
    <w:semiHidden/>
    <w:unhideWhenUsed/>
    <w:qFormat/>
    <w:rPr>
      <w:rFonts w:ascii="Microsoft YaHei UI" w:eastAsia="Microsoft YaHei UI"/>
      <w:sz w:val="18"/>
      <w:szCs w:val="18"/>
    </w:rPr>
  </w:style>
  <w:style w:type="paragraph" w:styleId="ac">
    <w:name w:val="footer"/>
    <w:basedOn w:val="a"/>
    <w:semiHidden/>
    <w:qFormat/>
    <w:pPr>
      <w:tabs>
        <w:tab w:val="center" w:pos="4153"/>
        <w:tab w:val="right" w:pos="8306"/>
      </w:tabs>
      <w:jc w:val="left"/>
    </w:pPr>
    <w:rPr>
      <w:sz w:val="18"/>
      <w:szCs w:val="18"/>
    </w:rPr>
  </w:style>
  <w:style w:type="paragraph" w:styleId="ad">
    <w:name w:val="header"/>
    <w:basedOn w:val="a"/>
    <w:semiHidden/>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qFormat/>
    <w:pPr>
      <w:spacing w:line="240" w:lineRule="auto"/>
    </w:pPr>
  </w:style>
  <w:style w:type="paragraph" w:styleId="41">
    <w:name w:val="toc 4"/>
    <w:basedOn w:val="a"/>
    <w:next w:val="a"/>
    <w:qFormat/>
    <w:pPr>
      <w:ind w:leftChars="600" w:left="1260"/>
    </w:pPr>
  </w:style>
  <w:style w:type="paragraph" w:styleId="60">
    <w:name w:val="toc 6"/>
    <w:basedOn w:val="a"/>
    <w:next w:val="a"/>
    <w:semiHidden/>
    <w:qFormat/>
    <w:pPr>
      <w:ind w:leftChars="1000" w:left="2100"/>
    </w:pPr>
  </w:style>
  <w:style w:type="paragraph" w:styleId="20">
    <w:name w:val="toc 2"/>
    <w:basedOn w:val="a"/>
    <w:next w:val="a"/>
    <w:uiPriority w:val="39"/>
    <w:qFormat/>
    <w:pPr>
      <w:spacing w:line="240" w:lineRule="auto"/>
      <w:ind w:leftChars="200" w:left="420"/>
    </w:pPr>
  </w:style>
  <w:style w:type="paragraph" w:styleId="90">
    <w:name w:val="toc 9"/>
    <w:basedOn w:val="a"/>
    <w:next w:val="a"/>
    <w:semiHidden/>
    <w:qFormat/>
    <w:pPr>
      <w:ind w:leftChars="1600" w:left="3360"/>
    </w:pPr>
  </w:style>
  <w:style w:type="paragraph" w:styleId="ae">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f">
    <w:name w:val="annotation subject"/>
    <w:basedOn w:val="a6"/>
    <w:next w:val="a6"/>
    <w:link w:val="af0"/>
    <w:uiPriority w:val="99"/>
    <w:semiHidden/>
    <w:unhideWhenUsed/>
    <w:qFormat/>
    <w:rPr>
      <w:b/>
      <w:bCs/>
    </w:rPr>
  </w:style>
  <w:style w:type="table" w:styleId="af1">
    <w:name w:val="Table Grid"/>
    <w:basedOn w:val="a2"/>
    <w:uiPriority w:val="39"/>
    <w:qFormat/>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1"/>
    <w:uiPriority w:val="22"/>
    <w:qFormat/>
    <w:rPr>
      <w:b/>
      <w:bCs/>
    </w:rPr>
  </w:style>
  <w:style w:type="character" w:styleId="af3">
    <w:name w:val="Hyperlink"/>
    <w:basedOn w:val="a1"/>
    <w:uiPriority w:val="99"/>
    <w:qFormat/>
    <w:rPr>
      <w:color w:val="0000FF"/>
      <w:u w:val="single"/>
    </w:rPr>
  </w:style>
  <w:style w:type="character" w:styleId="af4">
    <w:name w:val="annotation reference"/>
    <w:basedOn w:val="a1"/>
    <w:uiPriority w:val="99"/>
    <w:unhideWhenUsed/>
    <w:qFormat/>
    <w:rPr>
      <w:sz w:val="16"/>
      <w:szCs w:val="16"/>
    </w:rPr>
  </w:style>
  <w:style w:type="character" w:customStyle="1" w:styleId="40">
    <w:name w:val="标题 4 字符"/>
    <w:basedOn w:val="a1"/>
    <w:link w:val="4"/>
    <w:uiPriority w:val="9"/>
    <w:qFormat/>
    <w:rPr>
      <w:rFonts w:asciiTheme="majorHAnsi" w:eastAsiaTheme="majorEastAsia" w:hAnsiTheme="majorHAnsi" w:cstheme="majorBidi"/>
      <w:b/>
      <w:bCs/>
      <w:kern w:val="2"/>
      <w:sz w:val="24"/>
      <w:szCs w:val="2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5">
    <w:name w:val="List Paragraph"/>
    <w:basedOn w:val="a"/>
    <w:uiPriority w:val="34"/>
    <w:qFormat/>
    <w:pPr>
      <w:widowControl/>
      <w:spacing w:after="160" w:line="259" w:lineRule="auto"/>
      <w:ind w:left="720"/>
      <w:contextualSpacing/>
      <w:jc w:val="left"/>
    </w:pPr>
    <w:rPr>
      <w:rFonts w:asciiTheme="minorHAnsi" w:eastAsiaTheme="minorEastAsia" w:hAnsiTheme="minorHAnsi" w:cstheme="minorBidi"/>
      <w:kern w:val="0"/>
      <w:sz w:val="22"/>
      <w:szCs w:val="22"/>
    </w:rPr>
  </w:style>
  <w:style w:type="character" w:customStyle="1" w:styleId="a7">
    <w:name w:val="批注文字 字符"/>
    <w:basedOn w:val="a1"/>
    <w:link w:val="a6"/>
    <w:uiPriority w:val="99"/>
    <w:qFormat/>
    <w:rPr>
      <w:kern w:val="2"/>
    </w:rPr>
  </w:style>
  <w:style w:type="character" w:customStyle="1" w:styleId="af0">
    <w:name w:val="批注主题 字符"/>
    <w:basedOn w:val="a7"/>
    <w:link w:val="af"/>
    <w:uiPriority w:val="99"/>
    <w:semiHidden/>
    <w:qFormat/>
    <w:rPr>
      <w:b/>
      <w:bCs/>
      <w:kern w:val="2"/>
    </w:rPr>
  </w:style>
  <w:style w:type="character" w:customStyle="1" w:styleId="ab">
    <w:name w:val="批注框文本 字符"/>
    <w:basedOn w:val="a1"/>
    <w:link w:val="aa"/>
    <w:uiPriority w:val="99"/>
    <w:semiHidden/>
    <w:qFormat/>
    <w:rPr>
      <w:rFonts w:ascii="Microsoft YaHei UI" w:eastAsia="Microsoft YaHei UI"/>
      <w:kern w:val="2"/>
      <w:sz w:val="18"/>
      <w:szCs w:val="18"/>
    </w:rPr>
  </w:style>
  <w:style w:type="character" w:customStyle="1" w:styleId="a5">
    <w:name w:val="文档结构图 字符"/>
    <w:basedOn w:val="a1"/>
    <w:link w:val="a4"/>
    <w:uiPriority w:val="99"/>
    <w:semiHidden/>
    <w:qFormat/>
    <w:rPr>
      <w:rFonts w:ascii="宋体" w:hAnsi="Arial"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102"/>
    <customShpInfo spid="_x0000_s4100"/>
    <customShpInfo spid="_x0000_s4104"/>
    <customShpInfo spid="_x0000_s410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C6B9B-50CC-458F-A8B9-788712F0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491</Words>
  <Characters>2800</Characters>
  <Application>Microsoft Office Word</Application>
  <DocSecurity>0</DocSecurity>
  <Lines>23</Lines>
  <Paragraphs>6</Paragraphs>
  <ScaleCrop>false</ScaleCrop>
  <Company>北京北大天正科技发展有限公司</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二、项目开发计划</dc:title>
  <dc:creator>pdc20</dc:creator>
  <cp:lastModifiedBy>chenxia</cp:lastModifiedBy>
  <cp:revision>249</cp:revision>
  <cp:lastPrinted>2021-10-14T02:27:00Z</cp:lastPrinted>
  <dcterms:created xsi:type="dcterms:W3CDTF">2019-06-17T05:14:00Z</dcterms:created>
  <dcterms:modified xsi:type="dcterms:W3CDTF">2023-08-23T02:06:00Z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79FB90D9E4F84AA0A85035B6517B1947</vt:lpwstr>
  </property>
</Properties>
</file>