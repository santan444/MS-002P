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pPr w:leftFromText="180" w:rightFromText="180" w:vertAnchor="page" w:horzAnchor="page" w:tblpXSpec="center" w:tblpY="158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205"/>
        <w:gridCol w:w="183"/>
      </w:tblGrid>
      <w:tr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3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3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338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MS-002.20W001</w:t>
            </w:r>
          </w:p>
        </w:tc>
        <w:tc>
          <w:tcPr>
            <w:tcW w:w="183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嵌入式硬件概要设计说明书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XXX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2023.01.06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XXX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2023.01.06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2023.01.06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br w:type="page"/>
      </w: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2023.01.06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hint="eastAsia" w:ascii="宋体" w:hAnsi="宋体" w:eastAsia="宋体" w:cs="宋体"/>
          <w:b/>
          <w:sz w:val="5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  <w:iCs/>
        </w:rPr>
        <w:t>文档仅限产品（项目）组内流转，违者负相应法律责任。</w:t>
      </w:r>
    </w:p>
    <w:sdt>
      <w:sdtPr>
        <w:rPr>
          <w:rFonts w:hint="eastAsia" w:ascii="宋体" w:hAnsi="宋体" w:cs="宋体"/>
          <w:b/>
          <w:sz w:val="36"/>
          <w:szCs w:val="18"/>
          <w:lang w:val="en-US" w:eastAsia="zh-CN"/>
        </w:rPr>
        <w:id w:val="14747601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beforeLines="0" w:afterLines="0" w:line="360" w:lineRule="auto"/>
            <w:jc w:val="center"/>
            <w:textAlignment w:val="auto"/>
            <w:rPr>
              <w:rFonts w:hint="eastAsia" w:ascii="宋体" w:hAnsi="宋体" w:cs="宋体"/>
              <w:b/>
              <w:sz w:val="36"/>
              <w:szCs w:val="18"/>
            </w:rPr>
          </w:pPr>
          <w:bookmarkStart w:id="0" w:name="_Toc17090"/>
          <w:r>
            <w:rPr>
              <w:rFonts w:hint="eastAsia" w:ascii="宋体" w:hAnsi="宋体" w:cs="宋体"/>
              <w:b/>
              <w:sz w:val="36"/>
              <w:szCs w:val="18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_Toc21148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_Toc21148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_Toc81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_Toc31153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_Toc31153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_Toc8200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_Toc8200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_Toc26573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_Toc26573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_Toc18828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系统设计原则</w:t>
          </w:r>
          <w:r>
            <w:tab/>
          </w:r>
          <w:r>
            <w:fldChar w:fldCharType="begin"/>
          </w:r>
          <w:r>
            <w:instrText xml:space="preserve"> PAGEREF _Toc18828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_Toc31959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_Toc31959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_Toc3661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_Toc3661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_Toc31000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_Toc31000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_Toc14242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lang w:val="en-US" w:eastAsia="zh-CN"/>
            </w:rPr>
            <w:t>需求与实现</w:t>
          </w:r>
          <w:r>
            <w:tab/>
          </w:r>
          <w:r>
            <w:fldChar w:fldCharType="begin"/>
          </w:r>
          <w:r>
            <w:instrText xml:space="preserve"> PAGEREF _Toc14242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_Toc10740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_Toc10740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_Toc2337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台车控制板</w:t>
          </w:r>
          <w:r>
            <w:tab/>
          </w:r>
          <w:r>
            <w:fldChar w:fldCharType="begin"/>
          </w:r>
          <w:r>
            <w:instrText xml:space="preserve"> PAGEREF _Toc2337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_Toc18786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升降控制板</w:t>
          </w:r>
          <w:r>
            <w:tab/>
          </w:r>
          <w:r>
            <w:fldChar w:fldCharType="begin"/>
          </w:r>
          <w:r>
            <w:instrText xml:space="preserve"> PAGEREF _Toc18786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_Toc11955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末端控制板和末端灯板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_Toc3634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_Toc3634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_Toc31822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外部接口定义</w:t>
          </w:r>
          <w:r>
            <w:tab/>
          </w:r>
          <w:r>
            <w:fldChar w:fldCharType="begin"/>
          </w:r>
          <w:r>
            <w:instrText xml:space="preserve"> PAGEREF _Toc31822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_Toc7005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台车控制板</w:t>
          </w:r>
          <w:r>
            <w:tab/>
          </w:r>
          <w:r>
            <w:fldChar w:fldCharType="begin"/>
          </w:r>
          <w:r>
            <w:instrText xml:space="preserve"> PAGEREF _Toc7005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_Toc5244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升降控制板</w:t>
          </w:r>
          <w:r>
            <w:tab/>
          </w:r>
          <w:r>
            <w:fldChar w:fldCharType="begin"/>
          </w:r>
          <w:r>
            <w:instrText xml:space="preserve"> PAGEREF _Toc5244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_Toc12015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4.1.3. </w:t>
          </w:r>
          <w:r>
            <w:rPr>
              <w:rFonts w:hint="eastAsia"/>
              <w:lang w:val="en-US" w:eastAsia="zh-CN"/>
            </w:rPr>
            <w:t>末端控制板</w:t>
          </w:r>
          <w:r>
            <w:tab/>
          </w:r>
          <w:r>
            <w:fldChar w:fldCharType="begin"/>
          </w:r>
          <w:r>
            <w:instrText xml:space="preserve"> PAGEREF _Toc12015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_Toc29717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_Toc29717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_Toc13657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台车控制板</w:t>
          </w:r>
          <w:r>
            <w:tab/>
          </w:r>
          <w:r>
            <w:fldChar w:fldCharType="begin"/>
          </w:r>
          <w:r>
            <w:instrText xml:space="preserve"> PAGEREF _Toc13657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_Toc5336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升降控制板</w:t>
          </w:r>
          <w:r>
            <w:tab/>
          </w:r>
          <w:r>
            <w:fldChar w:fldCharType="begin"/>
          </w:r>
          <w:r>
            <w:instrText xml:space="preserve"> PAGEREF _Toc5336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_Toc19493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末端控制板和末端灯板</w:t>
          </w:r>
          <w:r>
            <w:tab/>
          </w:r>
          <w:r>
            <w:fldChar w:fldCharType="begin"/>
          </w:r>
          <w:r>
            <w:instrText xml:space="preserve"> PAGEREF _Toc19493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_Toc9677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法规标准</w:t>
          </w:r>
          <w:r>
            <w:tab/>
          </w:r>
          <w:r>
            <w:fldChar w:fldCharType="begin"/>
          </w:r>
          <w:r>
            <w:instrText xml:space="preserve"> PAGEREF _Toc9677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</w:rPr>
            <w:sectPr>
              <w:headerReference r:id="rId7" w:type="default"/>
              <w:footerReference r:id="rId8" w:type="default"/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1" w:name="_Toc21148"/>
      <w:r>
        <w:rPr>
          <w:rFonts w:hint="eastAsia"/>
          <w:lang w:val="en-US" w:eastAsia="zh-CN"/>
        </w:rPr>
        <w:t>引言</w:t>
      </w:r>
      <w:bookmarkEnd w:id="0"/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6552"/>
      <w:bookmarkStart w:id="3" w:name="_Toc81"/>
      <w:bookmarkStart w:id="4" w:name="_Toc24929"/>
      <w:r>
        <w:rPr>
          <w:rFonts w:hint="eastAsia"/>
          <w:lang w:val="en-US" w:eastAsia="zh-CN"/>
        </w:rPr>
        <w:t>编写目的</w:t>
      </w:r>
      <w:bookmarkEnd w:id="2"/>
      <w:bookmarkEnd w:id="3"/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为了规范及保证</w:t>
      </w:r>
      <w:r>
        <w:rPr>
          <w:rFonts w:hint="eastAsia" w:ascii="宋体" w:hAnsi="宋体" w:cs="宋体"/>
          <w:lang w:eastAsia="zh-CN"/>
        </w:rPr>
        <w:t>MS－00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项目工作合理有序</w:t>
      </w:r>
      <w:r>
        <w:rPr>
          <w:rFonts w:hint="eastAsia" w:cs="宋体"/>
          <w:lang w:val="en-US" w:eastAsia="zh-CN"/>
        </w:rPr>
        <w:t>地</w:t>
      </w:r>
      <w:r>
        <w:rPr>
          <w:rFonts w:hint="eastAsia" w:ascii="宋体" w:hAnsi="宋体" w:eastAsia="宋体" w:cs="宋体"/>
        </w:rPr>
        <w:t>开展，</w:t>
      </w:r>
      <w:r>
        <w:rPr>
          <w:rFonts w:hint="eastAsia" w:ascii="宋体" w:hAnsi="宋体" w:eastAsia="宋体" w:cs="宋体"/>
          <w:szCs w:val="21"/>
        </w:rPr>
        <w:t>作一个任务目标的阐述和总体系统框架结构的设计，明确系统处理流程、各个模块及模块之间的关联、也包括系统的内外部接口、以及其他各种主要问题的解决方案。</w:t>
      </w:r>
      <w:r>
        <w:rPr>
          <w:rFonts w:hint="eastAsia" w:ascii="宋体" w:hAnsi="宋体" w:eastAsia="宋体" w:cs="宋体"/>
          <w:szCs w:val="21"/>
          <w:lang w:val="en-US" w:eastAsia="zh-CN"/>
        </w:rPr>
        <w:t>本文档是针对硬件系统进行概要设计，将系统设计成可模块化的方案。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本项目概要设计说明书用于</w:t>
      </w:r>
      <w:r>
        <w:rPr>
          <w:rFonts w:hint="eastAsia" w:ascii="宋体" w:hAnsi="宋体" w:cs="宋体"/>
          <w:lang w:val="en-US" w:eastAsia="zh-CN"/>
        </w:rPr>
        <w:t>MS-002</w:t>
      </w:r>
      <w:r>
        <w:rPr>
          <w:rFonts w:hint="eastAsia" w:ascii="宋体" w:hAnsi="宋体" w:eastAsia="宋体" w:cs="宋体"/>
        </w:rPr>
        <w:t>，并面向项目组全体成员。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6284"/>
      <w:bookmarkStart w:id="6" w:name="_Toc26671"/>
      <w:bookmarkStart w:id="7" w:name="_Toc31153"/>
      <w:r>
        <w:rPr>
          <w:rFonts w:hint="eastAsia"/>
          <w:lang w:val="en-US" w:eastAsia="zh-CN"/>
        </w:rPr>
        <w:t>项目背景</w:t>
      </w:r>
      <w:bookmarkEnd w:id="5"/>
      <w:bookmarkEnd w:id="6"/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highlight w:val="none"/>
        </w:rPr>
        <w:t>骨科手术机器人能够实现手术的微创化、精准化、标准化，是外科手术的发展方向。本项目是一款适用于国内临床需求的骨科手术机器人，具有实用性强、操作便捷、培训学习周期短的特点</w:t>
      </w:r>
      <w:r>
        <w:rPr>
          <w:rFonts w:hint="eastAsia" w:ascii="宋体" w:hAnsi="宋体" w:eastAsia="宋体" w:cs="宋体"/>
          <w:szCs w:val="21"/>
          <w:lang w:val="en-US"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8200"/>
      <w:bookmarkStart w:id="9" w:name="_Toc27940"/>
      <w:bookmarkStart w:id="10" w:name="_Toc16681"/>
      <w:bookmarkStart w:id="11" w:name="_Toc31364"/>
      <w:r>
        <w:rPr>
          <w:rFonts w:hint="eastAsia"/>
          <w:lang w:val="en-US" w:eastAsia="zh-CN"/>
        </w:rPr>
        <w:t>术语及缩写词</w:t>
      </w:r>
      <w:bookmarkEnd w:id="8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本项目开发硬件中文全称：台车控制板、升降控制板、末端控制板。</w:t>
      </w:r>
    </w:p>
    <w:p>
      <w:pPr>
        <w:bidi w:val="0"/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台车控制板：实现机械臂开关机自由拖动定位、状态指示灯光控制、升降立柱控制、UPS通讯关机等功能的线路板。</w:t>
      </w:r>
    </w:p>
    <w:p>
      <w:pPr>
        <w:bidi w:val="0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升降控制板：实现多个立柱电源控制，以实现台车在升降时保持水平状态的控制电路板。</w:t>
      </w:r>
    </w:p>
    <w:p>
      <w:pPr>
        <w:bidi w:val="0"/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末端控制板：实现各部件电源控制、控制机械臂前端通道上升、下降、左旋转及右旋转和末端灯光指示等功能的电路板。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UPS：不间断电源(Uninterruptible Power Supply)，是一种含有储能装置的不间断电源。主要用于给部分对电源稳定性要求较高的设备，提供不间断的电源。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串口通信(Serial Communication):是指外设和单片机间，通过数据信号线、地线、控制线等，按位进行传输数据的一种通讯方式。这种通信方式使用的数据线少，在远距离通信中可以节约通信成本，但其传输速度比并行传输低。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cs="宋体"/>
          <w:szCs w:val="21"/>
          <w:lang w:val="en-US" w:eastAsia="zh-CN"/>
        </w:rPr>
        <w:t>USB：</w:t>
      </w:r>
      <w:r>
        <w:rPr>
          <w:rFonts w:hint="eastAsia" w:ascii="宋体" w:hAnsi="宋体" w:eastAsia="宋体" w:cs="宋体"/>
          <w:szCs w:val="21"/>
          <w:lang w:val="en-US"/>
        </w:rPr>
        <w:t>英文Universal Serial Bus（通用串行总线）的缩写，是一个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"https://baike.baidu.com/item/%E5%A4%96%E9%83%A8%E6%80%BB%E7%BA%BF"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外部总线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标准，用于规范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"https://baike.baidu.com/item/%E7%94%B5%E8%84%91/124859"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电脑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与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"https://baike.baidu.com/item/%E5%A4%96%E9%83%A8%E8%AE%BE%E5%A4%87"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外部设备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的连接和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"https://baike.baidu.com/item/%E9%80%9A%E8%AE%AF/396194"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通讯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cs="宋体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Cs w:val="21"/>
          <w:lang w:val="en-US"/>
        </w:rPr>
        <w:t>是应用在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"https://baike.baidu.com/item/PC/107"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PC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领域的接口技术。</w:t>
      </w:r>
    </w:p>
    <w:bookmarkEnd w:id="9"/>
    <w:bookmarkEnd w:id="10"/>
    <w:bookmarkEnd w:id="11"/>
    <w:p>
      <w:pPr>
        <w:pStyle w:val="4"/>
        <w:bidi w:val="0"/>
        <w:rPr>
          <w:rFonts w:hint="eastAsia"/>
          <w:lang w:val="en-US" w:eastAsia="zh-CN"/>
        </w:rPr>
      </w:pPr>
      <w:bookmarkStart w:id="12" w:name="_Toc15939"/>
      <w:bookmarkStart w:id="13" w:name="_Toc26573"/>
      <w:bookmarkStart w:id="14" w:name="_Toc11242"/>
      <w:r>
        <w:rPr>
          <w:rFonts w:hint="eastAsia"/>
          <w:lang w:val="en-US" w:eastAsia="zh-CN"/>
        </w:rPr>
        <w:t>参考资料</w:t>
      </w:r>
      <w:bookmarkEnd w:id="12"/>
      <w:bookmarkEnd w:id="13"/>
      <w:bookmarkEnd w:id="1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</w:t>
      </w:r>
      <w:r>
        <w:rPr>
          <w:rFonts w:hint="eastAsia" w:cs="宋体"/>
          <w:szCs w:val="21"/>
          <w:lang w:val="en-US" w:eastAsia="zh-CN"/>
        </w:rPr>
        <w:t>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技术需求规格书</w:t>
      </w:r>
      <w:r>
        <w:rPr>
          <w:rFonts w:hint="eastAsia" w:ascii="宋体" w:hAnsi="宋体" w:eastAsia="宋体" w:cs="宋体"/>
          <w:szCs w:val="21"/>
          <w:lang w:val="en-US"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《STM32F103</w:t>
      </w:r>
      <w:r>
        <w:rPr>
          <w:rFonts w:hint="eastAsia" w:cs="宋体"/>
          <w:szCs w:val="21"/>
          <w:lang w:val="en-US" w:eastAsia="zh-CN"/>
        </w:rPr>
        <w:t>xC</w:t>
      </w:r>
      <w:r>
        <w:rPr>
          <w:rFonts w:hint="eastAsia" w:cs="宋体"/>
          <w:lang w:val="en-US" w:eastAsia="zh-CN"/>
        </w:rPr>
        <w:t>数据</w:t>
      </w:r>
      <w:r>
        <w:rPr>
          <w:rFonts w:hint="eastAsia" w:ascii="宋体" w:hAnsi="宋体" w:eastAsia="宋体" w:cs="宋体"/>
          <w:szCs w:val="21"/>
          <w:lang w:val="en-US" w:eastAsia="zh-CN"/>
        </w:rPr>
        <w:t>手册》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《</w:t>
      </w:r>
      <w:r>
        <w:rPr>
          <w:rFonts w:hint="eastAsia" w:ascii="宋体" w:hAnsi="宋体" w:eastAsia="宋体" w:cs="宋体"/>
          <w:szCs w:val="21"/>
          <w:lang w:val="en-US" w:eastAsia="zh-CN"/>
        </w:rPr>
        <w:t>STM8L101X3</w:t>
      </w:r>
      <w:r>
        <w:rPr>
          <w:rFonts w:hint="eastAsia" w:cs="宋体"/>
          <w:lang w:val="en-US" w:eastAsia="zh-CN"/>
        </w:rPr>
        <w:t>数据</w:t>
      </w:r>
      <w:r>
        <w:rPr>
          <w:rFonts w:hint="eastAsia" w:ascii="宋体" w:hAnsi="宋体" w:eastAsia="宋体" w:cs="宋体"/>
          <w:lang w:val="en-US" w:eastAsia="zh-CN"/>
        </w:rPr>
        <w:t>手册</w:t>
      </w:r>
      <w:r>
        <w:rPr>
          <w:rFonts w:hint="eastAsia" w:ascii="宋体" w:hAnsi="宋体" w:cs="宋体"/>
          <w:lang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《TPS54202</w:t>
      </w:r>
      <w:r>
        <w:rPr>
          <w:rFonts w:hint="eastAsia" w:cs="宋体"/>
          <w:szCs w:val="21"/>
          <w:lang w:val="en-US" w:eastAsia="zh-CN"/>
        </w:rPr>
        <w:t>数据表</w:t>
      </w:r>
      <w:r>
        <w:rPr>
          <w:rFonts w:hint="eastAsia" w:ascii="宋体" w:hAnsi="宋体" w:eastAsia="宋体" w:cs="宋体"/>
          <w:szCs w:val="21"/>
          <w:lang w:val="en-US"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</w:t>
      </w:r>
      <w:r>
        <w:rPr>
          <w:rFonts w:hint="eastAsia" w:ascii="宋体" w:hAnsi="宋体" w:cs="宋体"/>
          <w:szCs w:val="21"/>
          <w:lang w:val="en-US" w:eastAsia="zh-CN"/>
        </w:rPr>
        <w:t>RZ7899</w:t>
      </w:r>
      <w:r>
        <w:rPr>
          <w:rFonts w:hint="eastAsia" w:cs="宋体"/>
          <w:szCs w:val="21"/>
          <w:lang w:val="en-US" w:eastAsia="zh-CN"/>
        </w:rPr>
        <w:t>数据</w:t>
      </w:r>
      <w:r>
        <w:rPr>
          <w:rFonts w:hint="eastAsia" w:ascii="宋体" w:hAnsi="宋体" w:eastAsia="宋体" w:cs="宋体"/>
          <w:szCs w:val="21"/>
          <w:lang w:val="en-US" w:eastAsia="zh-CN"/>
        </w:rPr>
        <w:t>手册》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8828"/>
      <w:bookmarkStart w:id="16" w:name="_Toc27462"/>
      <w:bookmarkStart w:id="17" w:name="_Toc23105"/>
      <w:r>
        <w:rPr>
          <w:rFonts w:hint="eastAsia"/>
          <w:lang w:val="en-US" w:eastAsia="zh-CN"/>
        </w:rPr>
        <w:t>系统设计原则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硬件系统设计要遵循安全性、合理性、经济性、实用性和规范性等原则。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959"/>
      <w:r>
        <w:rPr>
          <w:rFonts w:hint="eastAsia"/>
          <w:lang w:val="en-US" w:eastAsia="zh-CN"/>
        </w:rPr>
        <w:t>开发环境</w:t>
      </w:r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表1.6-1 开发环境</w:t>
      </w:r>
    </w:p>
    <w:tbl>
      <w:tblPr>
        <w:tblStyle w:val="20"/>
        <w:tblW w:w="0" w:type="auto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34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54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Windows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34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硬件设计工具</w:t>
            </w:r>
          </w:p>
        </w:tc>
        <w:tc>
          <w:tcPr>
            <w:tcW w:w="54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立创EDA V1.5.32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34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调试工具</w:t>
            </w:r>
          </w:p>
        </w:tc>
        <w:tc>
          <w:tcPr>
            <w:tcW w:w="54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电烙铁，直流稳压电源，万用表，示波器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9" w:name="_Toc3661"/>
      <w:bookmarkStart w:id="20" w:name="_Toc30173"/>
      <w:bookmarkStart w:id="21" w:name="_Toc32458"/>
      <w:r>
        <w:rPr>
          <w:rFonts w:hint="eastAsia"/>
          <w:lang w:val="en-US" w:eastAsia="zh-CN"/>
        </w:rPr>
        <w:t>任务概述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000"/>
      <w:r>
        <w:rPr>
          <w:rFonts w:hint="eastAsia"/>
          <w:lang w:val="en-US" w:eastAsia="zh-CN"/>
        </w:rPr>
        <w:t>目标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开发本硬件系统的预期目标：旨在</w:t>
      </w:r>
      <w:r>
        <w:rPr>
          <w:rFonts w:hint="eastAsia" w:ascii="宋体" w:hAnsi="宋体" w:eastAsia="宋体" w:cs="宋体"/>
        </w:rPr>
        <w:t>规范及保证</w:t>
      </w:r>
      <w:r>
        <w:rPr>
          <w:rFonts w:hint="eastAsia" w:ascii="宋体" w:hAnsi="宋体" w:cs="宋体"/>
          <w:lang w:eastAsia="zh-CN"/>
        </w:rPr>
        <w:t>MS－00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项目工作合理有序的开展，</w:t>
      </w:r>
      <w:r>
        <w:rPr>
          <w:rFonts w:hint="eastAsia" w:ascii="宋体" w:hAnsi="宋体" w:eastAsia="宋体" w:cs="宋体"/>
          <w:szCs w:val="21"/>
        </w:rPr>
        <w:t>作一个任务目标的阐述和总体系统框架结构的设计，明确系统处理流程、各个模块及模块之间的关联、也包括系统的内外部接口、以及其他各种主要问题的解决方案。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lang w:val="en-US" w:eastAsia="zh-CN"/>
        </w:rPr>
      </w:pPr>
      <w:bookmarkStart w:id="23" w:name="_Toc13380"/>
      <w:bookmarkStart w:id="24" w:name="_Toc12340"/>
      <w:bookmarkStart w:id="25" w:name="_Toc1147"/>
      <w:bookmarkStart w:id="26" w:name="_Toc14242"/>
      <w:r>
        <w:rPr>
          <w:rFonts w:hint="eastAsia" w:ascii="宋体" w:hAnsi="宋体" w:eastAsia="宋体" w:cs="宋体"/>
          <w:sz w:val="24"/>
          <w:lang w:val="en-US" w:eastAsia="zh-CN"/>
        </w:rPr>
        <w:t>需求与实现</w:t>
      </w:r>
      <w:bookmarkEnd w:id="23"/>
      <w:bookmarkEnd w:id="24"/>
      <w:bookmarkEnd w:id="25"/>
      <w:bookmarkEnd w:id="26"/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</w:t>
      </w:r>
      <w:r>
        <w:rPr>
          <w:rFonts w:hint="eastAsia" w:cs="宋体"/>
          <w:b w:val="0"/>
          <w:bCs/>
          <w:sz w:val="18"/>
          <w:szCs w:val="18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－1 功能模块说明</w:t>
      </w:r>
    </w:p>
    <w:tbl>
      <w:tblPr>
        <w:tblStyle w:val="20"/>
        <w:tblW w:w="8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435"/>
        <w:gridCol w:w="48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4" w:type="dxa"/>
            <w:gridSpan w:val="3"/>
            <w:shd w:val="clear" w:color="auto" w:fill="D7D7D7" w:themeFill="background1" w:themeFillShade="D8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产品性能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需求</w:t>
            </w:r>
            <w:r>
              <w:rPr>
                <w:rFonts w:hint="eastAsia" w:cs="宋体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485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PR0102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UPS供电持续工作≥5分钟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选择合适容量的UPS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PR0201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机械臂自由度≥6自由度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选择机械臂需要大于6个自由度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PR0202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机械臂</w:t>
            </w:r>
            <w:ins w:id="0" w:author="Comparison" w:date="2023-08-23T16:28:31Z">
              <w:r>
                <w:rPr>
                  <w:rFonts w:hint="eastAsia"/>
                  <w:lang w:val="en-US" w:eastAsia="zh-CN"/>
                </w:rPr>
                <w:t>肩部</w:t>
              </w:r>
            </w:ins>
            <w:r>
              <w:rPr>
                <w:rFonts w:hint="eastAsia"/>
              </w:rPr>
              <w:t>关节活动范围≥</w:t>
            </w:r>
            <w:ins w:id="1" w:author="Comparison" w:date="2023-08-23T16:28:31Z">
              <w:r>
                <w:rPr>
                  <w:rFonts w:hint="eastAsia"/>
                  <w:lang w:val="en-US" w:eastAsia="zh-CN"/>
                </w:rPr>
                <w:t>28</w:t>
              </w:r>
            </w:ins>
            <w:ins w:id="2" w:author="Comparison" w:date="2023-08-23T16:28:31Z">
              <w:r>
                <w:rPr>
                  <w:rFonts w:hint="eastAsia"/>
                </w:rPr>
                <w:t>0度</w:t>
              </w:r>
            </w:ins>
            <w:ins w:id="3" w:author="Comparison" w:date="2023-08-23T16:28:31Z">
              <w:r>
                <w:rPr>
                  <w:rFonts w:hint="eastAsia"/>
                  <w:lang w:eastAsia="zh-CN"/>
                </w:rPr>
                <w:t>，</w:t>
              </w:r>
            </w:ins>
            <w:ins w:id="4" w:author="Comparison" w:date="2023-08-23T16:28:31Z">
              <w:r>
                <w:rPr>
                  <w:rFonts w:hint="eastAsia"/>
                  <w:lang w:val="en-US" w:eastAsia="zh-CN"/>
                </w:rPr>
                <w:t>肘部</w:t>
              </w:r>
            </w:ins>
            <w:ins w:id="5" w:author="Comparison" w:date="2023-08-23T16:28:31Z">
              <w:r>
                <w:rPr>
                  <w:rFonts w:hint="eastAsia"/>
                </w:rPr>
                <w:t>关节活动范围≥</w:t>
              </w:r>
            </w:ins>
            <w:ins w:id="6" w:author="Comparison" w:date="2023-08-23T16:28:31Z">
              <w:r>
                <w:rPr>
                  <w:rFonts w:hint="eastAsia"/>
                  <w:lang w:val="en-US" w:eastAsia="zh-CN"/>
                </w:rPr>
                <w:t>32</w:t>
              </w:r>
            </w:ins>
            <w:ins w:id="7" w:author="Comparison" w:date="2023-08-23T16:28:31Z">
              <w:r>
                <w:rPr>
                  <w:rFonts w:hint="eastAsia"/>
                </w:rPr>
                <w:t>0度</w:t>
              </w:r>
            </w:ins>
            <w:ins w:id="8" w:author="Comparison" w:date="2023-08-23T16:28:31Z">
              <w:r>
                <w:rPr>
                  <w:rFonts w:hint="eastAsia"/>
                  <w:lang w:eastAsia="zh-CN"/>
                </w:rPr>
                <w:t>，</w:t>
              </w:r>
            </w:ins>
            <w:ins w:id="9" w:author="Comparison" w:date="2023-08-23T16:28:31Z">
              <w:r>
                <w:rPr>
                  <w:rFonts w:hint="eastAsia"/>
                  <w:lang w:val="en-US" w:eastAsia="zh-CN"/>
                </w:rPr>
                <w:t>其他关节活动范围</w:t>
              </w:r>
            </w:ins>
            <w:ins w:id="10" w:author="Comparison" w:date="2023-08-23T16:28:31Z">
              <w:r>
                <w:rPr>
                  <w:rFonts w:hint="eastAsia"/>
                </w:rPr>
                <w:t>≥</w:t>
              </w:r>
            </w:ins>
            <w:ins w:id="11" w:author="Comparison" w:date="2023-08-23T16:28:31Z">
              <w:r>
                <w:rPr>
                  <w:rFonts w:hint="eastAsia"/>
                  <w:lang w:val="en-US" w:eastAsia="zh-CN"/>
                </w:rPr>
                <w:t>700</w:t>
              </w:r>
            </w:ins>
            <w:r>
              <w:rPr>
                <w:rFonts w:hint="eastAsia"/>
                <w:lang w:val="en-US" w:eastAsia="zh-CN"/>
              </w:rPr>
              <w:t>度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选择机械臂</w:t>
            </w:r>
            <w:ins w:id="12" w:author="LJY" w:date="2023-08-23T16:31:15Z">
              <w:r>
                <w:rPr>
                  <w:rFonts w:hint="eastAsia" w:cs="宋体"/>
                  <w:vertAlign w:val="baseline"/>
                  <w:lang w:val="en-US" w:eastAsia="zh-CN"/>
                </w:rPr>
                <w:t>，</w:t>
              </w:r>
            </w:ins>
            <w:ins w:id="13" w:author="LJY" w:date="2023-08-23T16:31:16Z">
              <w:r>
                <w:rPr>
                  <w:rFonts w:hint="eastAsia"/>
                </w:rPr>
                <w:t>机械臂</w:t>
              </w:r>
            </w:ins>
            <w:ins w:id="14" w:author="LJY" w:date="2023-08-23T16:31:16Z">
              <w:r>
                <w:rPr>
                  <w:rFonts w:hint="eastAsia"/>
                  <w:lang w:val="en-US" w:eastAsia="zh-CN"/>
                </w:rPr>
                <w:t>肩部</w:t>
              </w:r>
            </w:ins>
            <w:ins w:id="15" w:author="LJY" w:date="2023-08-23T16:31:16Z">
              <w:r>
                <w:rPr>
                  <w:rFonts w:hint="eastAsia"/>
                </w:rPr>
                <w:t>关节活动范围≥</w:t>
              </w:r>
            </w:ins>
            <w:ins w:id="16" w:author="LJY" w:date="2023-08-23T16:31:16Z">
              <w:r>
                <w:rPr>
                  <w:rFonts w:hint="eastAsia"/>
                  <w:lang w:val="en-US" w:eastAsia="zh-CN"/>
                </w:rPr>
                <w:t>28</w:t>
              </w:r>
            </w:ins>
            <w:ins w:id="17" w:author="LJY" w:date="2023-08-23T16:31:16Z">
              <w:r>
                <w:rPr>
                  <w:rFonts w:hint="eastAsia"/>
                </w:rPr>
                <w:t>0度</w:t>
              </w:r>
            </w:ins>
            <w:ins w:id="18" w:author="LJY" w:date="2023-08-23T16:31:16Z">
              <w:r>
                <w:rPr>
                  <w:rFonts w:hint="eastAsia"/>
                  <w:lang w:eastAsia="zh-CN"/>
                </w:rPr>
                <w:t>，</w:t>
              </w:r>
            </w:ins>
            <w:ins w:id="19" w:author="LJY" w:date="2023-08-23T16:31:16Z">
              <w:r>
                <w:rPr>
                  <w:rFonts w:hint="eastAsia"/>
                  <w:lang w:val="en-US" w:eastAsia="zh-CN"/>
                </w:rPr>
                <w:t>肘部</w:t>
              </w:r>
            </w:ins>
            <w:ins w:id="20" w:author="LJY" w:date="2023-08-23T16:31:16Z">
              <w:r>
                <w:rPr>
                  <w:rFonts w:hint="eastAsia"/>
                </w:rPr>
                <w:t>关节活动范围≥</w:t>
              </w:r>
            </w:ins>
            <w:ins w:id="21" w:author="LJY" w:date="2023-08-23T16:31:16Z">
              <w:r>
                <w:rPr>
                  <w:rFonts w:hint="eastAsia"/>
                  <w:lang w:val="en-US" w:eastAsia="zh-CN"/>
                </w:rPr>
                <w:t>32</w:t>
              </w:r>
            </w:ins>
            <w:ins w:id="22" w:author="LJY" w:date="2023-08-23T16:31:16Z">
              <w:r>
                <w:rPr>
                  <w:rFonts w:hint="eastAsia"/>
                </w:rPr>
                <w:t>0度</w:t>
              </w:r>
            </w:ins>
            <w:ins w:id="23" w:author="LJY" w:date="2023-08-23T16:31:16Z">
              <w:r>
                <w:rPr>
                  <w:rFonts w:hint="eastAsia"/>
                  <w:lang w:eastAsia="zh-CN"/>
                </w:rPr>
                <w:t>，</w:t>
              </w:r>
            </w:ins>
            <w:ins w:id="24" w:author="LJY" w:date="2023-08-23T16:31:16Z">
              <w:r>
                <w:rPr>
                  <w:rFonts w:hint="eastAsia"/>
                  <w:lang w:val="en-US" w:eastAsia="zh-CN"/>
                </w:rPr>
                <w:t>其他关节活动范围</w:t>
              </w:r>
            </w:ins>
            <w:ins w:id="25" w:author="LJY" w:date="2023-08-23T16:31:16Z">
              <w:r>
                <w:rPr>
                  <w:rFonts w:hint="eastAsia"/>
                </w:rPr>
                <w:t>≥</w:t>
              </w:r>
            </w:ins>
            <w:ins w:id="26" w:author="LJY" w:date="2023-08-23T16:31:16Z">
              <w:r>
                <w:rPr>
                  <w:rFonts w:hint="eastAsia"/>
                  <w:lang w:val="en-US" w:eastAsia="zh-CN"/>
                </w:rPr>
                <w:t>700度</w:t>
              </w:r>
            </w:ins>
            <w:bookmarkStart w:id="43" w:name="_GoBack"/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PR0203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机械臂有效功能半径≥850mm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机械臂有效功能半径≥850mm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PR0301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精度≤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0.25mm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PR0302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定位激光功率≥1mW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PR0303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最大刷新频率≥60Hz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PR0304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光学跟踪相机重量≤1.7Kg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PR0305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视场范围纵向范围950mm至3000mm，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横向范围480mm*448mm 至1856mm*1470mm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PR0401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内存容量≥16GB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PR0402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硬盘容量≥1TB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PR0403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CPU主频≥3.6GHz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PR0404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GPU内存≥4GB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PR0405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显存频率≥14Gbps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4" w:type="dxa"/>
            <w:gridSpan w:val="3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技术需求规格书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-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导航台车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85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  <w:r>
              <w:rPr>
                <w:rFonts w:hint="eastAsia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TR020001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供电方式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50/60Hz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AC 220V  50/60Hz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接口：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USB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3.0接口4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主机选型需要大于</w:t>
            </w:r>
            <w:r>
              <w:rPr>
                <w:rFonts w:hint="eastAsia" w:cs="宋体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个USB接口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TR020006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百兆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网口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使用交换机扩展网口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TR020007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接口：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接口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1个（防脱落设计）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TR020008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接口：</w:t>
            </w:r>
            <w:r>
              <w:rPr>
                <w:rFonts w:hint="eastAsia" w:ascii="Times New Roman" w:hAnsi="Times New Roman" w:cs="Times New Roman"/>
                <w:color w:val="auto"/>
              </w:rPr>
              <w:t>视频接口1个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使用HDMI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视频</w:t>
            </w:r>
            <w:r>
              <w:rPr>
                <w:rFonts w:hint="eastAsia" w:cs="宋体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TR020009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开关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按钮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eastAsia" w:cs="宋体"/>
                <w:vertAlign w:val="baseline"/>
                <w:lang w:val="en-US" w:eastAsia="zh-CN"/>
              </w:rPr>
              <w:t>电源总开关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TR020010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开关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按钮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</w:rPr>
              <w:t>系统开机</w:t>
            </w:r>
            <w:r>
              <w:rPr>
                <w:rFonts w:ascii="Times New Roman" w:hAnsi="Times New Roman" w:cs="Times New Roman"/>
              </w:rPr>
              <w:t>按钮1个（包含指示灯）</w:t>
            </w:r>
            <w:r>
              <w:rPr>
                <w:rFonts w:hint="eastAsia" w:ascii="Times New Roman" w:hAnsi="Times New Roman" w:cs="Times New Roman"/>
              </w:rPr>
              <w:t>。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工作站开关外接一个带灯的开关机按钮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TR020011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灯光：电源指示灯1个，设备上电后立即亮起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TR020012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UPS充电状态指示灯1个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台车控制板进行UPS充电状态查询并进行灯光指示，见5.1.1台车控制板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TR020013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指示灯1个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未上电灯灭，电源供电蓝色，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UPS供电黄色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台车控制板进行UPS状态查询并进行灯光指示，见5.1.1台车控制板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TR020014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提示音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UPS独立供电时设备发出提示音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选择具有外电掉电提示功能的UPS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TR020015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显示方式</w:t>
            </w:r>
            <w:r>
              <w:rPr>
                <w:rFonts w:hint="eastAsia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27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27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，分辨率1920*1080的显示器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工作站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台车内置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UPS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台车内置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 w:eastAsia="宋体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：交换机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台车内置交换机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ascii="Times New Roman" w:hAnsi="Times New Roman" w:cs="Times New Roman"/>
              </w:rPr>
              <w:t>电源（开关电源、滤波开关）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内置电源滤波模块和开关电源模块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显示器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eastAsia" w:cs="宋体"/>
                <w:vertAlign w:val="baseline"/>
                <w:lang w:val="en-US" w:eastAsia="zh-CN"/>
              </w:rPr>
              <w:t>27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寸宽屏显示器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：电源线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配备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合适的电源线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网线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配备合适的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网线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TR02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0043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其他：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设备非正常断电启动UPS供电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选用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UPS具有外电掉电自动电池供电功能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4" w:type="dxa"/>
            <w:gridSpan w:val="3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技术需求规格书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-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执行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85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  <w:r>
              <w:rPr>
                <w:rFonts w:hint="eastAsia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0001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TR030003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电源：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10A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USB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接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口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外置一个USB接口与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机械臂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控制箱连接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网口2个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使用交换机进行网口扩展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电源接口1个（防脱落设计）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脚踏接口1个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脚踏开关连接至机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机械臂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IO口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急停开关1个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急停开关直接控制机械臂紧急停止接口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010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台车升、降按钮各1个（包含指示灯）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设计控制板，实现台车升降和灯光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，</w:t>
            </w:r>
            <w:r>
              <w:rPr>
                <w:rFonts w:hint="eastAsia" w:cs="宋体"/>
                <w:vertAlign w:val="baseline"/>
                <w:lang w:val="en-US" w:eastAsia="zh-CN"/>
              </w:rPr>
              <w:t>见5.1.2升降控制板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011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通道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上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下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”、“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、“右旋”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按钮各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一个，位于机械臂法兰端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通道升降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按键板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，实现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通道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上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下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”、“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、“右旋”，</w:t>
            </w:r>
            <w:r>
              <w:rPr>
                <w:rFonts w:hint="eastAsia" w:cs="宋体"/>
                <w:vertAlign w:val="baseline"/>
                <w:lang w:val="en-US" w:eastAsia="zh-CN"/>
              </w:rPr>
              <w:t>见5.1.3末端控制板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012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电源开关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按钮1个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系统开机按钮1个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台车控制板外接一个带灯按钮实现机械臂开关机，见5.1.1台车控制板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014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电源指示灯1个，设备上电后立即亮起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UPS充电状态指示灯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1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台车控制板进行UPS充电状态查询并进行灯光指示，见5.1.1台车控制板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016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指示灯1个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未上电灯灭，电源供电蓝色，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UPS供电黄色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台车控制板进行UPS状态查询并进行灯光指示，见5.1.1台车控制板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017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机械臂运行指示灯1个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设计末端控制板进行机械臂灯光指示，</w:t>
            </w:r>
            <w:r>
              <w:rPr>
                <w:rFonts w:hint="eastAsia" w:cs="宋体"/>
                <w:vertAlign w:val="baseline"/>
                <w:lang w:val="en-US" w:eastAsia="zh-CN"/>
              </w:rPr>
              <w:t>见5.1.3末端控制板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018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提示音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UPS独立供电时设备发出提示音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选择具有外电掉电提示功能的UPS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020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UR5e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机械臂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及控制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箱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控制板，与机械臂和机械臂控制箱协同工作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021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UPS（UPS供电时，需要提示声音）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系统包含UPS系统，同时设计UPS控制板，与UPS协同工作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  <w:highlight w:val="none"/>
              </w:rPr>
              <w:t>0</w:t>
            </w: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022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Style w:val="23"/>
                <w:rFonts w:hint="eastAsia"/>
                <w:highlight w:val="none"/>
              </w:rPr>
              <w:t>USB分线器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Style w:val="23"/>
                <w:rFonts w:hint="eastAsia"/>
                <w:highlight w:val="none"/>
                <w:lang w:val="en-US" w:eastAsia="zh-CN"/>
              </w:rPr>
              <w:t>系统包含</w:t>
            </w:r>
            <w:r>
              <w:rPr>
                <w:rStyle w:val="23"/>
                <w:rFonts w:hint="eastAsia"/>
                <w:highlight w:val="none"/>
              </w:rPr>
              <w:t>USB分线器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023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</w:rPr>
              <w:t>升降机构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系统包含升降立柱，同时设计控制板，控制升降</w:t>
            </w:r>
            <w:r>
              <w:rPr>
                <w:rFonts w:hint="eastAsia" w:ascii="Times New Roman" w:hAnsi="Times New Roman" w:cs="Times New Roman"/>
              </w:rPr>
              <w:t>机构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工作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见3.1.2升降控制板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024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开关电源、滤波开关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系统开关电源为控制板供电，网电源入口加装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滤波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025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静音轮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带扫线器、刹车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扫线器、刹车功能的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静音轮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026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</w:rPr>
              <w:t>兼容有线双脚踏和无线双脚踏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双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脚踏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开关，同时设计控制板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027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末端控制器：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设置有绝缘层用于定位器和机械臂本体间的电器隔离。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有灯带，用于显示机械臂工作状态。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有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上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下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”、“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、“右旋”四个按钮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，控制机械臂沿着通道轴线运动。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有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转接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法兰，用于</w:t>
            </w:r>
            <w:r>
              <w:rPr>
                <w:rFonts w:hint="eastAsia" w:cs="Times New Roman"/>
                <w:color w:val="auto"/>
                <w:highlight w:val="none"/>
                <w:vertAlign w:val="baseline"/>
                <w:lang w:val="en-US" w:eastAsia="zh-CN"/>
              </w:rPr>
              <w:t>定位器的连接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设计末端控制器，实现此功能,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见3.1.3末端控制板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029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电源线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选择合适的电源线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048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台车升降：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台车的升降由“台车升”和“台车降”按钮控制，行程不少于6cm。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升降按钮的信号接升降控制板和机械臂控制箱，台车升降时，机械臂不可运动或拖动。机械臂运动过程中，控制箱有信号发送给升降控制板，台车不可升降。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设计升降控制器，实现此功能,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见3.1.2升降控制板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技术需求规格书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-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操作台车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TR040001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b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TR040003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电源：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10A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电源接口1个（防脱落设计）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435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cs="Times New Roman"/>
              </w:rPr>
              <w:t>视频接口1个。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使用HDMI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视频</w:t>
            </w:r>
            <w:r>
              <w:rPr>
                <w:rFonts w:hint="eastAsia" w:cs="宋体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电源开关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1个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电源指示灯1个，设备上电后立即亮起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提示音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加入音响功能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435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</w:rPr>
              <w:t>视频信号接收插口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设置视频DIMI接口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显示方式</w:t>
            </w:r>
            <w:r>
              <w:rPr>
                <w:rFonts w:hint="eastAsia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27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27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，分辨率1920*1080的显示器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电源模块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(滤波开关)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内置电源滤波模块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(滤波开关)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静音轮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带扫线器、刹车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扫线器、刹车功能的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静音轮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TR04</w:t>
            </w:r>
            <w:r>
              <w:rPr>
                <w:rFonts w:hint="eastAsia"/>
                <w:sz w:val="18"/>
                <w:szCs w:val="18"/>
              </w:rPr>
              <w:t>001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电源线</w:t>
            </w:r>
          </w:p>
        </w:tc>
        <w:tc>
          <w:tcPr>
            <w:tcW w:w="48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选择合适的电源线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技术需求规格书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-非功能需求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TR060001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标识、标记和文件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外部标记：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标签上标明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设备编码等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信息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内部标记：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对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熔断器，温度保护开关和热流保护开关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等做相应标识；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导线的颜色：电源线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使用三芯电缆：绿/黄色、浅蓝色、棕色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；机械臂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  <w:lang w:eastAsia="zh-CN"/>
              </w:rPr>
              <w:t>按灯光功能定义设计末端控制板程序</w:t>
            </w:r>
            <w:r>
              <w:rPr>
                <w:rFonts w:hint="eastAsia" w:ascii="Times New Roman" w:hAnsi="Times New Roman"/>
                <w:color w:val="auto"/>
                <w:sz w:val="21"/>
                <w:lang w:val="en-US" w:eastAsia="zh-CN"/>
              </w:rPr>
              <w:t>，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见3.1.3末端控制板；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供电状态指示灯：</w:t>
            </w:r>
            <w:r>
              <w:rPr>
                <w:rFonts w:hint="eastAsia" w:ascii="Times New Roman" w:hAnsi="Times New Roman"/>
                <w:color w:val="auto"/>
                <w:sz w:val="21"/>
                <w:lang w:eastAsia="zh-CN"/>
              </w:rPr>
              <w:t>按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供电状态指示灯</w:t>
            </w:r>
            <w:r>
              <w:rPr>
                <w:rFonts w:hint="eastAsia" w:ascii="Times New Roman" w:hAnsi="Times New Roman"/>
                <w:color w:val="auto"/>
                <w:sz w:val="21"/>
                <w:lang w:eastAsia="zh-CN"/>
              </w:rPr>
              <w:t>功能定义设计台车控制板程序，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见3.1.1台车控制板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TR06000</w:t>
            </w:r>
            <w:r>
              <w:rPr>
                <w:rFonts w:hint="eastAsia" w:cs="宋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电击危险的防护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GB 9706.1-20</w:t>
            </w:r>
            <w:r>
              <w:rPr>
                <w:rFonts w:hint="eastAsia" w:ascii="Times New Roman" w:hAnsi="Times New Roman" w:eastAsia="宋体"/>
                <w:color w:val="auto"/>
                <w:sz w:val="21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《医用电气设备 第1部分：基本安全和基本性能的通用要求》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TR06000</w:t>
            </w:r>
            <w:r>
              <w:rPr>
                <w:rFonts w:hint="eastAsia" w:cs="宋体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超温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GB 9706.1-20</w:t>
            </w:r>
            <w:r>
              <w:rPr>
                <w:rFonts w:hint="eastAsia" w:ascii="Times New Roman" w:hAnsi="Times New Roman" w:eastAsia="宋体"/>
                <w:color w:val="auto"/>
                <w:sz w:val="21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《医用电气设备 第1部分：基本安全和基本性能的通用要求》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TR06000</w:t>
            </w:r>
            <w:r>
              <w:rPr>
                <w:rFonts w:hint="eastAsia" w:cs="宋体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设备结构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vertAlign w:val="baseline"/>
                <w:lang w:val="en-US" w:eastAsia="zh-CN"/>
              </w:rPr>
              <w:t>选取合规的元器件。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TR06000</w:t>
            </w:r>
            <w:r>
              <w:rPr>
                <w:rFonts w:hint="eastAsia" w:cs="宋体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电磁兼容要求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YY 9706.102-2021 《医用电气设备 第1-2部分：基本安全和基本性能的通用要求 并列标准：电磁兼容 要求和试验》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TR060009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  <w:t>环境要求</w:t>
            </w:r>
          </w:p>
        </w:tc>
        <w:tc>
          <w:tcPr>
            <w:tcW w:w="485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GB/T 14710-2009《医用电器环境要求及试验方法》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进行系统设计和测试验证</w:t>
            </w:r>
          </w:p>
        </w:tc>
      </w:tr>
    </w:tbl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0740"/>
      <w:r>
        <w:rPr>
          <w:rFonts w:hint="eastAsia"/>
          <w:lang w:val="en-US" w:eastAsia="zh-CN"/>
        </w:rPr>
        <w:t>总体设计</w:t>
      </w:r>
      <w:bookmarkEnd w:id="20"/>
      <w:bookmarkEnd w:id="21"/>
      <w:bookmarkEnd w:id="27"/>
    </w:p>
    <w:p>
      <w:pPr>
        <w:bidi w:val="0"/>
        <w:rPr>
          <w:rFonts w:hint="eastAsia"/>
          <w:lang w:val="en-US" w:eastAsia="zh-CN"/>
        </w:rPr>
      </w:pPr>
      <w:bookmarkStart w:id="28" w:name="_Toc3072"/>
      <w:bookmarkStart w:id="29" w:name="_Toc25028"/>
      <w:r>
        <w:rPr>
          <w:rFonts w:hint="eastAsia"/>
          <w:lang w:val="en-US" w:eastAsia="zh-CN"/>
        </w:rPr>
        <w:t>MS-002系统在形态上可划分为导航台车01、执行台车02、操作台车03和工具包04。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cs="宋体"/>
        </w:rPr>
        <w:object>
          <v:shape id="_x0000_i1025" o:spt="75" type="#_x0000_t75" style="height:215.95pt;width:405.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1">
            <o:LockedField>false</o:LockedField>
          </o:OLEObject>
        </w:objec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MS-002总体框图</w: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775200" cy="2581275"/>
            <wp:effectExtent l="0" t="0" r="6350" b="952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图3-2 导航台车信号连接图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56200" cy="2581275"/>
            <wp:effectExtent l="0" t="0" r="6350" b="9525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图3-3 导航台车供电连接图</w: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85.4pt;width:395.5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5">
            <o:LockedField>false</o:LockedField>
          </o:OLEObject>
        </w:objec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图3-4 执行台车信号连接图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87.05pt;width:380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7">
            <o:LockedField>false</o:LockedField>
          </o:OLEObject>
        </w:objec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图3-5 执行台车供电连接图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object>
          <v:shape id="_x0000_i1028" o:spt="75" type="#_x0000_t75" style="height:196.65pt;width:263.8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9">
            <o:LockedField>false</o:LockedField>
          </o:OLEObject>
        </w:objec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图3-6 操作台车原理框图</w: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30" w:name="_Toc2337"/>
      <w:r>
        <w:rPr>
          <w:rFonts w:hint="eastAsia"/>
          <w:lang w:val="en-US" w:eastAsia="zh-CN"/>
        </w:rPr>
        <w:t>台车控制板</w:t>
      </w:r>
      <w:bookmarkEnd w:id="30"/>
    </w:p>
    <w:p>
      <w:pPr>
        <w:bidi w:val="0"/>
        <w:jc w:val="center"/>
      </w:pPr>
      <w:r>
        <w:object>
          <v:shape id="_x0000_i1029" o:spt="75" type="#_x0000_t75" style="height:188.9pt;width:311.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21">
            <o:LockedField>false</o:LockedField>
          </o:OLEObject>
        </w:objec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图3.1.1-1 台车控制板功能框图</w: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表3.1.1-1 台车控制板功能说明</w:t>
      </w:r>
    </w:p>
    <w:tbl>
      <w:tblPr>
        <w:tblStyle w:val="20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862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</w:t>
            </w:r>
            <w:r>
              <w:rPr>
                <w:rFonts w:hint="eastAsia" w:cs="宋体"/>
                <w:vertAlign w:val="baseline"/>
                <w:lang w:val="en-US" w:eastAsia="zh-CN"/>
              </w:rPr>
              <w:t>关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机按钮（包含指示灯）1个，检测按键状态，执行机械臂开关机功能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反馈及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上下电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检测UR机械臂工作状态，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控制机械臂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工作状态检测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工作状态，确定UPS关机模式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串口通信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获取UPS状态，控制UPS关机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</w:t>
            </w:r>
            <w:r>
              <w:rPr>
                <w:rFonts w:hint="eastAsia" w:cs="宋体"/>
                <w:vertAlign w:val="baseline"/>
                <w:lang w:val="en-US" w:eastAsia="zh-CN"/>
              </w:rPr>
              <w:t>控制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市电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供电点亮蓝灯，UPS供电点亮黄灯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UPS电池充电时点亮充电指示灯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31" w:name="_Toc18786"/>
      <w:r>
        <w:rPr>
          <w:rFonts w:hint="eastAsia"/>
          <w:lang w:val="en-US" w:eastAsia="zh-CN"/>
        </w:rPr>
        <w:t>升降控制板</w:t>
      </w:r>
      <w:bookmarkEnd w:id="31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cs="宋体"/>
          <w:sz w:val="24"/>
        </w:rPr>
        <w:object>
          <v:shape id="_x0000_i1030" o:spt="75" type="#_x0000_t75" style="height:181.35pt;width:395.6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23">
            <o:LockedField>false</o:LockedField>
          </o:OLEObject>
        </w:objec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 3.1.2-1 升降控制板系统框图</w: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表3.1.2-1 升降控制板功能说明</w:t>
      </w:r>
    </w:p>
    <w:tbl>
      <w:tblPr>
        <w:tblStyle w:val="20"/>
        <w:tblpPr w:leftFromText="180" w:rightFromText="180" w:vertAnchor="text" w:horzAnchor="page" w:tblpX="1798" w:tblpY="4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158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315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电路（模块）名称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电源电路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为各个模块进行供电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加速度传感器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检测台车是否水平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与工作站通信电路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为串口转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USB电路</w:t>
            </w:r>
            <w:r>
              <w:rPr>
                <w:rFonts w:hint="eastAsia" w:cs="宋体"/>
                <w:vertAlign w:val="baseline"/>
                <w:lang w:val="en-US" w:eastAsia="zh-CN"/>
              </w:rPr>
              <w:t>，更新程序使用，预留与上位机系统通信功能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按键输入检测电路</w:t>
            </w:r>
          </w:p>
        </w:tc>
        <w:tc>
          <w:tcPr>
            <w:tcW w:w="456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检测按键控制以台车立柱升降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立柱驱动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</w:p>
        </w:tc>
        <w:tc>
          <w:tcPr>
            <w:tcW w:w="456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电源输出控制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电流传感器电路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检测对应立柱驱动电路的电流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脉冲反馈电路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检测对应立柱升降动作高度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数字量运动信号输出电路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台车升降时，机械臂不可运动或拖动。</w:t>
            </w:r>
            <w:r>
              <w:rPr>
                <w:rFonts w:hint="eastAsia" w:cs="宋体"/>
                <w:vertAlign w:val="baseline"/>
                <w:lang w:val="en-US" w:eastAsia="zh-CN"/>
              </w:rPr>
              <w:t>数字量运动信号输出电路输出信号给机械臂。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315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数字量运动信号输入电路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机械臂运动过程中，控制箱有信号发送给升降控制板，</w:t>
            </w:r>
            <w:r>
              <w:rPr>
                <w:rFonts w:hint="eastAsia" w:cs="宋体"/>
                <w:vertAlign w:val="baseline"/>
                <w:lang w:val="en-US" w:eastAsia="zh-CN"/>
              </w:rPr>
              <w:t>数字量运动信号输入电路检测控制箱的信号，此时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台车不可升降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2" w:name="_Toc11955"/>
      <w:r>
        <w:rPr>
          <w:rFonts w:hint="eastAsia"/>
          <w:lang w:val="en-US" w:eastAsia="zh-CN"/>
        </w:rPr>
        <w:t>末端控制板和末端灯板</w:t>
      </w:r>
      <w:bookmarkEnd w:id="32"/>
    </w:p>
    <w:p>
      <w:pPr>
        <w:bidi w:val="0"/>
        <w:jc w:val="center"/>
      </w:pPr>
      <w:r>
        <w:object>
          <v:shape id="_x0000_i1031" o:spt="75" type="#_x0000_t75" style="height:75.2pt;width:311.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5">
            <o:LockedField>false</o:LockedField>
          </o:OLEObject>
        </w:objec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图3.1.3-1 末端控制板系统框图</w:t>
      </w:r>
    </w:p>
    <w:p>
      <w:pPr>
        <w:jc w:val="center"/>
        <w:rPr>
          <w:rFonts w:hint="default" w:ascii="宋体" w:hAnsi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default" w:ascii="宋体" w:hAnsi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表3.1.3-1 末端控制板</w:t>
      </w:r>
      <w:r>
        <w:rPr>
          <w:rFonts w:hint="eastAsia" w:cs="宋体"/>
          <w:b w:val="0"/>
          <w:bCs/>
          <w:sz w:val="18"/>
          <w:szCs w:val="18"/>
          <w:lang w:val="en-US" w:eastAsia="zh-CN"/>
        </w:rPr>
        <w:t>和末端灯板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功能说明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39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1939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56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93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末端</w:t>
            </w:r>
            <w:r>
              <w:rPr>
                <w:rFonts w:hint="eastAsia" w:cs="宋体"/>
                <w:vertAlign w:val="baseline"/>
                <w:lang w:val="en-US" w:eastAsia="zh-CN"/>
              </w:rPr>
              <w:t>控制板</w:t>
            </w:r>
          </w:p>
        </w:tc>
        <w:tc>
          <w:tcPr>
            <w:tcW w:w="56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将按键信号传输至机械臂控制箱，由机械臂控制箱判断操作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93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末端</w:t>
            </w:r>
            <w:r>
              <w:rPr>
                <w:rFonts w:hint="eastAsia" w:cs="宋体"/>
                <w:vertAlign w:val="baseline"/>
                <w:lang w:val="en-US" w:eastAsia="zh-CN"/>
              </w:rPr>
              <w:t>灯板</w:t>
            </w:r>
          </w:p>
        </w:tc>
        <w:tc>
          <w:tcPr>
            <w:tcW w:w="56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根据机械臂运行状态显示灯光状态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634"/>
      <w:r>
        <w:rPr>
          <w:rFonts w:hint="eastAsia"/>
          <w:lang w:val="en-US" w:eastAsia="zh-CN"/>
        </w:rPr>
        <w:t>接口设计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31822"/>
      <w:r>
        <w:rPr>
          <w:rFonts w:hint="eastAsia"/>
          <w:lang w:val="en-US" w:eastAsia="zh-CN"/>
        </w:rPr>
        <w:t>外部接口定义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7005"/>
      <w:r>
        <w:rPr>
          <w:rFonts w:hint="eastAsia"/>
          <w:lang w:val="en-US" w:eastAsia="zh-CN"/>
        </w:rPr>
        <w:t>台车控制板</w:t>
      </w:r>
      <w:bookmarkEnd w:id="35"/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表4.1.1-1 台车控制板外部接口定义</w:t>
      </w:r>
    </w:p>
    <w:tbl>
      <w:tblPr>
        <w:tblStyle w:val="20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2867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电源接口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整板提供电源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UR机械臂启停按钮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控制UR机械臂开启和关闭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UR控制箱DI-ON和DI-OFF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与UR机械臂控制箱连接，发送开关信号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UR控制箱灯信号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UR机械臂启动反馈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与PC连接，检测PC工作状态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USB串口通信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与UPS连接，进行</w:t>
            </w:r>
            <w:r>
              <w:rPr>
                <w:rFonts w:hint="eastAsia" w:cs="宋体"/>
                <w:vertAlign w:val="baseline"/>
                <w:lang w:val="en-US" w:eastAsia="zh-CN"/>
              </w:rPr>
              <w:t>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灯光1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市电供电指示灯（蓝色）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灯光2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UPS供电指示灯（黄色）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灯光3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UPS充电指示灯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STM32F103烧录口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用于烧写程序和调试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36" w:name="_Toc5244"/>
      <w:r>
        <w:rPr>
          <w:rFonts w:hint="eastAsia"/>
          <w:lang w:val="en-US" w:eastAsia="zh-CN"/>
        </w:rPr>
        <w:t>升降控制板</w:t>
      </w:r>
      <w:bookmarkEnd w:id="36"/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表4.1.2-1 升降控制板外部接口定义</w:t>
      </w:r>
    </w:p>
    <w:tbl>
      <w:tblPr>
        <w:tblStyle w:val="20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2867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24V电源接口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整板提供电源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连接升降立柱1电源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连接升降立柱2电源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连接升降立柱3电源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连接升降立柱4电源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升按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长按控制台车上升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信号输入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机械臂运动状态信号输出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降按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长按控制台车下降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信号输出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立柱升降状态信号输出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USB串口通信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用于USB口更新程序，预留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与PC连接，进行数据收发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STM32F103烧录口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用于烧写程序和调试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12015"/>
      <w:r>
        <w:rPr>
          <w:rFonts w:hint="eastAsia"/>
          <w:lang w:val="en-US" w:eastAsia="zh-CN"/>
        </w:rPr>
        <w:t>末端控制板</w:t>
      </w:r>
      <w:bookmarkEnd w:id="37"/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表4.1.3-1 末端控制板外部接口定义</w:t>
      </w:r>
    </w:p>
    <w:tbl>
      <w:tblPr>
        <w:tblStyle w:val="20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2867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芯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与末端灯板连接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按键控制板</w:t>
            </w:r>
            <w:r>
              <w:rPr>
                <w:rFonts w:hint="eastAsia" w:cs="宋体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芯接口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与末端连接板相连接，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至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机械臂控制箱</w:t>
            </w:r>
            <w:r>
              <w:rPr>
                <w:rFonts w:hint="eastAsia" w:cs="宋体"/>
                <w:vertAlign w:val="baseline"/>
                <w:lang w:val="en-US" w:eastAsia="zh-CN"/>
              </w:rPr>
              <w:t>末端转接头的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电源及输入、输出信号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F103烧录口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用于烧写程序和调试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9717"/>
      <w:r>
        <w:rPr>
          <w:rFonts w:hint="eastAsia"/>
          <w:lang w:val="en-US" w:eastAsia="zh-CN"/>
        </w:rPr>
        <w:t>功能说明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13657"/>
      <w:r>
        <w:rPr>
          <w:rFonts w:hint="eastAsia"/>
          <w:lang w:val="en-US" w:eastAsia="zh-CN"/>
        </w:rPr>
        <w:t>台车控制板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电源电路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输入24V，输出5V和3.3V的电压供给各</w:t>
      </w:r>
      <w:r>
        <w:rPr>
          <w:rFonts w:hint="eastAsia" w:cs="宋体"/>
          <w:lang w:val="en-US" w:eastAsia="zh-CN"/>
        </w:rPr>
        <w:t>个</w:t>
      </w:r>
      <w:r>
        <w:rPr>
          <w:rFonts w:hint="eastAsia" w:ascii="宋体" w:hAnsi="宋体" w:eastAsia="宋体" w:cs="宋体"/>
          <w:lang w:val="en-US" w:eastAsia="zh-CN"/>
        </w:rPr>
        <w:t>芯片。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UR机械臂上下电电路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按钮按下后信号传输到单片机，单片机接收到按键信号后再发出给UR控制箱，UR控制箱对机械臂进行上下电控制，机械臂启动或停止后UR控制箱会反馈给单片机信号确保机械臂正常上下电。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串口通信电路</w:t>
      </w:r>
      <w:r>
        <w:rPr>
          <w:rFonts w:hint="eastAsia" w:ascii="宋体" w:hAnsi="宋体" w:cs="宋体"/>
          <w:lang w:val="en-US" w:eastAsia="zh-CN"/>
        </w:rPr>
        <w:t>：获取当前UPS的状态，点亮相应的指示灯；依据当前负载情况，控制UPS是否关闭或是否需要延时关闭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工作状态检测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电路</w:t>
      </w:r>
      <w:r>
        <w:rPr>
          <w:rFonts w:hint="eastAsia" w:ascii="宋体" w:hAnsi="宋体" w:cs="宋体"/>
          <w:vertAlign w:val="baseline"/>
          <w:lang w:val="en-US" w:eastAsia="zh-CN"/>
        </w:rPr>
        <w:t>：台车控制板检测</w:t>
      </w: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工作状态，从而</w:t>
      </w:r>
      <w:r>
        <w:rPr>
          <w:rFonts w:hint="eastAsia" w:ascii="宋体" w:hAnsi="宋体" w:cs="宋体"/>
          <w:lang w:val="en-US" w:eastAsia="zh-CN"/>
        </w:rPr>
        <w:t>控制UPS是否关闭或是否需要延时关闭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灯光电路：依据当前工作</w:t>
      </w:r>
      <w:r>
        <w:rPr>
          <w:rFonts w:hint="eastAsia" w:ascii="宋体" w:hAnsi="宋体" w:cs="宋体"/>
          <w:vertAlign w:val="baseline"/>
          <w:lang w:val="en-US" w:eastAsia="zh-CN"/>
        </w:rPr>
        <w:t>状态</w:t>
      </w:r>
      <w:r>
        <w:rPr>
          <w:rFonts w:hint="eastAsia" w:ascii="宋体" w:hAnsi="宋体" w:cs="宋体"/>
          <w:lang w:val="en-US" w:eastAsia="zh-CN"/>
        </w:rPr>
        <w:t>，点亮对应指示灯。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40" w:name="_Toc5336"/>
      <w:r>
        <w:rPr>
          <w:rFonts w:hint="eastAsia"/>
          <w:lang w:val="en-US" w:eastAsia="zh-CN"/>
        </w:rPr>
        <w:t>升降控制板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电源电路输入</w:t>
      </w:r>
      <w:r>
        <w:rPr>
          <w:rFonts w:hint="eastAsia" w:ascii="宋体" w:hAnsi="宋体" w:cs="宋体"/>
          <w:lang w:val="en-US" w:eastAsia="zh-CN"/>
        </w:rPr>
        <w:t>直流</w:t>
      </w:r>
      <w:r>
        <w:rPr>
          <w:rFonts w:hint="eastAsia" w:ascii="宋体" w:hAnsi="宋体" w:eastAsia="宋体" w:cs="宋体"/>
          <w:lang w:val="en-US" w:eastAsia="zh-CN"/>
        </w:rPr>
        <w:t>24V，</w:t>
      </w:r>
      <w:r>
        <w:rPr>
          <w:rFonts w:hint="eastAsia" w:ascii="宋体" w:hAnsi="宋体" w:cs="宋体"/>
          <w:lang w:val="en-US" w:eastAsia="zh-CN"/>
        </w:rPr>
        <w:t>经过稳压后</w:t>
      </w:r>
      <w:r>
        <w:rPr>
          <w:rFonts w:hint="eastAsia" w:ascii="宋体" w:hAnsi="宋体" w:eastAsia="宋体" w:cs="宋体"/>
          <w:lang w:val="en-US" w:eastAsia="zh-CN"/>
        </w:rPr>
        <w:t>输出5V和3.3V的</w:t>
      </w:r>
      <w:r>
        <w:rPr>
          <w:rFonts w:hint="eastAsia" w:ascii="宋体" w:hAnsi="宋体" w:cs="宋体"/>
          <w:lang w:val="en-US" w:eastAsia="zh-CN"/>
        </w:rPr>
        <w:t>直流</w:t>
      </w:r>
      <w:r>
        <w:rPr>
          <w:rFonts w:hint="eastAsia" w:ascii="宋体" w:hAnsi="宋体" w:eastAsia="宋体" w:cs="宋体"/>
          <w:lang w:val="en-US" w:eastAsia="zh-CN"/>
        </w:rPr>
        <w:t>电压供给各</w:t>
      </w:r>
      <w:r>
        <w:rPr>
          <w:rFonts w:hint="eastAsia" w:cs="宋体"/>
          <w:lang w:val="en-US" w:eastAsia="zh-CN"/>
        </w:rPr>
        <w:t>个</w:t>
      </w:r>
      <w:r>
        <w:rPr>
          <w:rFonts w:hint="eastAsia" w:ascii="宋体" w:hAnsi="宋体" w:eastAsia="宋体" w:cs="宋体"/>
          <w:lang w:val="en-US" w:eastAsia="zh-CN"/>
        </w:rPr>
        <w:t>芯片。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加速度传感器电路用于检测台车是否处于水平状态。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串口</w:t>
      </w:r>
      <w:r>
        <w:rPr>
          <w:rFonts w:hint="eastAsia" w:ascii="宋体" w:hAnsi="宋体" w:cs="宋体"/>
          <w:lang w:val="en-US" w:eastAsia="zh-CN"/>
        </w:rPr>
        <w:t>转USB</w:t>
      </w:r>
      <w:r>
        <w:rPr>
          <w:rFonts w:hint="eastAsia" w:ascii="宋体" w:hAnsi="宋体" w:eastAsia="宋体" w:cs="宋体"/>
          <w:lang w:val="en-US" w:eastAsia="zh-CN"/>
        </w:rPr>
        <w:t>电路将</w:t>
      </w:r>
      <w:r>
        <w:rPr>
          <w:rFonts w:hint="eastAsia" w:ascii="宋体" w:hAnsi="宋体" w:cs="宋体"/>
          <w:lang w:val="en-US" w:eastAsia="zh-CN"/>
        </w:rPr>
        <w:t>台车相关信息</w:t>
      </w:r>
      <w:r>
        <w:rPr>
          <w:rFonts w:hint="eastAsia" w:ascii="宋体" w:hAnsi="宋体" w:eastAsia="宋体" w:cs="宋体"/>
          <w:lang w:val="en-US" w:eastAsia="zh-CN"/>
        </w:rPr>
        <w:t>通过</w:t>
      </w:r>
      <w:r>
        <w:rPr>
          <w:rFonts w:hint="eastAsia" w:ascii="宋体" w:hAnsi="宋体" w:cs="宋体"/>
          <w:lang w:val="en-US" w:eastAsia="zh-CN"/>
        </w:rPr>
        <w:t>微控制器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发送给上位</w:t>
      </w:r>
      <w:r>
        <w:rPr>
          <w:rFonts w:hint="eastAsia" w:ascii="宋体" w:hAnsi="宋体" w:cs="宋体"/>
          <w:vertAlign w:val="baseline"/>
          <w:lang w:val="en-US" w:eastAsia="zh-CN"/>
        </w:rPr>
        <w:t>机，也可接受上位机发送的控制指令对台车进行平衡调节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按键输入检测</w:t>
      </w:r>
      <w:r>
        <w:rPr>
          <w:rFonts w:hint="eastAsia" w:ascii="宋体" w:hAnsi="宋体" w:eastAsia="宋体" w:cs="宋体"/>
          <w:lang w:val="en-US" w:eastAsia="zh-CN"/>
        </w:rPr>
        <w:t>电路</w:t>
      </w:r>
      <w:r>
        <w:rPr>
          <w:rFonts w:hint="eastAsia" w:ascii="宋体" w:hAnsi="宋体" w:cs="宋体"/>
          <w:lang w:val="en-US" w:eastAsia="zh-CN"/>
        </w:rPr>
        <w:t>将外部按</w:t>
      </w:r>
      <w:r>
        <w:rPr>
          <w:rFonts w:hint="eastAsia" w:ascii="宋体" w:hAnsi="宋体" w:cs="宋体"/>
          <w:vertAlign w:val="baseline"/>
          <w:lang w:val="en-US" w:eastAsia="zh-CN"/>
        </w:rPr>
        <w:t>钮</w:t>
      </w:r>
      <w:r>
        <w:rPr>
          <w:rFonts w:hint="eastAsia" w:ascii="宋体" w:hAnsi="宋体" w:cs="宋体"/>
          <w:lang w:val="en-US" w:eastAsia="zh-CN"/>
        </w:rPr>
        <w:t>信息传输至微控制器，并由微控制器控制台车的升降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cs="宋体"/>
          <w:lang w:val="en-US" w:eastAsia="zh-CN"/>
        </w:rPr>
        <w:t>数字量信号输入和输出电路实现与机械臂功能互钳，</w:t>
      </w:r>
      <w:r>
        <w:rPr>
          <w:rFonts w:hint="eastAsia" w:ascii="Times New Roman" w:hAnsi="Times New Roman" w:cs="Times New Roman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台车升降时，机械臂不可运动或拖动。机械臂运动过程中，控制箱有信号发送给升降控制板，台车不可升降。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立柱驱动</w:t>
      </w:r>
      <w:r>
        <w:rPr>
          <w:rFonts w:hint="eastAsia" w:ascii="宋体" w:hAnsi="宋体" w:eastAsia="宋体" w:cs="宋体"/>
          <w:lang w:val="en-US" w:eastAsia="zh-CN"/>
        </w:rPr>
        <w:t>电路由按</w:t>
      </w:r>
      <w:r>
        <w:rPr>
          <w:rFonts w:hint="eastAsia" w:ascii="宋体" w:hAnsi="宋体" w:cs="宋体"/>
          <w:lang w:val="en-US" w:eastAsia="zh-CN"/>
        </w:rPr>
        <w:t>键</w:t>
      </w:r>
      <w:r>
        <w:rPr>
          <w:rFonts w:hint="eastAsia" w:ascii="宋体" w:hAnsi="宋体" w:eastAsia="宋体" w:cs="宋体"/>
          <w:lang w:val="en-US" w:eastAsia="zh-CN"/>
        </w:rPr>
        <w:t>控制台车立柱的升降，按</w:t>
      </w:r>
      <w:r>
        <w:rPr>
          <w:rFonts w:hint="eastAsia" w:ascii="宋体" w:hAnsi="宋体" w:cs="宋体"/>
          <w:vertAlign w:val="baseline"/>
          <w:lang w:val="en-US" w:eastAsia="zh-CN"/>
        </w:rPr>
        <w:t>钮</w:t>
      </w:r>
      <w:r>
        <w:rPr>
          <w:rFonts w:hint="eastAsia" w:ascii="宋体" w:hAnsi="宋体" w:eastAsia="宋体" w:cs="宋体"/>
          <w:lang w:val="en-US" w:eastAsia="zh-CN"/>
        </w:rPr>
        <w:t>按下后信号传输到</w:t>
      </w:r>
      <w:r>
        <w:rPr>
          <w:rFonts w:hint="eastAsia" w:ascii="宋体" w:hAnsi="宋体" w:cs="宋体"/>
          <w:lang w:val="en-US" w:eastAsia="zh-CN"/>
        </w:rPr>
        <w:t>微控制器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微控制器</w:t>
      </w:r>
      <w:r>
        <w:rPr>
          <w:rFonts w:hint="eastAsia" w:ascii="宋体" w:hAnsi="宋体" w:eastAsia="宋体" w:cs="宋体"/>
          <w:lang w:val="en-US" w:eastAsia="zh-CN"/>
        </w:rPr>
        <w:t>接收到按</w:t>
      </w:r>
      <w:r>
        <w:rPr>
          <w:rFonts w:hint="eastAsia" w:ascii="宋体" w:hAnsi="宋体" w:cs="宋体"/>
          <w:vertAlign w:val="baseline"/>
          <w:lang w:val="en-US" w:eastAsia="zh-CN"/>
        </w:rPr>
        <w:t>钮</w:t>
      </w:r>
      <w:r>
        <w:rPr>
          <w:rFonts w:hint="eastAsia" w:ascii="宋体" w:hAnsi="宋体" w:eastAsia="宋体" w:cs="宋体"/>
          <w:lang w:val="en-US" w:eastAsia="zh-CN"/>
        </w:rPr>
        <w:t>信号后控制立柱进行升降操作。</w:t>
      </w:r>
    </w:p>
    <w:p>
      <w:pPr>
        <w:ind w:firstLine="420" w:firstLineChars="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电流传感器电路用于检测对应立柱驱动电路的电流，以便判断立柱能否进行正常的升降。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cs="宋体"/>
          <w:vertAlign w:val="baseline"/>
          <w:lang w:val="en-US" w:eastAsia="zh-CN"/>
        </w:rPr>
        <w:t>脉冲反馈电路用于检测</w:t>
      </w:r>
      <w:r>
        <w:rPr>
          <w:rFonts w:hint="eastAsia" w:ascii="宋体" w:hAnsi="宋体" w:cs="宋体"/>
          <w:vertAlign w:val="baseline"/>
          <w:lang w:val="en-US" w:eastAsia="zh-CN"/>
        </w:rPr>
        <w:t>对应立柱</w:t>
      </w:r>
      <w:r>
        <w:rPr>
          <w:rFonts w:hint="eastAsia" w:cs="宋体"/>
          <w:vertAlign w:val="baseline"/>
          <w:lang w:val="en-US" w:eastAsia="zh-CN"/>
        </w:rPr>
        <w:t>升降动作高度，以此来确定立柱是否工作正常。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19493"/>
      <w:r>
        <w:rPr>
          <w:rFonts w:hint="eastAsia"/>
          <w:lang w:val="en-US" w:eastAsia="zh-CN"/>
        </w:rPr>
        <w:t>末端控制板和末端灯板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电源电路输入12V，输出3.3V的电压供给各</w:t>
      </w:r>
      <w:r>
        <w:rPr>
          <w:rFonts w:hint="eastAsia" w:cs="宋体"/>
          <w:vertAlign w:val="baseline"/>
          <w:lang w:val="en-US" w:eastAsia="zh-CN"/>
        </w:rPr>
        <w:t>个</w:t>
      </w:r>
      <w:r>
        <w:rPr>
          <w:rFonts w:hint="eastAsia" w:ascii="宋体" w:hAnsi="宋体" w:cs="宋体"/>
          <w:vertAlign w:val="baseline"/>
          <w:lang w:val="en-US" w:eastAsia="zh-CN"/>
        </w:rPr>
        <w:t>芯片及状态灯等器件。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按键控制</w:t>
      </w:r>
      <w:r>
        <w:rPr>
          <w:rFonts w:hint="eastAsia" w:cs="宋体"/>
          <w:vertAlign w:val="baseline"/>
          <w:lang w:val="en-US" w:eastAsia="zh-CN"/>
        </w:rPr>
        <w:t>功能</w:t>
      </w:r>
      <w:r>
        <w:rPr>
          <w:rFonts w:hint="eastAsia" w:ascii="宋体" w:hAnsi="宋体" w:cs="宋体"/>
          <w:vertAlign w:val="baseline"/>
          <w:lang w:val="en-US" w:eastAsia="zh-CN"/>
        </w:rPr>
        <w:t>与机械臂前端八芯接口（即机械臂控制箱电源及信号输入输出）相互连接，按键控制</w:t>
      </w:r>
      <w:r>
        <w:rPr>
          <w:rFonts w:hint="eastAsia" w:cs="宋体"/>
          <w:vertAlign w:val="baseline"/>
          <w:lang w:val="en-US" w:eastAsia="zh-CN"/>
        </w:rPr>
        <w:t>功能</w:t>
      </w:r>
      <w:r>
        <w:rPr>
          <w:rFonts w:hint="eastAsia" w:ascii="宋体" w:hAnsi="宋体" w:cs="宋体"/>
          <w:vertAlign w:val="baseline"/>
          <w:lang w:val="en-US" w:eastAsia="zh-CN"/>
        </w:rPr>
        <w:t>含由四个按键用于控制机械臂前端通道上升、下降、左旋转及右旋转。内置STM8L101单片机将机械臂状态通过处理后反馈至状态灯。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通过按键控制</w:t>
      </w:r>
      <w:r>
        <w:rPr>
          <w:rFonts w:hint="eastAsia" w:cs="宋体"/>
          <w:vertAlign w:val="baseline"/>
          <w:lang w:val="en-US" w:eastAsia="zh-CN"/>
        </w:rPr>
        <w:t>部分</w:t>
      </w:r>
      <w:r>
        <w:rPr>
          <w:rFonts w:hint="eastAsia" w:ascii="宋体" w:hAnsi="宋体" w:cs="宋体"/>
          <w:vertAlign w:val="baseline"/>
          <w:lang w:val="en-US" w:eastAsia="zh-CN"/>
        </w:rPr>
        <w:t>单片机输出的</w:t>
      </w:r>
      <w:r>
        <w:rPr>
          <w:rFonts w:hint="eastAsia" w:cs="宋体"/>
          <w:vertAlign w:val="baseline"/>
          <w:lang w:val="en-US" w:eastAsia="zh-CN"/>
        </w:rPr>
        <w:t>信号</w:t>
      </w:r>
      <w:r>
        <w:rPr>
          <w:rFonts w:hint="eastAsia" w:ascii="宋体" w:hAnsi="宋体" w:cs="宋体"/>
          <w:vertAlign w:val="baseline"/>
          <w:lang w:val="en-US" w:eastAsia="zh-CN"/>
        </w:rPr>
        <w:t>连接至</w:t>
      </w:r>
      <w:r>
        <w:rPr>
          <w:rFonts w:hint="eastAsia" w:cs="宋体"/>
          <w:vertAlign w:val="baseline"/>
          <w:lang w:val="en-US" w:eastAsia="zh-CN"/>
        </w:rPr>
        <w:t>末端</w:t>
      </w:r>
      <w:r>
        <w:rPr>
          <w:rFonts w:hint="eastAsia" w:ascii="宋体" w:hAnsi="宋体" w:cs="宋体"/>
          <w:vertAlign w:val="baseline"/>
          <w:lang w:val="en-US" w:eastAsia="zh-CN"/>
        </w:rPr>
        <w:t>灯</w:t>
      </w:r>
      <w:r>
        <w:rPr>
          <w:rFonts w:hint="eastAsia" w:cs="宋体"/>
          <w:vertAlign w:val="baseline"/>
          <w:lang w:val="en-US" w:eastAsia="zh-CN"/>
        </w:rPr>
        <w:t>板控制</w:t>
      </w:r>
      <w:r>
        <w:rPr>
          <w:rFonts w:hint="eastAsia" w:ascii="宋体" w:hAnsi="宋体" w:cs="宋体"/>
          <w:vertAlign w:val="baseline"/>
          <w:lang w:val="en-US" w:eastAsia="zh-CN"/>
        </w:rPr>
        <w:t>显示</w:t>
      </w:r>
      <w:r>
        <w:rPr>
          <w:rFonts w:hint="eastAsia" w:cs="宋体"/>
          <w:vertAlign w:val="baseline"/>
          <w:lang w:val="en-US" w:eastAsia="zh-CN"/>
        </w:rPr>
        <w:t>不同的灯光状态</w:t>
      </w:r>
      <w:r>
        <w:rPr>
          <w:rFonts w:hint="eastAsia" w:ascii="宋体" w:hAnsi="宋体" w:cs="宋体"/>
          <w:vertAlign w:val="baseline"/>
          <w:lang w:val="en-US" w:eastAsia="zh-CN"/>
        </w:rPr>
        <w:t>。</w:t>
      </w:r>
    </w:p>
    <w:bookmarkEnd w:id="28"/>
    <w:bookmarkEnd w:id="29"/>
    <w:p>
      <w:pPr>
        <w:pStyle w:val="3"/>
        <w:bidi w:val="0"/>
        <w:rPr>
          <w:rFonts w:hint="eastAsia"/>
          <w:lang w:val="en-US" w:eastAsia="zh-CN"/>
        </w:rPr>
      </w:pPr>
      <w:bookmarkStart w:id="42" w:name="_Toc9677"/>
      <w:r>
        <w:rPr>
          <w:rFonts w:hint="eastAsia"/>
          <w:lang w:val="en-US" w:eastAsia="zh-CN"/>
        </w:rPr>
        <w:t>法规标准</w:t>
      </w:r>
      <w:bookmarkEnd w:id="42"/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GB 9706.1-2020 《医用电气设备 第1部分：基本安全和基本性能的通用要求》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GB/T 14710-2009 《医用电器环境要求及试验方法》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 9706.102-2021 《医用电气设备 第1-2部分：基本安全和基本性能的通用要求 并列标准：电磁兼容 要求和试验》的要求（2023.5.1实施）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 0505-2012 《医用电气设备 第1-2部分 安全通用要求并列标准 电磁兼容 要求和试验》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 1057-2016 《医用脚踏开关通用技术条件》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YY/T 1712-2021 《采用机器人技术的辅助手术设备和辅助手术系统》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eastAsia" w:ascii="Times New Roman" w:hAnsi="Times New Roman" w:cs="Times New Roman"/>
      </w:rPr>
      <w:t>MS-002.20W001</w:t>
    </w:r>
    <w:r>
      <w:rPr>
        <w:rFonts w:hint="eastAsia" w:ascii="Times New Roman" w:hAnsi="Times New Roman" w:cs="Times New Roman"/>
      </w:rPr>
      <w:pict>
        <v:shape id="_x0000_s4098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ascii="Times New Roman" w:hAnsi="Times New Roman" w:cs="Times New Roman"/>
        <w:lang w:val="en-US" w:eastAsia="zh-CN"/>
      </w:rPr>
      <w:t xml:space="preserve"> 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Times New Roman" w:hAnsi="Times New Roman" w:cs="Times New Roman"/>
      </w:rPr>
      <w:t xml:space="preserve">   嵌入式</w:t>
    </w:r>
    <w:r>
      <w:rPr>
        <w:rFonts w:hint="eastAsia" w:ascii="Times New Roman" w:hAnsi="Times New Roman" w:cs="Times New Roman"/>
        <w:lang w:val="en-US" w:eastAsia="zh-CN"/>
      </w:rPr>
      <w:t>硬件</w:t>
    </w:r>
    <w:r>
      <w:rPr>
        <w:rFonts w:hint="eastAsia" w:ascii="Times New Roman" w:hAnsi="Times New Roman" w:cs="Times New Roman"/>
      </w:rPr>
      <w:t>概要设计说明书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w:pict>
        <v:shape id="PowerPlusWaterMarkObject31080222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eastAsia" w:ascii="Times New Roman" w:hAnsi="Times New Roman" w:cs="Times New Roman"/>
      </w:rPr>
      <w:t>MS-002.20W001</w:t>
    </w:r>
    <w:r>
      <w:rPr>
        <w:rFonts w:hint="eastAsia" w:ascii="Times New Roman" w:hAnsi="Times New Roman" w:cs="Times New Roman"/>
      </w:rPr>
      <w:pict>
        <v:shape id="_x0000_s4100" o:spid="_x0000_s4100" o:spt="136" type="#_x0000_t136" style="position:absolute;left:0pt;height:213.25pt;width:37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ascii="Times New Roman" w:hAnsi="Times New Roman" w:cs="Times New Roman"/>
        <w:lang w:val="en-US" w:eastAsia="zh-CN"/>
      </w:rPr>
      <w:t xml:space="preserve"> </w:t>
    </w:r>
    <w:r>
      <w:rPr>
        <w:rFonts w:hint="eastAsia" w:ascii="宋体" w:hAnsi="宋体" w:cs="宋体"/>
        <w:lang w:val="en-US" w:eastAsia="zh-CN"/>
      </w:rPr>
      <w:t xml:space="preserve">  </w:t>
    </w:r>
    <w:r>
      <w:rPr>
        <w:rFonts w:hint="eastAsia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cs="Times New Roman"/>
        <w:lang w:val="en-US" w:eastAsia="zh-CN"/>
      </w:rPr>
      <w:t>嵌入式硬件</w:t>
    </w:r>
    <w:r>
      <w:rPr>
        <w:rFonts w:hint="eastAsia" w:ascii="Times New Roman" w:hAnsi="Times New Roman" w:cs="Times New Roman"/>
      </w:rPr>
      <w:t>概要设计说明书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0E60C"/>
    <w:multiLevelType w:val="singleLevel"/>
    <w:tmpl w:val="3A40E6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FA066A2"/>
    <w:multiLevelType w:val="multilevel"/>
    <w:tmpl w:val="4FA066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A41444F"/>
    <w:multiLevelType w:val="multilevel"/>
    <w:tmpl w:val="7A41444F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JY">
    <w15:presenceInfo w15:providerId="None" w15:userId="LJY"/>
  </w15:person>
  <w15:person w15:author="Comparison">
    <w15:presenceInfo w15:providerId="None" w15:userId="Compa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YzMwN2QwNmExMjQ3YzNhNjA4NzE5ZTk2OTRmYWEifQ=="/>
  </w:docVars>
  <w:rsids>
    <w:rsidRoot w:val="00000000"/>
    <w:rsid w:val="0024438E"/>
    <w:rsid w:val="00BA55AF"/>
    <w:rsid w:val="00FE0334"/>
    <w:rsid w:val="010A2F1E"/>
    <w:rsid w:val="015E6DEE"/>
    <w:rsid w:val="01E054EB"/>
    <w:rsid w:val="02192A72"/>
    <w:rsid w:val="024F2C3A"/>
    <w:rsid w:val="02D5672D"/>
    <w:rsid w:val="038A56C8"/>
    <w:rsid w:val="03B607DC"/>
    <w:rsid w:val="03B800A3"/>
    <w:rsid w:val="03CF40D0"/>
    <w:rsid w:val="04892F2B"/>
    <w:rsid w:val="04CE143D"/>
    <w:rsid w:val="04E70A3E"/>
    <w:rsid w:val="051F6986"/>
    <w:rsid w:val="05503604"/>
    <w:rsid w:val="056F1060"/>
    <w:rsid w:val="05A66F69"/>
    <w:rsid w:val="05AB1349"/>
    <w:rsid w:val="05B34DD0"/>
    <w:rsid w:val="05D832E5"/>
    <w:rsid w:val="05F45755"/>
    <w:rsid w:val="05F459C5"/>
    <w:rsid w:val="0619425F"/>
    <w:rsid w:val="062D66FC"/>
    <w:rsid w:val="06452A2A"/>
    <w:rsid w:val="066018C6"/>
    <w:rsid w:val="06C44D16"/>
    <w:rsid w:val="072955A0"/>
    <w:rsid w:val="07BF48A8"/>
    <w:rsid w:val="081E0CB5"/>
    <w:rsid w:val="0834316E"/>
    <w:rsid w:val="084C5688"/>
    <w:rsid w:val="08784EF0"/>
    <w:rsid w:val="08883822"/>
    <w:rsid w:val="089438E4"/>
    <w:rsid w:val="08C547CA"/>
    <w:rsid w:val="090A34C0"/>
    <w:rsid w:val="094B0CBE"/>
    <w:rsid w:val="09965236"/>
    <w:rsid w:val="0A252364"/>
    <w:rsid w:val="0A54102C"/>
    <w:rsid w:val="0AB734AE"/>
    <w:rsid w:val="0B1131ED"/>
    <w:rsid w:val="0B1B0442"/>
    <w:rsid w:val="0B294A11"/>
    <w:rsid w:val="0B9D7C3D"/>
    <w:rsid w:val="0C391D8A"/>
    <w:rsid w:val="0C3B716D"/>
    <w:rsid w:val="0C75734A"/>
    <w:rsid w:val="0C9A5F6B"/>
    <w:rsid w:val="0CA37228"/>
    <w:rsid w:val="0D092576"/>
    <w:rsid w:val="0D0E74B8"/>
    <w:rsid w:val="0D951539"/>
    <w:rsid w:val="0DB37783"/>
    <w:rsid w:val="0DE67AC9"/>
    <w:rsid w:val="0E1773A2"/>
    <w:rsid w:val="0E6D7451"/>
    <w:rsid w:val="0EA555A2"/>
    <w:rsid w:val="0EDC0DC3"/>
    <w:rsid w:val="0F051356"/>
    <w:rsid w:val="0F4524D2"/>
    <w:rsid w:val="0FA65A81"/>
    <w:rsid w:val="0FC17C69"/>
    <w:rsid w:val="100D0589"/>
    <w:rsid w:val="10205F21"/>
    <w:rsid w:val="10973684"/>
    <w:rsid w:val="11373E86"/>
    <w:rsid w:val="116F436E"/>
    <w:rsid w:val="11902E49"/>
    <w:rsid w:val="11D14D0D"/>
    <w:rsid w:val="11D73D2B"/>
    <w:rsid w:val="120B2110"/>
    <w:rsid w:val="1295235B"/>
    <w:rsid w:val="12E567F9"/>
    <w:rsid w:val="12ED74AA"/>
    <w:rsid w:val="130349B8"/>
    <w:rsid w:val="13171462"/>
    <w:rsid w:val="13C43FF4"/>
    <w:rsid w:val="13FB730E"/>
    <w:rsid w:val="141E3A1A"/>
    <w:rsid w:val="14640BEF"/>
    <w:rsid w:val="14867FDA"/>
    <w:rsid w:val="14F161C0"/>
    <w:rsid w:val="154F78BE"/>
    <w:rsid w:val="15C5462D"/>
    <w:rsid w:val="15DF1C3C"/>
    <w:rsid w:val="15E543CF"/>
    <w:rsid w:val="16270799"/>
    <w:rsid w:val="166C0840"/>
    <w:rsid w:val="171C64C8"/>
    <w:rsid w:val="174C1201"/>
    <w:rsid w:val="1774714F"/>
    <w:rsid w:val="18786AFB"/>
    <w:rsid w:val="1921338A"/>
    <w:rsid w:val="19485D5B"/>
    <w:rsid w:val="19E43C87"/>
    <w:rsid w:val="1A431A62"/>
    <w:rsid w:val="1A4C1192"/>
    <w:rsid w:val="1A4C2F2F"/>
    <w:rsid w:val="1A832F51"/>
    <w:rsid w:val="1AC33302"/>
    <w:rsid w:val="1AE67D81"/>
    <w:rsid w:val="1AF92DE5"/>
    <w:rsid w:val="1AFB50B5"/>
    <w:rsid w:val="1B072AB4"/>
    <w:rsid w:val="1BF35932"/>
    <w:rsid w:val="1CA86359"/>
    <w:rsid w:val="1CB27D6F"/>
    <w:rsid w:val="1D7468A0"/>
    <w:rsid w:val="1DE3550E"/>
    <w:rsid w:val="1E1D6406"/>
    <w:rsid w:val="1E641BF9"/>
    <w:rsid w:val="1E7A7238"/>
    <w:rsid w:val="1E951303"/>
    <w:rsid w:val="1F514168"/>
    <w:rsid w:val="1F8D703A"/>
    <w:rsid w:val="1FB17F43"/>
    <w:rsid w:val="20415579"/>
    <w:rsid w:val="20C41625"/>
    <w:rsid w:val="220705F5"/>
    <w:rsid w:val="2213323B"/>
    <w:rsid w:val="22282971"/>
    <w:rsid w:val="223F4FCC"/>
    <w:rsid w:val="22F4099F"/>
    <w:rsid w:val="22FA1457"/>
    <w:rsid w:val="238C13BB"/>
    <w:rsid w:val="23C1255D"/>
    <w:rsid w:val="23E8060C"/>
    <w:rsid w:val="23E85183"/>
    <w:rsid w:val="24490585"/>
    <w:rsid w:val="244A6786"/>
    <w:rsid w:val="245A086C"/>
    <w:rsid w:val="24784E7A"/>
    <w:rsid w:val="247B0063"/>
    <w:rsid w:val="24845C43"/>
    <w:rsid w:val="24AD2FC1"/>
    <w:rsid w:val="253F1216"/>
    <w:rsid w:val="257A3461"/>
    <w:rsid w:val="257A4395"/>
    <w:rsid w:val="259D1BC1"/>
    <w:rsid w:val="25AD5D44"/>
    <w:rsid w:val="25C15CAB"/>
    <w:rsid w:val="25C84040"/>
    <w:rsid w:val="26050C6E"/>
    <w:rsid w:val="26144F20"/>
    <w:rsid w:val="262D47BE"/>
    <w:rsid w:val="269274A3"/>
    <w:rsid w:val="27283E11"/>
    <w:rsid w:val="275C744F"/>
    <w:rsid w:val="27B831FB"/>
    <w:rsid w:val="27BF3F2A"/>
    <w:rsid w:val="27F87835"/>
    <w:rsid w:val="28084BDE"/>
    <w:rsid w:val="280C54CC"/>
    <w:rsid w:val="28FD5800"/>
    <w:rsid w:val="290D5BBF"/>
    <w:rsid w:val="29293C29"/>
    <w:rsid w:val="296642A2"/>
    <w:rsid w:val="296E4225"/>
    <w:rsid w:val="2985313E"/>
    <w:rsid w:val="29C57FED"/>
    <w:rsid w:val="2AC12B1D"/>
    <w:rsid w:val="2AF74072"/>
    <w:rsid w:val="2B8F41BD"/>
    <w:rsid w:val="2C304522"/>
    <w:rsid w:val="2C6C46D0"/>
    <w:rsid w:val="2CC63CEF"/>
    <w:rsid w:val="2D665557"/>
    <w:rsid w:val="2D6D5224"/>
    <w:rsid w:val="2DA232D6"/>
    <w:rsid w:val="2DA41801"/>
    <w:rsid w:val="2DAB553D"/>
    <w:rsid w:val="2DBA678B"/>
    <w:rsid w:val="2DEB7E77"/>
    <w:rsid w:val="2E1F10F2"/>
    <w:rsid w:val="2E945FDD"/>
    <w:rsid w:val="2EAD274B"/>
    <w:rsid w:val="2F4A524B"/>
    <w:rsid w:val="2F804714"/>
    <w:rsid w:val="2F920FE8"/>
    <w:rsid w:val="2FEE75E4"/>
    <w:rsid w:val="301844E8"/>
    <w:rsid w:val="308B7AD0"/>
    <w:rsid w:val="30E365D1"/>
    <w:rsid w:val="310E52C1"/>
    <w:rsid w:val="319741BF"/>
    <w:rsid w:val="31B13EE6"/>
    <w:rsid w:val="321F7DE7"/>
    <w:rsid w:val="32395F2E"/>
    <w:rsid w:val="326903CB"/>
    <w:rsid w:val="32734199"/>
    <w:rsid w:val="328B7261"/>
    <w:rsid w:val="32C56FA6"/>
    <w:rsid w:val="32CB795D"/>
    <w:rsid w:val="333202A7"/>
    <w:rsid w:val="33947D60"/>
    <w:rsid w:val="33C212C2"/>
    <w:rsid w:val="33F962C3"/>
    <w:rsid w:val="341624DD"/>
    <w:rsid w:val="348006AC"/>
    <w:rsid w:val="348079A8"/>
    <w:rsid w:val="34881516"/>
    <w:rsid w:val="349D7AB8"/>
    <w:rsid w:val="349F1029"/>
    <w:rsid w:val="34AB6410"/>
    <w:rsid w:val="34E63301"/>
    <w:rsid w:val="34EF4ED9"/>
    <w:rsid w:val="350B3A14"/>
    <w:rsid w:val="35232821"/>
    <w:rsid w:val="353F0C19"/>
    <w:rsid w:val="35EB79DF"/>
    <w:rsid w:val="36670E1E"/>
    <w:rsid w:val="367C6037"/>
    <w:rsid w:val="36A53DB1"/>
    <w:rsid w:val="36C5422F"/>
    <w:rsid w:val="36E806D2"/>
    <w:rsid w:val="375D2EF6"/>
    <w:rsid w:val="37640573"/>
    <w:rsid w:val="380D2BF2"/>
    <w:rsid w:val="3814321D"/>
    <w:rsid w:val="38380D8D"/>
    <w:rsid w:val="38B069EC"/>
    <w:rsid w:val="38B225B9"/>
    <w:rsid w:val="38E06DDC"/>
    <w:rsid w:val="38FF7375"/>
    <w:rsid w:val="393A06BC"/>
    <w:rsid w:val="39484375"/>
    <w:rsid w:val="39505FBD"/>
    <w:rsid w:val="3956437C"/>
    <w:rsid w:val="3960293C"/>
    <w:rsid w:val="39D734CB"/>
    <w:rsid w:val="39DC701C"/>
    <w:rsid w:val="39E6695E"/>
    <w:rsid w:val="3A3A1123"/>
    <w:rsid w:val="3A3C37E2"/>
    <w:rsid w:val="3A6A698E"/>
    <w:rsid w:val="3A77012F"/>
    <w:rsid w:val="3AA02956"/>
    <w:rsid w:val="3AB02FA5"/>
    <w:rsid w:val="3AB8498E"/>
    <w:rsid w:val="3AE70ACB"/>
    <w:rsid w:val="3B3C26B2"/>
    <w:rsid w:val="3C027831"/>
    <w:rsid w:val="3C2F0F2F"/>
    <w:rsid w:val="3C6825E8"/>
    <w:rsid w:val="3CD676D0"/>
    <w:rsid w:val="3D454A0A"/>
    <w:rsid w:val="3D514278"/>
    <w:rsid w:val="3DBA470D"/>
    <w:rsid w:val="3DF14C00"/>
    <w:rsid w:val="3EF94C0B"/>
    <w:rsid w:val="3EFE799E"/>
    <w:rsid w:val="3F2E3413"/>
    <w:rsid w:val="3F4B5B5F"/>
    <w:rsid w:val="3F686810"/>
    <w:rsid w:val="3F714155"/>
    <w:rsid w:val="4067373F"/>
    <w:rsid w:val="41190EFF"/>
    <w:rsid w:val="411A042C"/>
    <w:rsid w:val="418125CA"/>
    <w:rsid w:val="41A741A2"/>
    <w:rsid w:val="420056D0"/>
    <w:rsid w:val="421775AC"/>
    <w:rsid w:val="42562C74"/>
    <w:rsid w:val="4297259B"/>
    <w:rsid w:val="42C65173"/>
    <w:rsid w:val="42CA4B4A"/>
    <w:rsid w:val="42D13625"/>
    <w:rsid w:val="431E7646"/>
    <w:rsid w:val="43692C9B"/>
    <w:rsid w:val="43A60918"/>
    <w:rsid w:val="43D92924"/>
    <w:rsid w:val="443F7B18"/>
    <w:rsid w:val="44BF79E6"/>
    <w:rsid w:val="44CA6526"/>
    <w:rsid w:val="44EC3BA9"/>
    <w:rsid w:val="4523233E"/>
    <w:rsid w:val="4531432D"/>
    <w:rsid w:val="453A7D71"/>
    <w:rsid w:val="453C4349"/>
    <w:rsid w:val="455A185E"/>
    <w:rsid w:val="45BD576B"/>
    <w:rsid w:val="463743F5"/>
    <w:rsid w:val="464B19D8"/>
    <w:rsid w:val="468A0B4E"/>
    <w:rsid w:val="473B1C4F"/>
    <w:rsid w:val="47676155"/>
    <w:rsid w:val="47781560"/>
    <w:rsid w:val="478A6EB6"/>
    <w:rsid w:val="47A04A25"/>
    <w:rsid w:val="47B13781"/>
    <w:rsid w:val="47C96A41"/>
    <w:rsid w:val="48492B7D"/>
    <w:rsid w:val="48E875CA"/>
    <w:rsid w:val="49926698"/>
    <w:rsid w:val="4994065E"/>
    <w:rsid w:val="49F0084A"/>
    <w:rsid w:val="4A087954"/>
    <w:rsid w:val="4A09189D"/>
    <w:rsid w:val="4A3D0657"/>
    <w:rsid w:val="4A540C0D"/>
    <w:rsid w:val="4A735C76"/>
    <w:rsid w:val="4A7A5B69"/>
    <w:rsid w:val="4AA72C33"/>
    <w:rsid w:val="4AAA27B3"/>
    <w:rsid w:val="4B2D6177"/>
    <w:rsid w:val="4B4E01A2"/>
    <w:rsid w:val="4BF51928"/>
    <w:rsid w:val="4C4A21DA"/>
    <w:rsid w:val="4C8B7562"/>
    <w:rsid w:val="4C8F1735"/>
    <w:rsid w:val="4C9A3F72"/>
    <w:rsid w:val="4CB35E5E"/>
    <w:rsid w:val="4CE851B3"/>
    <w:rsid w:val="4CFB0178"/>
    <w:rsid w:val="4D2D6EB3"/>
    <w:rsid w:val="4DB64E7E"/>
    <w:rsid w:val="4DCE5B6A"/>
    <w:rsid w:val="4DE85AB7"/>
    <w:rsid w:val="4E2B2A77"/>
    <w:rsid w:val="4E3C6ACE"/>
    <w:rsid w:val="4E5F7FC4"/>
    <w:rsid w:val="4E7213FF"/>
    <w:rsid w:val="4E775880"/>
    <w:rsid w:val="4E9C26C4"/>
    <w:rsid w:val="4ED37C76"/>
    <w:rsid w:val="4EE17E8D"/>
    <w:rsid w:val="4F1827FA"/>
    <w:rsid w:val="4F4C7394"/>
    <w:rsid w:val="4F587A3C"/>
    <w:rsid w:val="4F8F487F"/>
    <w:rsid w:val="4FEE76D9"/>
    <w:rsid w:val="4FFC63AE"/>
    <w:rsid w:val="50210776"/>
    <w:rsid w:val="503C7C27"/>
    <w:rsid w:val="504873ED"/>
    <w:rsid w:val="505B00F0"/>
    <w:rsid w:val="506F30DC"/>
    <w:rsid w:val="50A43D3D"/>
    <w:rsid w:val="50E90510"/>
    <w:rsid w:val="511219A9"/>
    <w:rsid w:val="514D0397"/>
    <w:rsid w:val="517B736A"/>
    <w:rsid w:val="52D914CE"/>
    <w:rsid w:val="52DC0E7D"/>
    <w:rsid w:val="52FA5F2F"/>
    <w:rsid w:val="530F4668"/>
    <w:rsid w:val="53417B6B"/>
    <w:rsid w:val="536709F4"/>
    <w:rsid w:val="53D55AFF"/>
    <w:rsid w:val="5426080A"/>
    <w:rsid w:val="54625D6C"/>
    <w:rsid w:val="54CA4869"/>
    <w:rsid w:val="556B6538"/>
    <w:rsid w:val="56CB57C2"/>
    <w:rsid w:val="578324FD"/>
    <w:rsid w:val="57A92E48"/>
    <w:rsid w:val="57DA5A67"/>
    <w:rsid w:val="58A04401"/>
    <w:rsid w:val="58B93503"/>
    <w:rsid w:val="58CE6FCA"/>
    <w:rsid w:val="58D35329"/>
    <w:rsid w:val="58FF3702"/>
    <w:rsid w:val="590B05AA"/>
    <w:rsid w:val="59124019"/>
    <w:rsid w:val="591977D5"/>
    <w:rsid w:val="596501D5"/>
    <w:rsid w:val="596F62C5"/>
    <w:rsid w:val="59BC4090"/>
    <w:rsid w:val="59F03533"/>
    <w:rsid w:val="5A4C2893"/>
    <w:rsid w:val="5B05290C"/>
    <w:rsid w:val="5B171E78"/>
    <w:rsid w:val="5C450847"/>
    <w:rsid w:val="5C4A532B"/>
    <w:rsid w:val="5C500875"/>
    <w:rsid w:val="5CCB5153"/>
    <w:rsid w:val="5CE77ED8"/>
    <w:rsid w:val="5D1F6D13"/>
    <w:rsid w:val="5D2444F6"/>
    <w:rsid w:val="5D6653C7"/>
    <w:rsid w:val="5E187A25"/>
    <w:rsid w:val="5E6D3BE4"/>
    <w:rsid w:val="5E892624"/>
    <w:rsid w:val="5EA9265E"/>
    <w:rsid w:val="5EB91099"/>
    <w:rsid w:val="5F2D59D5"/>
    <w:rsid w:val="5F703ED7"/>
    <w:rsid w:val="5F8047B1"/>
    <w:rsid w:val="5FCC7099"/>
    <w:rsid w:val="5FE61094"/>
    <w:rsid w:val="5FEF3593"/>
    <w:rsid w:val="60566ED2"/>
    <w:rsid w:val="60720E93"/>
    <w:rsid w:val="611B5A8B"/>
    <w:rsid w:val="611D55D2"/>
    <w:rsid w:val="6151771C"/>
    <w:rsid w:val="615A581F"/>
    <w:rsid w:val="61BD42D0"/>
    <w:rsid w:val="61CC5942"/>
    <w:rsid w:val="61FC06FB"/>
    <w:rsid w:val="624D501C"/>
    <w:rsid w:val="62795897"/>
    <w:rsid w:val="6295095C"/>
    <w:rsid w:val="62BF1588"/>
    <w:rsid w:val="6307703E"/>
    <w:rsid w:val="630C7330"/>
    <w:rsid w:val="63362A85"/>
    <w:rsid w:val="639F409D"/>
    <w:rsid w:val="63ED1EE1"/>
    <w:rsid w:val="63F566B9"/>
    <w:rsid w:val="64304A89"/>
    <w:rsid w:val="644E5988"/>
    <w:rsid w:val="64807F7F"/>
    <w:rsid w:val="64F22BE0"/>
    <w:rsid w:val="658105DF"/>
    <w:rsid w:val="65B37BF8"/>
    <w:rsid w:val="65C70783"/>
    <w:rsid w:val="66C16C0B"/>
    <w:rsid w:val="66DB6A1A"/>
    <w:rsid w:val="66FF40C5"/>
    <w:rsid w:val="670A5A14"/>
    <w:rsid w:val="671574B2"/>
    <w:rsid w:val="67192F6F"/>
    <w:rsid w:val="67D163F3"/>
    <w:rsid w:val="69345994"/>
    <w:rsid w:val="69BC0372"/>
    <w:rsid w:val="69D97BC4"/>
    <w:rsid w:val="6AD16B0E"/>
    <w:rsid w:val="6C7B383B"/>
    <w:rsid w:val="6C9901DA"/>
    <w:rsid w:val="6D363D3B"/>
    <w:rsid w:val="6D98145F"/>
    <w:rsid w:val="6DE64172"/>
    <w:rsid w:val="6E420C58"/>
    <w:rsid w:val="6F0B2D8A"/>
    <w:rsid w:val="6F8C474D"/>
    <w:rsid w:val="701B4F6A"/>
    <w:rsid w:val="70571844"/>
    <w:rsid w:val="706A2AAF"/>
    <w:rsid w:val="709105CC"/>
    <w:rsid w:val="70C361CB"/>
    <w:rsid w:val="70CF33CE"/>
    <w:rsid w:val="71180138"/>
    <w:rsid w:val="717E0A6B"/>
    <w:rsid w:val="71C65B90"/>
    <w:rsid w:val="72413935"/>
    <w:rsid w:val="72565687"/>
    <w:rsid w:val="72AD0493"/>
    <w:rsid w:val="72C63A6B"/>
    <w:rsid w:val="73C44DF0"/>
    <w:rsid w:val="73DF3945"/>
    <w:rsid w:val="74241D4B"/>
    <w:rsid w:val="74A05CA2"/>
    <w:rsid w:val="74D52131"/>
    <w:rsid w:val="75404C5E"/>
    <w:rsid w:val="7584232E"/>
    <w:rsid w:val="761E3409"/>
    <w:rsid w:val="76351E8F"/>
    <w:rsid w:val="7684751E"/>
    <w:rsid w:val="76C931E1"/>
    <w:rsid w:val="76FA1495"/>
    <w:rsid w:val="771C19B8"/>
    <w:rsid w:val="7747515C"/>
    <w:rsid w:val="777E4FB3"/>
    <w:rsid w:val="778A20D7"/>
    <w:rsid w:val="77A472FF"/>
    <w:rsid w:val="788172EA"/>
    <w:rsid w:val="79611959"/>
    <w:rsid w:val="79913269"/>
    <w:rsid w:val="7A9F4008"/>
    <w:rsid w:val="7BEA5DA0"/>
    <w:rsid w:val="7C6D7E26"/>
    <w:rsid w:val="7CA746F5"/>
    <w:rsid w:val="7D1313AA"/>
    <w:rsid w:val="7D225061"/>
    <w:rsid w:val="7D4776B6"/>
    <w:rsid w:val="7D4D6EFE"/>
    <w:rsid w:val="7D955521"/>
    <w:rsid w:val="7D9D6951"/>
    <w:rsid w:val="7DF879AF"/>
    <w:rsid w:val="7E310126"/>
    <w:rsid w:val="7E430C18"/>
    <w:rsid w:val="7E6F4ECB"/>
    <w:rsid w:val="7EB464B2"/>
    <w:rsid w:val="7EE426FF"/>
    <w:rsid w:val="7F1266E3"/>
    <w:rsid w:val="7F145A1D"/>
    <w:rsid w:val="7F4541EA"/>
    <w:rsid w:val="7F75146A"/>
    <w:rsid w:val="7F8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200" w:line="360" w:lineRule="auto"/>
      <w:ind w:left="431" w:hanging="431"/>
      <w:outlineLvl w:val="0"/>
    </w:pPr>
    <w:rPr>
      <w:rFonts w:ascii="宋体" w:hAnsi="宋体"/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 w:line="360" w:lineRule="auto"/>
      <w:ind w:left="573" w:hanging="573"/>
      <w:outlineLvl w:val="1"/>
    </w:pPr>
    <w:rPr>
      <w:rFonts w:ascii="宋体" w:hAnsi="宋体"/>
      <w:b/>
      <w:bCs/>
      <w:sz w:val="24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0" w:beforeAutospacing="0" w:after="200" w:afterAutospacing="0" w:line="360" w:lineRule="auto"/>
      <w:ind w:left="720" w:hanging="720"/>
      <w:outlineLvl w:val="2"/>
    </w:pPr>
    <w:rPr>
      <w:rFonts w:ascii="宋体" w:hAnsi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semiHidden/>
    <w:qFormat/>
    <w:uiPriority w:val="0"/>
    <w:rPr>
      <w:color w:val="0000FF"/>
      <w:u w:val="single"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styleId="24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2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microsoft.com/office/2011/relationships/people" Target="people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9.emf"/><Relationship Id="rId25" Type="http://schemas.openxmlformats.org/officeDocument/2006/relationships/oleObject" Target="embeddings/oleObject7.bin"/><Relationship Id="rId24" Type="http://schemas.openxmlformats.org/officeDocument/2006/relationships/image" Target="media/image8.emf"/><Relationship Id="rId23" Type="http://schemas.openxmlformats.org/officeDocument/2006/relationships/oleObject" Target="embeddings/oleObject6.bin"/><Relationship Id="rId22" Type="http://schemas.openxmlformats.org/officeDocument/2006/relationships/image" Target="media/image7.emf"/><Relationship Id="rId21" Type="http://schemas.openxmlformats.org/officeDocument/2006/relationships/oleObject" Target="embeddings/oleObject5.bin"/><Relationship Id="rId20" Type="http://schemas.openxmlformats.org/officeDocument/2006/relationships/image" Target="media/image6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5.emf"/><Relationship Id="rId17" Type="http://schemas.openxmlformats.org/officeDocument/2006/relationships/oleObject" Target="embeddings/oleObject3.bin"/><Relationship Id="rId16" Type="http://schemas.openxmlformats.org/officeDocument/2006/relationships/image" Target="media/image4.emf"/><Relationship Id="rId15" Type="http://schemas.openxmlformats.org/officeDocument/2006/relationships/oleObject" Target="embeddings/oleObject2.bin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  <customShpInfo spid="_x0000_s410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6023</Words>
  <Characters>7483</Characters>
  <Lines>0</Lines>
  <Paragraphs>0</Paragraphs>
  <TotalTime>0</TotalTime>
  <ScaleCrop>false</ScaleCrop>
  <LinksUpToDate>false</LinksUpToDate>
  <CharactersWithSpaces>7681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2021-02-25T01:15:00Z</dcterms:created>
  <dc:creator>Admin</dc:creator>
  <cp:lastModifiedBy>LJY</cp:lastModifiedBy>
  <cp:lastPrinted>2021-05-12T11:44:00Z</cp:lastPrinted>
  <dcterms:modified xsi:type="dcterms:W3CDTF">2023-08-23T08:31:27Z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992DAE908B214EE58A9A259BFEA1A846</vt:lpwstr>
  </property>
</Properties>
</file>